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611D" w14:textId="21EB6076" w:rsidR="00411840" w:rsidRPr="00D125AA" w:rsidRDefault="00EF2CC3" w:rsidP="00B310F9">
      <w:pPr>
        <w:pStyle w:val="Title"/>
        <w:tabs>
          <w:tab w:val="left" w:pos="3165"/>
        </w:tabs>
        <w:spacing w:line="240" w:lineRule="auto"/>
        <w:rPr>
          <w:lang w:val="en-GB"/>
        </w:rPr>
      </w:pPr>
      <w:r w:rsidRPr="00D125AA">
        <w:rPr>
          <w:lang w:val="en-GB"/>
        </w:rPr>
        <w:t xml:space="preserve">Illicit Financial Flows and Trade Mispricing: </w:t>
      </w:r>
      <w:r w:rsidR="000444D6" w:rsidRPr="00D125AA">
        <w:rPr>
          <w:lang w:val="en-GB"/>
        </w:rPr>
        <w:t xml:space="preserve">Decomposing the </w:t>
      </w:r>
      <w:r w:rsidR="00521426" w:rsidRPr="00D125AA">
        <w:rPr>
          <w:lang w:val="en-GB"/>
        </w:rPr>
        <w:t xml:space="preserve">Trade Reporting </w:t>
      </w:r>
      <w:r w:rsidR="000444D6" w:rsidRPr="00D125AA">
        <w:rPr>
          <w:lang w:val="en-GB"/>
        </w:rPr>
        <w:t>Gap</w:t>
      </w:r>
    </w:p>
    <w:p w14:paraId="6ED84A83" w14:textId="77F25F00" w:rsidR="00D240B5" w:rsidRPr="00D125AA" w:rsidRDefault="00D240B5" w:rsidP="00D240B5">
      <w:pPr>
        <w:rPr>
          <w:i/>
          <w:lang w:val="en-GB"/>
        </w:rPr>
      </w:pPr>
      <w:r w:rsidRPr="00D125AA">
        <w:rPr>
          <w:i/>
          <w:lang w:val="en-GB"/>
        </w:rPr>
        <w:t>Alex Cobham, Petr Janský, Jan Mareš</w:t>
      </w:r>
      <w:r w:rsidRPr="00957A36">
        <w:rPr>
          <w:rStyle w:val="FootnoteReference"/>
        </w:rPr>
        <w:footnoteReference w:id="1"/>
      </w:r>
    </w:p>
    <w:p w14:paraId="54D65A03" w14:textId="77777777" w:rsidR="00D240B5" w:rsidRPr="00D125AA" w:rsidRDefault="00D240B5" w:rsidP="00D240B5">
      <w:pPr>
        <w:rPr>
          <w:b/>
          <w:lang w:val="en-GB"/>
        </w:rPr>
      </w:pPr>
      <w:r w:rsidRPr="00D125AA">
        <w:rPr>
          <w:b/>
          <w:lang w:val="en-GB"/>
        </w:rPr>
        <w:t>Abstract</w:t>
      </w:r>
    </w:p>
    <w:p w14:paraId="3E342BF3" w14:textId="0197C386" w:rsidR="00683924" w:rsidRPr="00D125AA" w:rsidRDefault="00567E4E" w:rsidP="00D240B5">
      <w:pPr>
        <w:rPr>
          <w:lang w:val="en-GB"/>
        </w:rPr>
      </w:pPr>
      <w:r w:rsidRPr="00D125AA">
        <w:rPr>
          <w:lang w:val="en-GB"/>
        </w:rPr>
        <w:t>Trade mispricing is a real phenomenon</w:t>
      </w:r>
      <w:r w:rsidR="00411840" w:rsidRPr="00D125AA">
        <w:rPr>
          <w:lang w:val="en-GB"/>
        </w:rPr>
        <w:t>, documented by numerous case studies</w:t>
      </w:r>
      <w:r w:rsidR="00244C0D" w:rsidRPr="00D125AA">
        <w:rPr>
          <w:lang w:val="en-GB"/>
        </w:rPr>
        <w:t xml:space="preserve">, and </w:t>
      </w:r>
      <w:r w:rsidR="008A3BD4" w:rsidRPr="00D125AA">
        <w:rPr>
          <w:lang w:val="en-GB"/>
        </w:rPr>
        <w:t>identified as a major risk to international developme</w:t>
      </w:r>
      <w:r w:rsidR="0047642E" w:rsidRPr="00D125AA">
        <w:rPr>
          <w:lang w:val="en-GB"/>
        </w:rPr>
        <w:t>nt</w:t>
      </w:r>
      <w:r w:rsidRPr="00D125AA">
        <w:rPr>
          <w:lang w:val="en-GB"/>
        </w:rPr>
        <w:t xml:space="preserve">. What is </w:t>
      </w:r>
      <w:r w:rsidR="00BE5AC7" w:rsidRPr="00D125AA">
        <w:rPr>
          <w:lang w:val="en-GB"/>
        </w:rPr>
        <w:t>less</w:t>
      </w:r>
      <w:r w:rsidRPr="00D125AA">
        <w:rPr>
          <w:lang w:val="en-GB"/>
        </w:rPr>
        <w:t xml:space="preserve"> clear is the scale of illicit financial </w:t>
      </w:r>
      <w:r w:rsidR="00411840" w:rsidRPr="00D125AA">
        <w:rPr>
          <w:lang w:val="en-GB"/>
        </w:rPr>
        <w:t>out</w:t>
      </w:r>
      <w:r w:rsidRPr="00D125AA">
        <w:rPr>
          <w:lang w:val="en-GB"/>
        </w:rPr>
        <w:t xml:space="preserve">flows </w:t>
      </w:r>
      <w:r w:rsidR="003F24E6" w:rsidRPr="00D125AA">
        <w:rPr>
          <w:lang w:val="en-GB"/>
        </w:rPr>
        <w:t xml:space="preserve">contained within any given pattern of mispricing, because there are multiple reasons for distortions in the data, and because individual methodologies may not allow clear separation of these. </w:t>
      </w:r>
      <w:r w:rsidRPr="00D125AA">
        <w:rPr>
          <w:lang w:val="en-GB"/>
        </w:rPr>
        <w:t xml:space="preserve">In this paper we review </w:t>
      </w:r>
      <w:r w:rsidR="003F24E6" w:rsidRPr="00D125AA">
        <w:rPr>
          <w:lang w:val="en-GB"/>
        </w:rPr>
        <w:t xml:space="preserve">critically </w:t>
      </w:r>
      <w:r w:rsidRPr="00D125AA">
        <w:rPr>
          <w:lang w:val="en-GB"/>
        </w:rPr>
        <w:t>the existing methodologies</w:t>
      </w:r>
      <w:r w:rsidR="00411840" w:rsidRPr="00D125AA">
        <w:rPr>
          <w:lang w:val="en-GB"/>
        </w:rPr>
        <w:t xml:space="preserve"> to estimate trade mispricing</w:t>
      </w:r>
      <w:r w:rsidRPr="00D125AA">
        <w:rPr>
          <w:lang w:val="en-GB"/>
        </w:rPr>
        <w:t>.</w:t>
      </w:r>
      <w:r w:rsidR="00FE549F" w:rsidRPr="00D125AA">
        <w:rPr>
          <w:lang w:val="en-GB"/>
        </w:rPr>
        <w:t xml:space="preserve"> </w:t>
      </w:r>
      <w:r w:rsidR="00244C0D" w:rsidRPr="00D125AA">
        <w:rPr>
          <w:lang w:val="en-GB"/>
        </w:rPr>
        <w:t>We find that s</w:t>
      </w:r>
      <w:r w:rsidR="00FE549F" w:rsidRPr="00D125AA">
        <w:rPr>
          <w:lang w:val="en-GB"/>
        </w:rPr>
        <w:t xml:space="preserve">ome studies </w:t>
      </w:r>
      <w:r w:rsidR="00411840" w:rsidRPr="00D125AA">
        <w:rPr>
          <w:lang w:val="en-GB"/>
        </w:rPr>
        <w:t>provid</w:t>
      </w:r>
      <w:r w:rsidR="00244C0D" w:rsidRPr="00D125AA">
        <w:rPr>
          <w:lang w:val="en-GB"/>
        </w:rPr>
        <w:t>ing</w:t>
      </w:r>
      <w:r w:rsidR="00411840" w:rsidRPr="00D125AA">
        <w:rPr>
          <w:lang w:val="en-GB"/>
        </w:rPr>
        <w:t xml:space="preserve"> estimates for many countries are not reliable</w:t>
      </w:r>
      <w:r w:rsidR="00244C0D" w:rsidRPr="00D125AA">
        <w:rPr>
          <w:lang w:val="en-GB"/>
        </w:rPr>
        <w:t xml:space="preserve">; while some </w:t>
      </w:r>
      <w:r w:rsidR="00FE549F" w:rsidRPr="00D125AA">
        <w:rPr>
          <w:lang w:val="en-GB"/>
        </w:rPr>
        <w:t xml:space="preserve">studies </w:t>
      </w:r>
      <w:r w:rsidR="00411840" w:rsidRPr="00D125AA">
        <w:rPr>
          <w:lang w:val="en-GB"/>
        </w:rPr>
        <w:t>us</w:t>
      </w:r>
      <w:r w:rsidR="00244C0D" w:rsidRPr="00D125AA">
        <w:rPr>
          <w:lang w:val="en-GB"/>
        </w:rPr>
        <w:t>ing</w:t>
      </w:r>
      <w:r w:rsidR="00411840" w:rsidRPr="00D125AA">
        <w:rPr>
          <w:lang w:val="en-GB"/>
        </w:rPr>
        <w:t xml:space="preserve"> </w:t>
      </w:r>
      <w:r w:rsidR="00FE549F" w:rsidRPr="00D125AA">
        <w:rPr>
          <w:lang w:val="en-GB"/>
        </w:rPr>
        <w:t xml:space="preserve">confidential customs data </w:t>
      </w:r>
      <w:r w:rsidR="00244C0D" w:rsidRPr="00D125AA">
        <w:rPr>
          <w:lang w:val="en-GB"/>
        </w:rPr>
        <w:t xml:space="preserve">provide more robust findings that are unlikely to be </w:t>
      </w:r>
      <w:r w:rsidR="00D40B81" w:rsidRPr="00D125AA">
        <w:rPr>
          <w:lang w:val="en-GB"/>
        </w:rPr>
        <w:t xml:space="preserve">easily </w:t>
      </w:r>
      <w:r w:rsidR="00244C0D" w:rsidRPr="00D125AA">
        <w:rPr>
          <w:lang w:val="en-GB"/>
        </w:rPr>
        <w:t xml:space="preserve">replicated soon for many, especially low-income, countries. </w:t>
      </w:r>
      <w:r w:rsidR="00D40B81" w:rsidRPr="00D125AA">
        <w:rPr>
          <w:lang w:val="en-GB"/>
        </w:rPr>
        <w:t>Both</w:t>
      </w:r>
      <w:r w:rsidR="00FE549F" w:rsidRPr="00D125AA">
        <w:rPr>
          <w:lang w:val="en-GB"/>
        </w:rPr>
        <w:t xml:space="preserve"> streams of literature are unsatisfactory since they do not provide us with an answer to the question of the scale of </w:t>
      </w:r>
      <w:r w:rsidR="00244C0D" w:rsidRPr="00D125AA">
        <w:rPr>
          <w:lang w:val="en-GB"/>
        </w:rPr>
        <w:t>illicit financial flows</w:t>
      </w:r>
      <w:r w:rsidR="00C57914" w:rsidRPr="00D125AA">
        <w:rPr>
          <w:lang w:val="en-GB"/>
        </w:rPr>
        <w:t xml:space="preserve"> </w:t>
      </w:r>
      <w:r w:rsidR="00244C0D" w:rsidRPr="00D125AA">
        <w:rPr>
          <w:lang w:val="en-GB"/>
        </w:rPr>
        <w:t xml:space="preserve">due to </w:t>
      </w:r>
      <w:r w:rsidR="00FE549F" w:rsidRPr="00D125AA">
        <w:rPr>
          <w:lang w:val="en-GB"/>
        </w:rPr>
        <w:t>trade mispricing</w:t>
      </w:r>
      <w:r w:rsidR="00244C0D" w:rsidRPr="00D125AA">
        <w:rPr>
          <w:lang w:val="en-GB"/>
        </w:rPr>
        <w:t xml:space="preserve">, </w:t>
      </w:r>
      <w:r w:rsidR="00C57914" w:rsidRPr="00D125AA">
        <w:rPr>
          <w:lang w:val="en-GB"/>
        </w:rPr>
        <w:t xml:space="preserve">either globally </w:t>
      </w:r>
      <w:r w:rsidR="00244C0D" w:rsidRPr="00D125AA">
        <w:rPr>
          <w:lang w:val="en-GB"/>
        </w:rPr>
        <w:t xml:space="preserve">or facing low-income </w:t>
      </w:r>
      <w:r w:rsidR="00FE549F" w:rsidRPr="00D125AA">
        <w:rPr>
          <w:lang w:val="en-GB"/>
        </w:rPr>
        <w:t>countries</w:t>
      </w:r>
      <w:r w:rsidR="00C57914" w:rsidRPr="00D125AA">
        <w:rPr>
          <w:lang w:val="en-GB"/>
        </w:rPr>
        <w:t xml:space="preserve"> in particular</w:t>
      </w:r>
      <w:r w:rsidR="00FE549F" w:rsidRPr="00D125AA">
        <w:rPr>
          <w:lang w:val="en-GB"/>
        </w:rPr>
        <w:t xml:space="preserve">. </w:t>
      </w:r>
      <w:r w:rsidR="0047642E" w:rsidRPr="00A65BAA">
        <w:rPr>
          <w:lang w:val="en-GB"/>
        </w:rPr>
        <w:t xml:space="preserve">The relatively novel focus of our review on decomposing </w:t>
      </w:r>
      <w:r w:rsidR="00C96521" w:rsidRPr="00A65BAA">
        <w:rPr>
          <w:lang w:val="en-GB"/>
        </w:rPr>
        <w:t xml:space="preserve">the </w:t>
      </w:r>
      <w:r w:rsidR="0047642E" w:rsidRPr="00A65BAA">
        <w:rPr>
          <w:lang w:val="en-GB"/>
        </w:rPr>
        <w:t xml:space="preserve">trade </w:t>
      </w:r>
      <w:r w:rsidR="00521426" w:rsidRPr="00A65BAA">
        <w:rPr>
          <w:lang w:val="en-GB"/>
        </w:rPr>
        <w:t xml:space="preserve">reporting </w:t>
      </w:r>
      <w:r w:rsidR="00C96521" w:rsidRPr="00A65BAA">
        <w:rPr>
          <w:lang w:val="en-GB"/>
        </w:rPr>
        <w:t xml:space="preserve">gap </w:t>
      </w:r>
      <w:r w:rsidR="0047642E" w:rsidRPr="00A65BAA">
        <w:rPr>
          <w:lang w:val="en-GB"/>
        </w:rPr>
        <w:t xml:space="preserve">into its component elements suggests </w:t>
      </w:r>
      <w:r w:rsidR="00FE549F" w:rsidRPr="00A65BAA">
        <w:rPr>
          <w:lang w:val="en-GB"/>
        </w:rPr>
        <w:t xml:space="preserve">a new methodological approach, which </w:t>
      </w:r>
      <w:r w:rsidR="0047642E" w:rsidRPr="00A65BAA">
        <w:rPr>
          <w:lang w:val="en-GB"/>
        </w:rPr>
        <w:t xml:space="preserve">may </w:t>
      </w:r>
      <w:r w:rsidR="00FE549F" w:rsidRPr="00A65BAA">
        <w:rPr>
          <w:lang w:val="en-GB"/>
        </w:rPr>
        <w:t xml:space="preserve">combine </w:t>
      </w:r>
      <w:r w:rsidR="00C57914" w:rsidRPr="00A65BAA">
        <w:rPr>
          <w:lang w:val="en-GB"/>
        </w:rPr>
        <w:t xml:space="preserve">robustness and broad coverage of </w:t>
      </w:r>
      <w:r w:rsidR="00FE549F" w:rsidRPr="00A65BAA">
        <w:rPr>
          <w:lang w:val="en-GB"/>
        </w:rPr>
        <w:t>countr</w:t>
      </w:r>
      <w:r w:rsidR="00C57914" w:rsidRPr="00A65BAA">
        <w:rPr>
          <w:lang w:val="en-GB"/>
        </w:rPr>
        <w:t>ies</w:t>
      </w:r>
      <w:r w:rsidR="00FE549F" w:rsidRPr="00A65BAA">
        <w:rPr>
          <w:lang w:val="en-GB"/>
        </w:rPr>
        <w:t xml:space="preserve">. </w:t>
      </w:r>
      <w:r w:rsidR="0047642E" w:rsidRPr="00A65BAA">
        <w:rPr>
          <w:lang w:val="en-GB"/>
        </w:rPr>
        <w:t xml:space="preserve">To this end, we present </w:t>
      </w:r>
      <w:r w:rsidR="00FE549F" w:rsidRPr="00A65BAA">
        <w:rPr>
          <w:lang w:val="en-GB"/>
        </w:rPr>
        <w:t>an explorative analysis using UN Comtrade data.</w:t>
      </w:r>
    </w:p>
    <w:p w14:paraId="195FCA60" w14:textId="3FC1B968" w:rsidR="00D240B5" w:rsidRPr="00D125AA" w:rsidRDefault="00D240B5" w:rsidP="00D240B5">
      <w:pPr>
        <w:rPr>
          <w:lang w:val="en-GB"/>
        </w:rPr>
      </w:pPr>
      <w:r w:rsidRPr="00767C6E">
        <w:rPr>
          <w:b/>
          <w:lang w:val="en-GB"/>
        </w:rPr>
        <w:t>Key words</w:t>
      </w:r>
      <w:r w:rsidRPr="00767C6E">
        <w:rPr>
          <w:lang w:val="en-GB"/>
        </w:rPr>
        <w:t xml:space="preserve">: international trade; </w:t>
      </w:r>
      <w:r w:rsidR="00C96521" w:rsidRPr="009213DF">
        <w:rPr>
          <w:lang w:val="en-GB"/>
        </w:rPr>
        <w:t xml:space="preserve">trade </w:t>
      </w:r>
      <w:r w:rsidR="00521426" w:rsidRPr="00D125AA">
        <w:rPr>
          <w:lang w:val="en-GB"/>
        </w:rPr>
        <w:t xml:space="preserve">reporting </w:t>
      </w:r>
      <w:r w:rsidR="00C96521" w:rsidRPr="00D125AA">
        <w:rPr>
          <w:lang w:val="en-GB"/>
        </w:rPr>
        <w:t xml:space="preserve">gap; </w:t>
      </w:r>
      <w:r w:rsidRPr="00D125AA">
        <w:rPr>
          <w:lang w:val="en-GB"/>
        </w:rPr>
        <w:t xml:space="preserve">abnormal prices; trade mispricing; illicit financial flows; </w:t>
      </w:r>
      <w:r w:rsidR="00C96521" w:rsidRPr="00D125AA">
        <w:rPr>
          <w:lang w:val="en-GB"/>
        </w:rPr>
        <w:t xml:space="preserve">low-income </w:t>
      </w:r>
      <w:r w:rsidRPr="00D125AA">
        <w:rPr>
          <w:lang w:val="en-GB"/>
        </w:rPr>
        <w:t>countries</w:t>
      </w:r>
    </w:p>
    <w:p w14:paraId="2D8E35B7" w14:textId="00F3A6DD" w:rsidR="00A936D7" w:rsidRPr="00D125AA" w:rsidRDefault="00D240B5" w:rsidP="00D95EA9">
      <w:pPr>
        <w:rPr>
          <w:b/>
          <w:bCs/>
          <w:sz w:val="28"/>
          <w:szCs w:val="28"/>
          <w:lang w:val="en-GB"/>
        </w:rPr>
      </w:pPr>
      <w:r w:rsidRPr="00D125AA">
        <w:rPr>
          <w:b/>
          <w:lang w:val="en-GB"/>
        </w:rPr>
        <w:t>JEL Classifications</w:t>
      </w:r>
      <w:r w:rsidRPr="00D125AA">
        <w:rPr>
          <w:lang w:val="en-GB"/>
        </w:rPr>
        <w:t>: F13, F14, H26</w:t>
      </w:r>
    </w:p>
    <w:p w14:paraId="09AE763E" w14:textId="77777777" w:rsidR="0005608C" w:rsidRPr="00D125AA" w:rsidRDefault="0005608C">
      <w:pPr>
        <w:spacing w:after="0" w:line="240" w:lineRule="auto"/>
        <w:jc w:val="left"/>
        <w:rPr>
          <w:b/>
          <w:bCs/>
          <w:sz w:val="28"/>
          <w:szCs w:val="28"/>
          <w:lang w:val="en-GB"/>
        </w:rPr>
      </w:pPr>
      <w:r w:rsidRPr="00D125AA">
        <w:rPr>
          <w:lang w:val="en-GB"/>
        </w:rPr>
        <w:br w:type="page"/>
      </w:r>
    </w:p>
    <w:p w14:paraId="01E0FECB" w14:textId="5D0E53B7" w:rsidR="00550442" w:rsidRPr="00D125AA" w:rsidRDefault="00550442" w:rsidP="00BC4F88">
      <w:pPr>
        <w:pStyle w:val="Heading1"/>
        <w:rPr>
          <w:lang w:val="en-GB"/>
        </w:rPr>
      </w:pPr>
      <w:r w:rsidRPr="00D125AA">
        <w:rPr>
          <w:lang w:val="en-GB"/>
        </w:rPr>
        <w:lastRenderedPageBreak/>
        <w:t>Introduction</w:t>
      </w:r>
    </w:p>
    <w:p w14:paraId="46579894" w14:textId="15055F7A" w:rsidR="0005608C" w:rsidRPr="00D125AA" w:rsidRDefault="0005608C" w:rsidP="0005608C">
      <w:pPr>
        <w:rPr>
          <w:lang w:val="en-GB"/>
        </w:rPr>
      </w:pPr>
      <w:r w:rsidRPr="00D125AA">
        <w:rPr>
          <w:lang w:val="en-GB"/>
        </w:rPr>
        <w:t xml:space="preserve">When money flows out of </w:t>
      </w:r>
      <w:r w:rsidR="00A25390" w:rsidRPr="00D125AA">
        <w:rPr>
          <w:lang w:val="en-GB"/>
        </w:rPr>
        <w:t>countries</w:t>
      </w:r>
      <w:r w:rsidRPr="00D125AA">
        <w:rPr>
          <w:lang w:val="en-GB"/>
        </w:rPr>
        <w:t xml:space="preserve"> illicitly, </w:t>
      </w:r>
      <w:r w:rsidR="00A25390" w:rsidRPr="00D125AA">
        <w:rPr>
          <w:lang w:val="en-GB"/>
        </w:rPr>
        <w:t xml:space="preserve">their </w:t>
      </w:r>
      <w:r w:rsidRPr="00D125AA">
        <w:rPr>
          <w:lang w:val="en-GB"/>
        </w:rPr>
        <w:t xml:space="preserve">economies shrink, </w:t>
      </w:r>
      <w:r w:rsidR="00BE5AC7" w:rsidRPr="00D125AA">
        <w:rPr>
          <w:lang w:val="en-GB"/>
        </w:rPr>
        <w:t xml:space="preserve">government </w:t>
      </w:r>
      <w:r w:rsidRPr="00D125AA">
        <w:rPr>
          <w:lang w:val="en-GB"/>
        </w:rPr>
        <w:t xml:space="preserve">revenues </w:t>
      </w:r>
      <w:r w:rsidR="00A25390" w:rsidRPr="00D125AA">
        <w:rPr>
          <w:lang w:val="en-GB"/>
        </w:rPr>
        <w:t xml:space="preserve">fall </w:t>
      </w:r>
      <w:r w:rsidRPr="00D125AA">
        <w:rPr>
          <w:lang w:val="en-GB"/>
        </w:rPr>
        <w:t xml:space="preserve">and institutions are </w:t>
      </w:r>
      <w:r w:rsidR="00A25390" w:rsidRPr="00D125AA">
        <w:rPr>
          <w:lang w:val="en-GB"/>
        </w:rPr>
        <w:t>weakened</w:t>
      </w:r>
      <w:r w:rsidRPr="00D125AA">
        <w:rPr>
          <w:lang w:val="en-GB"/>
        </w:rPr>
        <w:t>.</w:t>
      </w:r>
      <w:r w:rsidR="00BE5AC7" w:rsidRPr="00D125AA">
        <w:rPr>
          <w:lang w:val="en-GB"/>
        </w:rPr>
        <w:t xml:space="preserve"> </w:t>
      </w:r>
      <w:r w:rsidR="00A01D00" w:rsidRPr="00D125AA">
        <w:rPr>
          <w:lang w:val="en-GB"/>
        </w:rPr>
        <w:t xml:space="preserve">Growing appreciation of the </w:t>
      </w:r>
      <w:r w:rsidRPr="00D125AA">
        <w:rPr>
          <w:lang w:val="en-GB"/>
        </w:rPr>
        <w:t xml:space="preserve">threat of illicit financial flows is reflected in the inclusion of </w:t>
      </w:r>
      <w:r w:rsidR="00A01D00" w:rsidRPr="00D125AA">
        <w:rPr>
          <w:lang w:val="en-GB"/>
        </w:rPr>
        <w:t xml:space="preserve">a target </w:t>
      </w:r>
      <w:r w:rsidRPr="00D125AA">
        <w:rPr>
          <w:lang w:val="en-GB"/>
        </w:rPr>
        <w:t>to reduce them in the United Nations’ Sustainable Development Goals</w:t>
      </w:r>
      <w:r w:rsidR="00A01D00" w:rsidRPr="00D125AA">
        <w:rPr>
          <w:lang w:val="en-GB"/>
        </w:rPr>
        <w:t xml:space="preserve"> (16.4)</w:t>
      </w:r>
      <w:r w:rsidRPr="00D125AA">
        <w:rPr>
          <w:lang w:val="en-GB"/>
        </w:rPr>
        <w:t>.</w:t>
      </w:r>
      <w:r w:rsidR="00BE5AC7" w:rsidRPr="00D125AA">
        <w:rPr>
          <w:lang w:val="en-GB"/>
        </w:rPr>
        <w:t xml:space="preserve"> </w:t>
      </w:r>
      <w:r w:rsidRPr="00D125AA">
        <w:rPr>
          <w:lang w:val="en-GB"/>
        </w:rPr>
        <w:t xml:space="preserve">Trade mispricing is one </w:t>
      </w:r>
      <w:r w:rsidR="00A01D00" w:rsidRPr="00D125AA">
        <w:rPr>
          <w:lang w:val="en-GB"/>
        </w:rPr>
        <w:t xml:space="preserve">channel for </w:t>
      </w:r>
      <w:r w:rsidRPr="00D125AA">
        <w:rPr>
          <w:lang w:val="en-GB"/>
        </w:rPr>
        <w:t xml:space="preserve">illicit financial flows and, as documented by numerous case studies, a real phenomenon. What is </w:t>
      </w:r>
      <w:r w:rsidR="00BE5AC7" w:rsidRPr="00D125AA">
        <w:rPr>
          <w:lang w:val="en-GB"/>
        </w:rPr>
        <w:t xml:space="preserve">less </w:t>
      </w:r>
      <w:r w:rsidRPr="00D125AA">
        <w:rPr>
          <w:lang w:val="en-GB"/>
        </w:rPr>
        <w:t xml:space="preserve">clear is the scale of these illicit financial flows and how important trade mispricing in reality is for </w:t>
      </w:r>
      <w:r w:rsidR="00A01D00" w:rsidRPr="00D125AA">
        <w:rPr>
          <w:lang w:val="en-GB"/>
        </w:rPr>
        <w:t xml:space="preserve">low-income </w:t>
      </w:r>
      <w:r w:rsidRPr="00D125AA">
        <w:rPr>
          <w:lang w:val="en-GB"/>
        </w:rPr>
        <w:t>countries</w:t>
      </w:r>
      <w:r w:rsidR="00A01D00" w:rsidRPr="00D125AA">
        <w:rPr>
          <w:lang w:val="en-GB"/>
        </w:rPr>
        <w:t>,</w:t>
      </w:r>
      <w:r w:rsidR="00F44CCC" w:rsidRPr="00D125AA">
        <w:rPr>
          <w:lang w:val="en-GB"/>
        </w:rPr>
        <w:t xml:space="preserve"> and this is our main research questions.</w:t>
      </w:r>
    </w:p>
    <w:p w14:paraId="14DE8BF1" w14:textId="19B10B64" w:rsidR="0005608C" w:rsidRPr="00D125AA" w:rsidRDefault="0005608C" w:rsidP="0005608C">
      <w:pPr>
        <w:rPr>
          <w:lang w:val="en-GB"/>
        </w:rPr>
      </w:pPr>
      <w:r w:rsidRPr="00D125AA">
        <w:rPr>
          <w:lang w:val="en-GB"/>
        </w:rPr>
        <w:t>In this paper we critically review the existing estimation methodologies.</w:t>
      </w:r>
      <w:r w:rsidR="00BE5AC7" w:rsidRPr="00D125AA">
        <w:rPr>
          <w:lang w:val="en-GB"/>
        </w:rPr>
        <w:t xml:space="preserve"> </w:t>
      </w:r>
      <w:r w:rsidRPr="00D125AA">
        <w:rPr>
          <w:lang w:val="en-GB"/>
        </w:rPr>
        <w:t xml:space="preserve">One the one hand, some studies provide estimates for many </w:t>
      </w:r>
      <w:r w:rsidR="0003449B" w:rsidRPr="00D125AA">
        <w:rPr>
          <w:lang w:val="en-GB"/>
        </w:rPr>
        <w:t xml:space="preserve">low- and middle-income </w:t>
      </w:r>
      <w:r w:rsidRPr="00D125AA">
        <w:rPr>
          <w:lang w:val="en-GB"/>
        </w:rPr>
        <w:t>countries, but the</w:t>
      </w:r>
      <w:r w:rsidR="00411840" w:rsidRPr="00D125AA">
        <w:rPr>
          <w:lang w:val="en-GB"/>
        </w:rPr>
        <w:t>y</w:t>
      </w:r>
      <w:r w:rsidRPr="00D125AA">
        <w:rPr>
          <w:lang w:val="en-GB"/>
        </w:rPr>
        <w:t xml:space="preserve"> are not </w:t>
      </w:r>
      <w:r w:rsidR="00411840" w:rsidRPr="00D125AA">
        <w:rPr>
          <w:lang w:val="en-GB"/>
        </w:rPr>
        <w:t xml:space="preserve">very </w:t>
      </w:r>
      <w:r w:rsidRPr="00D125AA">
        <w:rPr>
          <w:lang w:val="en-GB"/>
        </w:rPr>
        <w:t>reliable, as is the case with the estimates by the Global Financial Integrity.</w:t>
      </w:r>
      <w:r w:rsidR="00BE5AC7" w:rsidRPr="00D125AA">
        <w:rPr>
          <w:lang w:val="en-GB"/>
        </w:rPr>
        <w:t xml:space="preserve"> </w:t>
      </w:r>
      <w:r w:rsidRPr="00D125AA">
        <w:rPr>
          <w:lang w:val="en-GB"/>
        </w:rPr>
        <w:t xml:space="preserve">On the other hand, a few recent studies using confidential customs data have succeeded in confirming the existence of trade mispricing, but it is unrealistic to expect estimates for many </w:t>
      </w:r>
      <w:r w:rsidR="0003449B" w:rsidRPr="00D125AA">
        <w:rPr>
          <w:lang w:val="en-GB"/>
        </w:rPr>
        <w:t xml:space="preserve">low- and middle-income </w:t>
      </w:r>
      <w:r w:rsidRPr="00D125AA">
        <w:rPr>
          <w:lang w:val="en-GB"/>
        </w:rPr>
        <w:t>countries any time soon.</w:t>
      </w:r>
      <w:r w:rsidR="00BE5AC7" w:rsidRPr="00D125AA">
        <w:rPr>
          <w:lang w:val="en-GB"/>
        </w:rPr>
        <w:t xml:space="preserve"> </w:t>
      </w:r>
      <w:r w:rsidR="00F44CCC" w:rsidRPr="00D125AA">
        <w:rPr>
          <w:lang w:val="en-GB"/>
        </w:rPr>
        <w:t xml:space="preserve">Both of </w:t>
      </w:r>
      <w:r w:rsidR="00567E4E" w:rsidRPr="00D125AA">
        <w:rPr>
          <w:lang w:val="en-GB"/>
        </w:rPr>
        <w:t xml:space="preserve">these streams of literature </w:t>
      </w:r>
      <w:r w:rsidR="00F44CCC" w:rsidRPr="00D125AA">
        <w:rPr>
          <w:lang w:val="en-GB"/>
        </w:rPr>
        <w:t>are un</w:t>
      </w:r>
      <w:r w:rsidR="00567E4E" w:rsidRPr="00D125AA">
        <w:rPr>
          <w:lang w:val="en-GB"/>
        </w:rPr>
        <w:t xml:space="preserve">satisfactory </w:t>
      </w:r>
      <w:r w:rsidR="00F44CCC" w:rsidRPr="00D125AA">
        <w:rPr>
          <w:lang w:val="en-GB"/>
        </w:rPr>
        <w:t>since they do not provide us with a</w:t>
      </w:r>
      <w:r w:rsidR="009319F7">
        <w:rPr>
          <w:lang w:val="en-GB"/>
        </w:rPr>
        <w:t xml:space="preserve"> reliable </w:t>
      </w:r>
      <w:r w:rsidR="00F44CCC" w:rsidRPr="00D125AA">
        <w:rPr>
          <w:lang w:val="en-GB"/>
        </w:rPr>
        <w:t>answer to the question of the scale of trade mispricing for countries</w:t>
      </w:r>
      <w:r w:rsidR="009319F7">
        <w:rPr>
          <w:lang w:val="en-GB"/>
        </w:rPr>
        <w:t xml:space="preserve"> at different levels of economic development</w:t>
      </w:r>
      <w:r w:rsidR="00F44CCC" w:rsidRPr="00D125AA">
        <w:rPr>
          <w:lang w:val="en-GB"/>
        </w:rPr>
        <w:t>. This poses an opportunity to develop a new methodological approach, which would combine the strengths of both –country coverage and reliability.</w:t>
      </w:r>
    </w:p>
    <w:p w14:paraId="30732C68" w14:textId="24702124" w:rsidR="0005608C" w:rsidRPr="00D125AA" w:rsidRDefault="00F44CCC" w:rsidP="00F44CCC">
      <w:pPr>
        <w:rPr>
          <w:lang w:val="en-GB"/>
        </w:rPr>
      </w:pPr>
      <w:r w:rsidRPr="00D125AA">
        <w:rPr>
          <w:lang w:val="en-GB"/>
        </w:rPr>
        <w:t>With this objective in mind, w</w:t>
      </w:r>
      <w:r w:rsidR="0005608C" w:rsidRPr="00D125AA">
        <w:rPr>
          <w:lang w:val="en-GB"/>
        </w:rPr>
        <w:t xml:space="preserve">e carry out </w:t>
      </w:r>
      <w:r w:rsidRPr="00D125AA">
        <w:rPr>
          <w:lang w:val="en-GB"/>
        </w:rPr>
        <w:t xml:space="preserve">an </w:t>
      </w:r>
      <w:r w:rsidR="0005608C" w:rsidRPr="00D125AA">
        <w:rPr>
          <w:lang w:val="en-GB"/>
        </w:rPr>
        <w:t xml:space="preserve">explorative analysis </w:t>
      </w:r>
      <w:r w:rsidRPr="00D125AA">
        <w:rPr>
          <w:lang w:val="en-GB"/>
        </w:rPr>
        <w:t xml:space="preserve">using the UN Comtrade data. This guarantees us a good coverage of countries </w:t>
      </w:r>
      <w:r w:rsidR="000011A7" w:rsidRPr="00D125AA">
        <w:rPr>
          <w:lang w:val="en-GB"/>
        </w:rPr>
        <w:t xml:space="preserve">of all income levels </w:t>
      </w:r>
      <w:r w:rsidRPr="00D125AA">
        <w:rPr>
          <w:lang w:val="en-GB"/>
        </w:rPr>
        <w:t>and the challenge is to quantify trade mispricing in a reliable way.</w:t>
      </w:r>
      <w:r w:rsidR="00BE5AC7" w:rsidRPr="00D125AA">
        <w:rPr>
          <w:lang w:val="en-GB"/>
        </w:rPr>
        <w:t xml:space="preserve"> </w:t>
      </w:r>
      <w:r w:rsidRPr="00A65BAA">
        <w:rPr>
          <w:lang w:val="en-GB"/>
        </w:rPr>
        <w:t xml:space="preserve">While </w:t>
      </w:r>
      <w:r w:rsidR="00BE5AC7" w:rsidRPr="00A65BAA">
        <w:rPr>
          <w:lang w:val="en-GB"/>
        </w:rPr>
        <w:t xml:space="preserve">we </w:t>
      </w:r>
      <w:r w:rsidRPr="00A65BAA">
        <w:rPr>
          <w:lang w:val="en-GB"/>
        </w:rPr>
        <w:t xml:space="preserve">ultimately </w:t>
      </w:r>
      <w:r w:rsidR="00BE5AC7" w:rsidRPr="00A65BAA">
        <w:rPr>
          <w:lang w:val="en-GB"/>
        </w:rPr>
        <w:t xml:space="preserve">do </w:t>
      </w:r>
      <w:r w:rsidRPr="00A65BAA">
        <w:rPr>
          <w:lang w:val="en-GB"/>
        </w:rPr>
        <w:t xml:space="preserve">not succeed in isolating </w:t>
      </w:r>
      <w:r w:rsidR="0005608C" w:rsidRPr="00A65BAA">
        <w:rPr>
          <w:lang w:val="en-GB"/>
        </w:rPr>
        <w:t>trade mispricing</w:t>
      </w:r>
      <w:r w:rsidRPr="00A65BAA">
        <w:rPr>
          <w:lang w:val="en-GB"/>
        </w:rPr>
        <w:t xml:space="preserve"> from other phenomena, we discuss </w:t>
      </w:r>
      <w:r w:rsidR="00FE549F" w:rsidRPr="00A65BAA">
        <w:rPr>
          <w:lang w:val="en-GB"/>
        </w:rPr>
        <w:t>several interesting observations that represent systematic pricing patterns in international trade</w:t>
      </w:r>
      <w:r w:rsidR="0005608C" w:rsidRPr="00A65BAA">
        <w:rPr>
          <w:lang w:val="en-GB"/>
        </w:rPr>
        <w:t>.</w:t>
      </w:r>
      <w:r w:rsidR="00A65BAA">
        <w:rPr>
          <w:lang w:val="en-GB"/>
        </w:rPr>
        <w:t xml:space="preserve"> Specifically, we consider a concept of trade reporting gap. Conceptually, develop its decomposition into separate and additive components such as product misclassification and trade costs, some of which have been studied individually and some not, but, as far as we know, so far not studied together in this way. We follow up on our conceptual framework with empirical methodology that estimates, more or less roughly, each of the components that sum up into the overall trade reporting gap.</w:t>
      </w:r>
      <w:r w:rsidR="009A5DBC">
        <w:rPr>
          <w:lang w:val="en-GB"/>
        </w:rPr>
        <w:t xml:space="preserve"> For this trade reporting gap approach we highlight the limitations as well as opportunities for future research.</w:t>
      </w:r>
    </w:p>
    <w:p w14:paraId="01015716" w14:textId="7CB418DA" w:rsidR="00D240B5" w:rsidRPr="00D125AA" w:rsidRDefault="00BE5AC7" w:rsidP="0005608C">
      <w:pPr>
        <w:rPr>
          <w:lang w:val="en-GB"/>
        </w:rPr>
      </w:pPr>
      <w:r w:rsidRPr="00767C6E">
        <w:rPr>
          <w:lang w:val="en-GB"/>
        </w:rPr>
        <w:t>Overall, o</w:t>
      </w:r>
      <w:r w:rsidR="0005608C" w:rsidRPr="00767C6E">
        <w:rPr>
          <w:lang w:val="en-GB"/>
        </w:rPr>
        <w:t xml:space="preserve">ur </w:t>
      </w:r>
      <w:r w:rsidRPr="009213DF">
        <w:rPr>
          <w:lang w:val="en-GB"/>
        </w:rPr>
        <w:t xml:space="preserve">paper’s </w:t>
      </w:r>
      <w:r w:rsidR="0005608C" w:rsidRPr="005F1929">
        <w:rPr>
          <w:lang w:val="en-GB"/>
        </w:rPr>
        <w:t xml:space="preserve">contribution is threefold. We put trade mispricing in the framework of illicit financial flows from </w:t>
      </w:r>
      <w:r w:rsidR="00AA2966" w:rsidRPr="00D125AA">
        <w:rPr>
          <w:lang w:val="en-GB"/>
        </w:rPr>
        <w:t xml:space="preserve">low- and middle-income </w:t>
      </w:r>
      <w:r w:rsidR="0005608C" w:rsidRPr="00D125AA">
        <w:rPr>
          <w:lang w:val="en-GB"/>
        </w:rPr>
        <w:t xml:space="preserve">countries </w:t>
      </w:r>
      <w:r w:rsidR="000011A7" w:rsidRPr="00D125AA">
        <w:rPr>
          <w:lang w:val="en-GB"/>
        </w:rPr>
        <w:t xml:space="preserve">in </w:t>
      </w:r>
      <w:r w:rsidR="0005608C" w:rsidRPr="00D125AA">
        <w:rPr>
          <w:lang w:val="en-GB"/>
        </w:rPr>
        <w:t>particular.</w:t>
      </w:r>
      <w:r w:rsidR="00FE549F" w:rsidRPr="00D125AA">
        <w:rPr>
          <w:lang w:val="en-GB"/>
        </w:rPr>
        <w:t xml:space="preserve"> </w:t>
      </w:r>
      <w:r w:rsidR="0005608C" w:rsidRPr="00D125AA">
        <w:rPr>
          <w:lang w:val="en-GB"/>
        </w:rPr>
        <w:t>We review and critically evaluate the existing methodologies to estimate trade mispricing.</w:t>
      </w:r>
      <w:r w:rsidR="00FE549F" w:rsidRPr="00D125AA">
        <w:rPr>
          <w:lang w:val="en-GB"/>
        </w:rPr>
        <w:t xml:space="preserve"> </w:t>
      </w:r>
      <w:r w:rsidR="0005608C" w:rsidRPr="00A65BAA">
        <w:rPr>
          <w:lang w:val="en-GB"/>
        </w:rPr>
        <w:t xml:space="preserve">We provide new insights into the </w:t>
      </w:r>
      <w:r w:rsidR="00211290" w:rsidRPr="00A65BAA">
        <w:rPr>
          <w:lang w:val="en-GB"/>
        </w:rPr>
        <w:t xml:space="preserve">trade reporting gap </w:t>
      </w:r>
      <w:r w:rsidR="0005608C" w:rsidRPr="00A65BAA">
        <w:rPr>
          <w:lang w:val="en-GB"/>
        </w:rPr>
        <w:t>by carrying out an explorative analysis with the objective of</w:t>
      </w:r>
      <w:r w:rsidR="00FE549F" w:rsidRPr="00A65BAA">
        <w:rPr>
          <w:lang w:val="en-GB"/>
        </w:rPr>
        <w:t xml:space="preserve"> </w:t>
      </w:r>
      <w:r w:rsidR="006257DF" w:rsidRPr="00A65BAA">
        <w:rPr>
          <w:lang w:val="en-GB"/>
        </w:rPr>
        <w:t xml:space="preserve">decomposing the gap </w:t>
      </w:r>
      <w:r w:rsidR="00FE549F" w:rsidRPr="00A65BAA">
        <w:rPr>
          <w:lang w:val="en-GB"/>
        </w:rPr>
        <w:t>reliably for as many countries as possible.</w:t>
      </w:r>
    </w:p>
    <w:p w14:paraId="71AB913A" w14:textId="138DC46F" w:rsidR="00F44CCC" w:rsidRPr="00D125AA" w:rsidRDefault="00F44CCC" w:rsidP="0005608C">
      <w:pPr>
        <w:rPr>
          <w:lang w:val="en-GB"/>
        </w:rPr>
      </w:pPr>
      <w:r w:rsidRPr="00767C6E">
        <w:rPr>
          <w:lang w:val="en-GB"/>
        </w:rPr>
        <w:t xml:space="preserve">The </w:t>
      </w:r>
      <w:r w:rsidR="00FE549F" w:rsidRPr="00767C6E">
        <w:rPr>
          <w:lang w:val="en-GB"/>
        </w:rPr>
        <w:t xml:space="preserve">rest of the paper is structured in the following way. Section 2 provides a discussion of related literature in two parts – first, a more general review of illicit financial flows from </w:t>
      </w:r>
      <w:r w:rsidR="00AA2966" w:rsidRPr="00D125AA">
        <w:rPr>
          <w:lang w:val="en-GB"/>
        </w:rPr>
        <w:t xml:space="preserve">low- and middle-income </w:t>
      </w:r>
      <w:r w:rsidR="00FE549F" w:rsidRPr="00D125AA">
        <w:rPr>
          <w:lang w:val="en-GB"/>
        </w:rPr>
        <w:t xml:space="preserve">countries and, second, a critical overview of existing methodologies to estimate trade mispricing. Section 3 introduces our preferred data, UN Comtrade, which has information on international trade from most, or, arguably, all countries worldwide. </w:t>
      </w:r>
      <w:r w:rsidR="00FE549F" w:rsidRPr="00A65BAA">
        <w:rPr>
          <w:lang w:val="en-GB"/>
        </w:rPr>
        <w:t xml:space="preserve">Section 4 </w:t>
      </w:r>
      <w:r w:rsidR="001D4F93" w:rsidRPr="00A65BAA">
        <w:rPr>
          <w:lang w:val="en-GB"/>
        </w:rPr>
        <w:t>develops a new c</w:t>
      </w:r>
      <w:r w:rsidR="001D4F93" w:rsidRPr="00D125AA">
        <w:rPr>
          <w:lang w:val="en-GB"/>
        </w:rPr>
        <w:t>onceptual framework and estimation methodology to decompose</w:t>
      </w:r>
      <w:r w:rsidR="001D4F93" w:rsidRPr="00767C6E">
        <w:rPr>
          <w:lang w:val="en-GB"/>
        </w:rPr>
        <w:t xml:space="preserve"> the trade </w:t>
      </w:r>
      <w:r w:rsidR="00521426" w:rsidRPr="00767C6E">
        <w:rPr>
          <w:lang w:val="en-GB"/>
        </w:rPr>
        <w:t xml:space="preserve">reporting </w:t>
      </w:r>
      <w:r w:rsidR="001D4F93" w:rsidRPr="00767C6E">
        <w:rPr>
          <w:lang w:val="en-GB"/>
        </w:rPr>
        <w:t>gap. Section 5</w:t>
      </w:r>
      <w:r w:rsidR="006257DF" w:rsidRPr="00D125AA">
        <w:rPr>
          <w:lang w:val="en-GB"/>
        </w:rPr>
        <w:t xml:space="preserve"> provide</w:t>
      </w:r>
      <w:r w:rsidR="006257DF" w:rsidRPr="00767C6E">
        <w:rPr>
          <w:lang w:val="en-GB"/>
        </w:rPr>
        <w:t>s an</w:t>
      </w:r>
      <w:r w:rsidR="00FE549F" w:rsidRPr="00A65BAA">
        <w:rPr>
          <w:lang w:val="en-GB"/>
        </w:rPr>
        <w:t xml:space="preserve"> explorative analysis </w:t>
      </w:r>
      <w:r w:rsidR="00FE765F" w:rsidRPr="00A65BAA">
        <w:rPr>
          <w:lang w:val="en-GB"/>
        </w:rPr>
        <w:t xml:space="preserve">decomposing the gap </w:t>
      </w:r>
      <w:r w:rsidR="00FE549F" w:rsidRPr="00A65BAA">
        <w:rPr>
          <w:lang w:val="en-GB"/>
        </w:rPr>
        <w:t xml:space="preserve">into </w:t>
      </w:r>
      <w:r w:rsidR="00FE765F" w:rsidRPr="00A65BAA">
        <w:rPr>
          <w:lang w:val="en-GB"/>
        </w:rPr>
        <w:t xml:space="preserve">several components that shed new light on </w:t>
      </w:r>
      <w:r w:rsidR="00FE549F" w:rsidRPr="00A65BAA">
        <w:rPr>
          <w:lang w:val="en-GB"/>
        </w:rPr>
        <w:t>the potential scale of trade mispricing</w:t>
      </w:r>
      <w:r w:rsidR="00FE765F" w:rsidRPr="00A65BAA">
        <w:rPr>
          <w:lang w:val="en-GB"/>
        </w:rPr>
        <w:t xml:space="preserve"> and related illicit financial flows</w:t>
      </w:r>
      <w:r w:rsidR="00FE549F" w:rsidRPr="00A65BAA">
        <w:rPr>
          <w:lang w:val="en-GB"/>
        </w:rPr>
        <w:t>.</w:t>
      </w:r>
      <w:r w:rsidR="00FE549F" w:rsidRPr="00D125AA">
        <w:rPr>
          <w:lang w:val="en-GB"/>
        </w:rPr>
        <w:t xml:space="preserve"> Section </w:t>
      </w:r>
      <w:r w:rsidR="004F041E" w:rsidRPr="00767C6E">
        <w:rPr>
          <w:lang w:val="en-GB"/>
        </w:rPr>
        <w:t>6</w:t>
      </w:r>
      <w:r w:rsidR="00FE549F" w:rsidRPr="00767C6E">
        <w:rPr>
          <w:lang w:val="en-GB"/>
        </w:rPr>
        <w:t xml:space="preserve"> concludes</w:t>
      </w:r>
      <w:r w:rsidR="00FE765F" w:rsidRPr="00767C6E">
        <w:rPr>
          <w:lang w:val="en-GB"/>
        </w:rPr>
        <w:t>, including with ideas for extending our empirical approach</w:t>
      </w:r>
      <w:r w:rsidR="00FE549F" w:rsidRPr="00D125AA">
        <w:rPr>
          <w:lang w:val="en-GB"/>
        </w:rPr>
        <w:t>.</w:t>
      </w:r>
    </w:p>
    <w:p w14:paraId="2D04BFF0" w14:textId="77777777" w:rsidR="00C47ABC" w:rsidRDefault="00C47ABC">
      <w:pPr>
        <w:spacing w:after="0" w:line="240" w:lineRule="auto"/>
        <w:jc w:val="left"/>
        <w:rPr>
          <w:b/>
          <w:bCs/>
          <w:sz w:val="28"/>
          <w:szCs w:val="28"/>
          <w:lang w:val="en-GB"/>
        </w:rPr>
      </w:pPr>
      <w:bookmarkStart w:id="0" w:name="_Toc526467523"/>
      <w:r>
        <w:rPr>
          <w:lang w:val="en-GB"/>
        </w:rPr>
        <w:br w:type="page"/>
      </w:r>
    </w:p>
    <w:p w14:paraId="165A8DFD" w14:textId="45FA43B8" w:rsidR="00CD42DE" w:rsidRPr="00D125AA" w:rsidRDefault="00B310F9" w:rsidP="00B310F9">
      <w:pPr>
        <w:pStyle w:val="Heading1"/>
        <w:numPr>
          <w:ilvl w:val="0"/>
          <w:numId w:val="1"/>
        </w:numPr>
        <w:ind w:left="431" w:hanging="431"/>
        <w:rPr>
          <w:lang w:val="en-GB"/>
        </w:rPr>
      </w:pPr>
      <w:r w:rsidRPr="00D125AA">
        <w:rPr>
          <w:lang w:val="en-GB"/>
        </w:rPr>
        <w:t>Related literature</w:t>
      </w:r>
    </w:p>
    <w:p w14:paraId="45221A8D" w14:textId="7F16714D" w:rsidR="00CD42DE" w:rsidRPr="00D125AA" w:rsidRDefault="00CD42DE" w:rsidP="00CD42DE">
      <w:pPr>
        <w:rPr>
          <w:lang w:val="en-GB"/>
        </w:rPr>
      </w:pPr>
      <w:r w:rsidRPr="00D125AA">
        <w:rPr>
          <w:lang w:val="en-GB"/>
        </w:rPr>
        <w:t xml:space="preserve">This section has two subsections. First, we put trade mispricing in the framework of illicit financial flows from </w:t>
      </w:r>
      <w:r w:rsidR="0003449B" w:rsidRPr="00D125AA">
        <w:rPr>
          <w:lang w:val="en-GB"/>
        </w:rPr>
        <w:t xml:space="preserve">low- and middle-income </w:t>
      </w:r>
      <w:r w:rsidRPr="00D125AA">
        <w:rPr>
          <w:lang w:val="en-GB"/>
        </w:rPr>
        <w:t>countries and</w:t>
      </w:r>
      <w:r w:rsidR="0003449B" w:rsidRPr="00D125AA">
        <w:rPr>
          <w:lang w:val="en-GB"/>
        </w:rPr>
        <w:t xml:space="preserve"> from</w:t>
      </w:r>
      <w:r w:rsidRPr="00D125AA">
        <w:rPr>
          <w:lang w:val="en-GB"/>
        </w:rPr>
        <w:t xml:space="preserve"> Africa</w:t>
      </w:r>
      <w:r w:rsidR="0003449B" w:rsidRPr="00D125AA">
        <w:rPr>
          <w:lang w:val="en-GB"/>
        </w:rPr>
        <w:t>n countries in</w:t>
      </w:r>
      <w:r w:rsidRPr="00D125AA">
        <w:rPr>
          <w:lang w:val="en-GB"/>
        </w:rPr>
        <w:t xml:space="preserve"> particular. Second, we review and critically evaluate the existing methodologies to estimate trade mispricing.</w:t>
      </w:r>
    </w:p>
    <w:p w14:paraId="0CF2F448" w14:textId="1B0583D9" w:rsidR="00B310F9" w:rsidRPr="00D125AA" w:rsidRDefault="00B310F9" w:rsidP="00D95EA9">
      <w:pPr>
        <w:pStyle w:val="Heading2"/>
        <w:rPr>
          <w:lang w:val="en-GB"/>
        </w:rPr>
      </w:pPr>
      <w:r w:rsidRPr="00D125AA">
        <w:rPr>
          <w:lang w:val="en-GB"/>
        </w:rPr>
        <w:t xml:space="preserve">Review of illicit financial flows from </w:t>
      </w:r>
      <w:r w:rsidR="0003449B" w:rsidRPr="00D125AA">
        <w:rPr>
          <w:lang w:val="en-GB"/>
        </w:rPr>
        <w:t xml:space="preserve">low- and middle-income </w:t>
      </w:r>
      <w:r w:rsidRPr="00D125AA">
        <w:rPr>
          <w:lang w:val="en-GB"/>
        </w:rPr>
        <w:t>countries</w:t>
      </w:r>
    </w:p>
    <w:p w14:paraId="5F923842" w14:textId="3D9FCC76" w:rsidR="00B310F9" w:rsidRPr="00D125AA" w:rsidRDefault="00B310F9" w:rsidP="00B310F9">
      <w:pPr>
        <w:spacing w:after="200"/>
        <w:rPr>
          <w:lang w:val="en-GB"/>
        </w:rPr>
      </w:pPr>
      <w:r w:rsidRPr="00D125AA">
        <w:rPr>
          <w:lang w:val="en-GB"/>
        </w:rPr>
        <w:t xml:space="preserve">IFFs from </w:t>
      </w:r>
      <w:r w:rsidR="0003449B" w:rsidRPr="00D125AA">
        <w:rPr>
          <w:lang w:val="en-GB"/>
        </w:rPr>
        <w:t xml:space="preserve">low- and middle-income </w:t>
      </w:r>
      <w:r w:rsidRPr="00D125AA">
        <w:rPr>
          <w:lang w:val="en-GB"/>
        </w:rPr>
        <w:t xml:space="preserve">countries, and particularly from Africa (relative to its economic weight in the world), are estimated to be substantial. There are at least three reasons why IFFs are detrimental to Africa’s development. First, IFFs lower tax revenues. Second, IFFs erode the funds available for private investment on the continent. Third (and probably most importantly), IFFs and associated activities, such as corruption, pose a threat to the legitimacy of government institutions, which in turn leads to a reduction in tax morale, among other negative effects. Clearly, IFFs are inherently harmful and their effects are likely to differ by type and characteristics. </w:t>
      </w:r>
    </w:p>
    <w:p w14:paraId="2B82D162" w14:textId="5B399A40" w:rsidR="007B7A3D" w:rsidRPr="00767C6E" w:rsidRDefault="00B310F9" w:rsidP="00B310F9">
      <w:pPr>
        <w:spacing w:after="200"/>
        <w:rPr>
          <w:lang w:val="en-GB"/>
        </w:rPr>
      </w:pPr>
      <w:r w:rsidRPr="00D125AA">
        <w:rPr>
          <w:lang w:val="en-GB"/>
        </w:rPr>
        <w:t xml:space="preserve">In recent years, IFFs and trade mispricing in particular have assumed greater importance on African policy makers’ agendas. This is partly due to initiatives by non- and inter-governmental organisations such as Global Economic Governance (GEG) Africa, the Tana High Level Forum on Peace and Security in Africa </w:t>
      </w:r>
      <w:r w:rsidRPr="00767C6E">
        <w:rPr>
          <w:lang w:val="en-GB"/>
        </w:rPr>
        <w:t>(Cobham, 2014a)</w:t>
      </w:r>
      <w:r w:rsidRPr="00D125AA">
        <w:rPr>
          <w:lang w:val="en-GB"/>
        </w:rPr>
        <w:t xml:space="preserve"> and the Afri</w:t>
      </w:r>
      <w:r w:rsidRPr="00767C6E">
        <w:rPr>
          <w:lang w:val="en-GB"/>
        </w:rPr>
        <w:t>can Tax Administration Forum (ATAF), which have stressed the development threat posed by trade mispricing in Africa. An important milestone in the policy arena was the release of an African Union Commission/United Nations Economic Com</w:t>
      </w:r>
      <w:r w:rsidRPr="00D125AA">
        <w:rPr>
          <w:lang w:val="en-GB"/>
        </w:rPr>
        <w:t xml:space="preserve">mission for Africa (AUC/ECA) report or, in short, </w:t>
      </w:r>
      <w:r w:rsidRPr="00767C6E">
        <w:rPr>
          <w:lang w:val="en-GB"/>
        </w:rPr>
        <w:t xml:space="preserve">ECA </w:t>
      </w:r>
      <w:r w:rsidR="00FE765F" w:rsidRPr="00767C6E">
        <w:rPr>
          <w:lang w:val="en-GB"/>
        </w:rPr>
        <w:t>(</w:t>
      </w:r>
      <w:r w:rsidRPr="009213DF">
        <w:rPr>
          <w:lang w:val="en-GB"/>
        </w:rPr>
        <w:t>2015)</w:t>
      </w:r>
      <w:r w:rsidR="00FE765F" w:rsidRPr="00D125AA">
        <w:rPr>
          <w:lang w:val="en-GB"/>
        </w:rPr>
        <w:t>,</w:t>
      </w:r>
      <w:r w:rsidRPr="00767C6E">
        <w:rPr>
          <w:lang w:val="en-GB"/>
        </w:rPr>
        <w:t xml:space="preserve"> which names IFFs as one of Africa’s biggest development challenges. The Report of the High Level Panel on Illicit Financial F</w:t>
      </w:r>
      <w:r w:rsidRPr="00D125AA">
        <w:rPr>
          <w:lang w:val="en-GB"/>
        </w:rPr>
        <w:t>lows from Africa, chaired by former South African president Thabo Mbeki, assesses the volumes and sources of illicit financial outflows, provides case studies on how these outflows occur in Africa, and recommends certain actions “that should be taken both by Africa and by the rest of the world to effectively confront what is in fact a global challenge” (</w:t>
      </w:r>
      <w:r w:rsidRPr="00767C6E">
        <w:rPr>
          <w:lang w:val="en-GB"/>
        </w:rPr>
        <w:t>ECA, 2015, p. 2)</w:t>
      </w:r>
      <w:r w:rsidRPr="00D125AA">
        <w:rPr>
          <w:lang w:val="en-GB"/>
        </w:rPr>
        <w:t xml:space="preserve">. ECA is perhaps the leading policy actor in Africa when it comes to IFFs, evidenced in the number </w:t>
      </w:r>
      <w:r w:rsidRPr="00767C6E">
        <w:rPr>
          <w:lang w:val="en-GB"/>
        </w:rPr>
        <w:t>of reports released recently (ECA, 2018a, 2018b)</w:t>
      </w:r>
      <w:r w:rsidRPr="00D125AA">
        <w:rPr>
          <w:lang w:val="en-GB"/>
        </w:rPr>
        <w:t>.</w:t>
      </w:r>
      <w:r w:rsidR="0003518D" w:rsidRPr="00767C6E">
        <w:rPr>
          <w:lang w:val="en-GB"/>
        </w:rPr>
        <w:t xml:space="preserve"> </w:t>
      </w:r>
    </w:p>
    <w:p w14:paraId="1B547A0D" w14:textId="155F7E20" w:rsidR="00B310F9" w:rsidRPr="00D125AA" w:rsidRDefault="00B310F9" w:rsidP="00B310F9">
      <w:pPr>
        <w:spacing w:after="200"/>
        <w:rPr>
          <w:lang w:val="en-GB"/>
        </w:rPr>
      </w:pPr>
      <w:r w:rsidRPr="00D125AA">
        <w:rPr>
          <w:lang w:val="en-GB"/>
        </w:rPr>
        <w:t>The motivations for different types of IFFs vary; trade mispricing is one type. A useful classification of IFFs is distinguishing between four groups according to the underlying motivation (ECA, 2015)</w:t>
      </w:r>
      <w:r w:rsidRPr="00767C6E">
        <w:rPr>
          <w:lang w:val="en-GB"/>
        </w:rPr>
        <w:t>.</w:t>
      </w:r>
      <w:r w:rsidRPr="00767C6E" w:rsidDel="00417B12">
        <w:rPr>
          <w:lang w:val="en-GB"/>
        </w:rPr>
        <w:t xml:space="preserve"> </w:t>
      </w:r>
      <w:r w:rsidRPr="00D125AA">
        <w:rPr>
          <w:lang w:val="en-GB"/>
        </w:rPr>
        <w:t xml:space="preserve">The first group involves market or regulatory abuse. The second group involves tax abuse. For these first two groups we expect private actors to feature most prominently, namely individuals, businesses and multinational enterprises (MNEs). The third group </w:t>
      </w:r>
      <w:r w:rsidRPr="00767C6E">
        <w:rPr>
          <w:lang w:val="en-GB"/>
        </w:rPr>
        <w:t xml:space="preserve">involves abuse of power, including the theft of state funds and assets. For this group politicians and public employees are likely to be the key actors. The fourth group involves crime and </w:t>
      </w:r>
      <w:r w:rsidRPr="00D125AA">
        <w:rPr>
          <w:lang w:val="en-GB"/>
        </w:rPr>
        <w:t xml:space="preserve">proceeds of crime, and here the most obvious actors are criminals. Within this typology, we expect that a large proportion of trade mispricing </w:t>
      </w:r>
      <w:r w:rsidR="009F47EA">
        <w:rPr>
          <w:lang w:val="en-GB"/>
        </w:rPr>
        <w:t xml:space="preserve">is associated with or results into </w:t>
      </w:r>
      <w:r w:rsidRPr="00D125AA">
        <w:rPr>
          <w:lang w:val="en-GB"/>
        </w:rPr>
        <w:t xml:space="preserve">tax abuse, including trade tariffs. While the typology may be a useful means of categorisation, there are as yet no corresponding estimates for the volume of IFFs per motivating factor, nor any data on the importance of trade mispricing compared with other IFFs.  </w:t>
      </w:r>
    </w:p>
    <w:p w14:paraId="12DB1101" w14:textId="33BB2834" w:rsidR="00B310F9" w:rsidRPr="00D125AA" w:rsidRDefault="00B310F9" w:rsidP="00B310F9">
      <w:pPr>
        <w:spacing w:after="200"/>
        <w:rPr>
          <w:lang w:val="en-GB"/>
        </w:rPr>
      </w:pPr>
      <w:r w:rsidRPr="00D125AA">
        <w:rPr>
          <w:lang w:val="en-GB"/>
        </w:rPr>
        <w:t xml:space="preserve">The relative importance of trade mispricing and other types of IFFs still needs to be determined using reliable empirical methods. While clearly desirable to compare the different types of IFFs, attempts at quantification or decomposition have been limited. As far as we know, only rough estimates have been produced, such as those of </w:t>
      </w:r>
      <w:r w:rsidRPr="00767C6E">
        <w:rPr>
          <w:lang w:val="en-GB"/>
        </w:rPr>
        <w:t>Baker (2005)</w:t>
      </w:r>
      <w:r w:rsidRPr="00D125AA">
        <w:rPr>
          <w:lang w:val="en-GB"/>
        </w:rPr>
        <w:t xml:space="preserve"> who is among the few who have attempted to estimate the scale of various types of IIFs at the same time. Drawing from a survey</w:t>
      </w:r>
      <w:r w:rsidRPr="00767C6E">
        <w:rPr>
          <w:lang w:val="en-GB"/>
        </w:rPr>
        <w:t xml:space="preserve"> of managers and estimates by Baker (2005, p. 172)</w:t>
      </w:r>
      <w:r w:rsidRPr="00D125AA">
        <w:rPr>
          <w:lang w:val="en-GB"/>
        </w:rPr>
        <w:t>, global annual lower-bound estimates of more than USD 1 trillion into commercial IFFs (USD 700 billion) and criminal IFFs (with drugs being the single largest criminal</w:t>
      </w:r>
      <w:r w:rsidRPr="00767C6E">
        <w:rPr>
          <w:lang w:val="en-GB"/>
        </w:rPr>
        <w:t xml:space="preserve"> subgroup estimated at USD 120 billion) are decomposed. Within commercial IFFs, he distingui</w:t>
      </w:r>
      <w:r w:rsidRPr="00D125AA">
        <w:rPr>
          <w:lang w:val="en-GB"/>
        </w:rPr>
        <w:t>shes between trade mispricing (between unrelated trade partners, estimated at USD 200 billion), transfer mispricing (between related trade partners, estimated at USD 300 billion) and fake transactions (no trade actually taking place, estimated at USD 200 billion). According to these rough estimates trade transactions are responsible for most IFFs. Despite the anecdotal nature of the evidence, it highlights the potential prominence of trade mispricing in IFFs and supports the decision taken by Global Financial Integrity (GFI), an organisation that Baker founded, to base its estimates mostly on trade data. Although we discuss methodological limitations below, there are not many alternatives to estimating IFFs – and some of these, such as the UNECA methodology (ECA, 2015), build on the GFI approach. It is thus important to acknowledge the role of Baker and the GFI in shaping the public discussion on IFFs.</w:t>
      </w:r>
    </w:p>
    <w:p w14:paraId="79280364" w14:textId="509BCEEE" w:rsidR="00B310F9" w:rsidRPr="00D125AA" w:rsidRDefault="00B310F9" w:rsidP="00B310F9">
      <w:pPr>
        <w:spacing w:after="200"/>
        <w:rPr>
          <w:lang w:val="en-GB"/>
        </w:rPr>
      </w:pPr>
      <w:r w:rsidRPr="00D125AA">
        <w:rPr>
          <w:lang w:val="en-GB"/>
        </w:rPr>
        <w:t>Trade mispricing is a well-known channel for IFFs. There are various definitions of trade mispricing</w:t>
      </w:r>
      <w:r w:rsidR="009F47EA">
        <w:rPr>
          <w:lang w:val="en-GB"/>
        </w:rPr>
        <w:t xml:space="preserve"> (reviewed, for example, by </w:t>
      </w:r>
      <w:r w:rsidRPr="00D125AA">
        <w:rPr>
          <w:szCs w:val="24"/>
          <w:lang w:val="en-GB"/>
        </w:rPr>
        <w:t>Janský (2015)</w:t>
      </w:r>
      <w:r w:rsidR="009F47EA">
        <w:rPr>
          <w:lang w:val="en-GB"/>
        </w:rPr>
        <w:t>. T</w:t>
      </w:r>
      <w:r w:rsidRPr="00D125AA">
        <w:rPr>
          <w:lang w:val="en-GB"/>
        </w:rPr>
        <w:t xml:space="preserve">rade mispricing (or mis-invoicing) is the deliberate over- or under-invoicing of exports or imports by businesses in a country, </w:t>
      </w:r>
      <w:r w:rsidR="009F47EA">
        <w:rPr>
          <w:lang w:val="en-GB"/>
        </w:rPr>
        <w:t xml:space="preserve">which results into </w:t>
      </w:r>
      <w:r w:rsidRPr="00D125AA">
        <w:rPr>
          <w:lang w:val="en-GB"/>
        </w:rPr>
        <w:t xml:space="preserve">avoiding or evading tax or levies in that country. Transfer pricing is used by </w:t>
      </w:r>
      <w:r w:rsidRPr="00767C6E">
        <w:rPr>
          <w:lang w:val="en-GB"/>
        </w:rPr>
        <w:t xml:space="preserve">multinational corporations to price transactions between affiliates in different countries. </w:t>
      </w:r>
      <w:r w:rsidRPr="00D125AA">
        <w:rPr>
          <w:lang w:val="en-GB"/>
        </w:rPr>
        <w:t>The practice of transfer mispricing, also known as transfer pricing manipulation or abusive transfer pricing, is a subgroup of trade mispricing. It involves the manipulation of transfer prices ‒ namely, interest payments, licence fees or payments for goods and services transferred between subsidiaries of the same multinational operating in different countries</w:t>
      </w:r>
      <w:r w:rsidR="009F47EA" w:rsidRPr="009F47EA">
        <w:rPr>
          <w:lang w:val="en-GB"/>
        </w:rPr>
        <w:t xml:space="preserve"> </w:t>
      </w:r>
      <w:r w:rsidR="009F47EA">
        <w:rPr>
          <w:lang w:val="en-GB"/>
        </w:rPr>
        <w:t>with regard to transactions that might be otherwise correctly recorded</w:t>
      </w:r>
      <w:r w:rsidRPr="00D125AA">
        <w:rPr>
          <w:lang w:val="en-GB"/>
        </w:rPr>
        <w:t>.</w:t>
      </w:r>
    </w:p>
    <w:p w14:paraId="00109FB7" w14:textId="68067A9C" w:rsidR="00B310F9" w:rsidRPr="00767C6E" w:rsidRDefault="00B310F9" w:rsidP="00B310F9">
      <w:pPr>
        <w:spacing w:after="200"/>
        <w:rPr>
          <w:lang w:val="en-GB"/>
        </w:rPr>
      </w:pPr>
      <w:r w:rsidRPr="00D125AA">
        <w:rPr>
          <w:lang w:val="en-GB"/>
        </w:rPr>
        <w:t>There is anecdotal evidence of trade mispricing by news outlets and governmental and non-governmental organisations (NGOs)</w:t>
      </w:r>
      <w:r w:rsidR="009F47EA">
        <w:rPr>
          <w:lang w:val="en-GB"/>
        </w:rPr>
        <w:t>, but s</w:t>
      </w:r>
      <w:r w:rsidRPr="00D125AA">
        <w:rPr>
          <w:lang w:val="en-GB"/>
        </w:rPr>
        <w:t>ystematic evidence of trade mispricing is scarce. Owing to data limitations and the illicit nature of IFFs, our knowledge of the extent and characteristics of IFFs is limited. The papers by the GFI and Ndikumana &amp; Boyce, who focus on African countries, and which are exemplified by the GFI’s Spanjers &amp; Salomon (2017) and Boyce &amp; Ndikumana (2001), respectively, provide some of the most cited estimates</w:t>
      </w:r>
      <w:r w:rsidRPr="00767C6E">
        <w:rPr>
          <w:lang w:val="en-GB"/>
        </w:rPr>
        <w:t xml:space="preserve"> of IFFs. The GFI methodology has some limitations but since it is widely used and there are no better estimates than those provided by the GFI, the authors of this paper have used them. Indeed, even the </w:t>
      </w:r>
      <w:r w:rsidRPr="00D125AA">
        <w:rPr>
          <w:lang w:val="en-GB"/>
        </w:rPr>
        <w:t>AUC/ECA (2015), which reports that Africa is estimated to be losing more than USD 50 billion annually in IFFs, argues that although these estimates fall short of reality, they draw attention to the scale of IFFs in Africa. Wier (2018), while foc</w:t>
      </w:r>
      <w:r w:rsidRPr="00767C6E">
        <w:rPr>
          <w:lang w:val="en-GB"/>
        </w:rPr>
        <w:t xml:space="preserve">using on one African country only (South Africa), persuasively documents that the trade mispricing is present and he estimated tax loss for the country at less than 1% of total corporate tax revenue. </w:t>
      </w:r>
    </w:p>
    <w:p w14:paraId="18CBEC7A" w14:textId="3D1E29B6" w:rsidR="00B310F9" w:rsidRPr="00767C6E" w:rsidRDefault="00B310F9" w:rsidP="00B310F9">
      <w:pPr>
        <w:spacing w:after="200"/>
        <w:rPr>
          <w:lang w:val="en-GB"/>
        </w:rPr>
      </w:pPr>
      <w:r w:rsidRPr="00D125AA">
        <w:rPr>
          <w:lang w:val="en-GB"/>
        </w:rPr>
        <w:t>More research is needed to formulate policies that will effectively and decisively reduce IFFs. Policy measures aimed at reducing IFFs need to be better informed by new and more focused research. This will entail acquiring high-quality trade data, ideally at transaction-level, with detailed characteristics of each transaction. Such data are not likely to be readily available in most African countries, with the exception, according to the literature, of Madagascar (Chalendard, Raballand, &amp; Rakotoarisoa, 2017) and South Africa (Wier, 2018). Furthermore, the preparation of such data, which requires high-level technical skills and capacity, might prove challenging. We discuss these challenges in Section 5.</w:t>
      </w:r>
    </w:p>
    <w:p w14:paraId="623BB240" w14:textId="51784EB3" w:rsidR="00B310F9" w:rsidRPr="00D125AA" w:rsidRDefault="00B310F9" w:rsidP="00B310F9">
      <w:pPr>
        <w:spacing w:after="200"/>
        <w:rPr>
          <w:lang w:val="en-GB"/>
        </w:rPr>
      </w:pPr>
      <w:r w:rsidRPr="00D125AA">
        <w:rPr>
          <w:lang w:val="en-GB"/>
        </w:rPr>
        <w:t xml:space="preserve">Governments and international organisations worldwide share a commitment to combat IFFs. In 2015 governments throughout the world agreed on the United Nations Sustainable Development Goals (SDGs). Led by </w:t>
      </w:r>
      <w:r w:rsidR="0003449B" w:rsidRPr="00D125AA">
        <w:rPr>
          <w:lang w:val="en-GB"/>
        </w:rPr>
        <w:t xml:space="preserve">low- and middle-income </w:t>
      </w:r>
      <w:r w:rsidRPr="00D125AA">
        <w:rPr>
          <w:lang w:val="en-GB"/>
        </w:rPr>
        <w:t>countries and African countries in particular, including the G77 and the African, Caribbean and Pacific (ACP) states, a consensus emerged that the elimination of IFFs should feature in the SDGs. As a result, one of the SDG targets (16.4) specifically addresses IFFs:</w:t>
      </w:r>
    </w:p>
    <w:p w14:paraId="27323602" w14:textId="77777777" w:rsidR="00B310F9" w:rsidRPr="00D125AA" w:rsidRDefault="00B310F9" w:rsidP="00B310F9">
      <w:pPr>
        <w:pStyle w:val="Quote"/>
        <w:spacing w:after="200"/>
        <w:rPr>
          <w:lang w:val="en-GB"/>
        </w:rPr>
      </w:pPr>
      <w:r w:rsidRPr="00D125AA">
        <w:rPr>
          <w:lang w:val="en-GB"/>
        </w:rPr>
        <w:t xml:space="preserve">By 2030, </w:t>
      </w:r>
      <w:r w:rsidRPr="00D125AA">
        <w:rPr>
          <w:bCs/>
          <w:lang w:val="en-GB"/>
        </w:rPr>
        <w:t xml:space="preserve">significantly reduce illicit financial </w:t>
      </w:r>
      <w:r w:rsidRPr="00D125AA">
        <w:rPr>
          <w:lang w:val="en-GB"/>
        </w:rPr>
        <w:t xml:space="preserve">and arms </w:t>
      </w:r>
      <w:r w:rsidRPr="00D125AA">
        <w:rPr>
          <w:bCs/>
          <w:lang w:val="en-GB"/>
        </w:rPr>
        <w:t>flows</w:t>
      </w:r>
      <w:r w:rsidRPr="00D125AA">
        <w:rPr>
          <w:lang w:val="en-GB"/>
        </w:rPr>
        <w:t>, strengthen the recovery and return of stolen assets and combat all forms of organized crime.</w:t>
      </w:r>
    </w:p>
    <w:p w14:paraId="1803AF40" w14:textId="7FB698C5" w:rsidR="00B310F9" w:rsidRPr="00767C6E" w:rsidRDefault="00B310F9" w:rsidP="00D95EA9">
      <w:pPr>
        <w:spacing w:after="200"/>
        <w:rPr>
          <w:lang w:val="en-GB"/>
        </w:rPr>
      </w:pPr>
      <w:r w:rsidRPr="00D125AA">
        <w:rPr>
          <w:lang w:val="en-GB"/>
        </w:rPr>
        <w:t xml:space="preserve">Expert and political discussions on what indicators are suitable to follow up on this target are ongoing and it is not yet clear how progress will or should be measured. The selection of indicators could be crucial in obtaining more reliable data and a measure of IFFs. </w:t>
      </w:r>
      <w:r w:rsidRPr="00D125AA">
        <w:rPr>
          <w:szCs w:val="24"/>
          <w:lang w:val="en-GB"/>
        </w:rPr>
        <w:t>In a background paper written for ECA, Cobham &amp; Janský (2018b)</w:t>
      </w:r>
      <w:r w:rsidRPr="00D125AA">
        <w:rPr>
          <w:lang w:val="en-GB"/>
        </w:rPr>
        <w:t xml:space="preserve"> discuss the various indicator options, their advantages and disadvantages in the light of data availability, and their usefulness from a policy perspective. They propose two indicators: first, how much profit multinational compani</w:t>
      </w:r>
      <w:r w:rsidRPr="00767C6E">
        <w:rPr>
          <w:lang w:val="en-GB"/>
        </w:rPr>
        <w:t>es have shifted to achieve a tax-favourable misalignment with real activity; and second, offshore assets that are not declared to home country authorities. These two indicators focus on the inconsistencies resulting from IFFs rather than individual IFF cha</w:t>
      </w:r>
      <w:r w:rsidRPr="00D125AA">
        <w:rPr>
          <w:lang w:val="en-GB"/>
        </w:rPr>
        <w:t>nnels, such as trade mispricing. Therefore, although the indicators do not explicitly capture trade mispricing, they can expose the results of trade mispricing</w:t>
      </w:r>
      <w:r w:rsidR="009723F5" w:rsidRPr="00D125AA">
        <w:rPr>
          <w:lang w:val="en-GB"/>
        </w:rPr>
        <w:t xml:space="preserve"> and a more detailed discussion is provided by </w:t>
      </w:r>
      <w:r w:rsidR="009723F5" w:rsidRPr="00D125AA">
        <w:rPr>
          <w:szCs w:val="24"/>
          <w:lang w:val="en-GB"/>
        </w:rPr>
        <w:t>Cobham &amp; Janský (2018a)</w:t>
      </w:r>
      <w:r w:rsidR="009723F5" w:rsidRPr="00D125AA">
        <w:rPr>
          <w:lang w:val="en-GB"/>
        </w:rPr>
        <w:t>.</w:t>
      </w:r>
      <w:r w:rsidRPr="00D125AA">
        <w:rPr>
          <w:lang w:val="en-GB"/>
        </w:rPr>
        <w:t xml:space="preserve">. If the intention was to use an explicit trade mispricing indicator, possible options would be indicators similar to those refined by ECA (2015) or developed by frontier of research methods, including those by Wier (2018) for South Africa. </w:t>
      </w:r>
    </w:p>
    <w:p w14:paraId="6066F09B" w14:textId="7BA646D0" w:rsidR="00B310F9" w:rsidRPr="00D125AA" w:rsidRDefault="00B310F9" w:rsidP="00D95EA9">
      <w:pPr>
        <w:pStyle w:val="Heading2"/>
        <w:rPr>
          <w:lang w:val="en-GB"/>
        </w:rPr>
      </w:pPr>
      <w:r w:rsidRPr="00D125AA">
        <w:rPr>
          <w:lang w:val="en-GB"/>
        </w:rPr>
        <w:t>Methodologies to estimate trade mispricing</w:t>
      </w:r>
      <w:bookmarkEnd w:id="0"/>
      <w:r w:rsidRPr="00D125AA">
        <w:rPr>
          <w:lang w:val="en-GB"/>
        </w:rPr>
        <w:t xml:space="preserve"> </w:t>
      </w:r>
    </w:p>
    <w:p w14:paraId="682959A6" w14:textId="77777777" w:rsidR="00B310F9" w:rsidRPr="00D125AA" w:rsidRDefault="00B310F9" w:rsidP="00B310F9">
      <w:pPr>
        <w:spacing w:after="200"/>
        <w:rPr>
          <w:lang w:val="en-GB"/>
        </w:rPr>
      </w:pPr>
      <w:r w:rsidRPr="00D125AA">
        <w:rPr>
          <w:lang w:val="en-GB"/>
        </w:rPr>
        <w:t>It is important to have reliable estimates of the nature and scale of trade mispricing for effective policy making. However, as discussed earlier, reliable estimates of trade mispricing  are few and far between. In this section we critically review the most widely used methodologies for estimating trade mispricing, organised in four groups:</w:t>
      </w:r>
    </w:p>
    <w:p w14:paraId="1561325D" w14:textId="77777777" w:rsidR="00B310F9" w:rsidRPr="00D125AA" w:rsidRDefault="00B310F9" w:rsidP="00B310F9">
      <w:pPr>
        <w:pStyle w:val="ListParagraph"/>
        <w:numPr>
          <w:ilvl w:val="0"/>
          <w:numId w:val="43"/>
        </w:numPr>
        <w:spacing w:after="200"/>
        <w:rPr>
          <w:lang w:val="en-GB"/>
        </w:rPr>
      </w:pPr>
      <w:r w:rsidRPr="00D125AA">
        <w:rPr>
          <w:lang w:val="en-GB"/>
        </w:rPr>
        <w:t>Pioneering methods;</w:t>
      </w:r>
    </w:p>
    <w:p w14:paraId="4CD5D354" w14:textId="77777777" w:rsidR="00B310F9" w:rsidRPr="00D125AA" w:rsidRDefault="00B310F9" w:rsidP="00B310F9">
      <w:pPr>
        <w:pStyle w:val="ListParagraph"/>
        <w:numPr>
          <w:ilvl w:val="0"/>
          <w:numId w:val="43"/>
        </w:numPr>
        <w:spacing w:after="200"/>
        <w:rPr>
          <w:lang w:val="en-GB"/>
        </w:rPr>
      </w:pPr>
      <w:r w:rsidRPr="00D125AA">
        <w:rPr>
          <w:lang w:val="en-GB"/>
        </w:rPr>
        <w:t>Partner country trade statistics (or mirror trade statistics) method;</w:t>
      </w:r>
    </w:p>
    <w:p w14:paraId="42192A89" w14:textId="77777777" w:rsidR="00B310F9" w:rsidRPr="00D125AA" w:rsidRDefault="00B310F9" w:rsidP="00B310F9">
      <w:pPr>
        <w:pStyle w:val="ListParagraph"/>
        <w:numPr>
          <w:ilvl w:val="0"/>
          <w:numId w:val="43"/>
        </w:numPr>
        <w:spacing w:after="200"/>
        <w:rPr>
          <w:lang w:val="en-GB"/>
        </w:rPr>
      </w:pPr>
      <w:r w:rsidRPr="00D125AA">
        <w:rPr>
          <w:lang w:val="en-GB"/>
        </w:rPr>
        <w:t xml:space="preserve">Price filter (or abnormal prices) method; </w:t>
      </w:r>
    </w:p>
    <w:p w14:paraId="5A81AE9F" w14:textId="77777777" w:rsidR="00B310F9" w:rsidRPr="00D125AA" w:rsidRDefault="00B310F9" w:rsidP="00B310F9">
      <w:pPr>
        <w:pStyle w:val="ListParagraph"/>
        <w:numPr>
          <w:ilvl w:val="0"/>
          <w:numId w:val="43"/>
        </w:numPr>
        <w:spacing w:after="200"/>
        <w:rPr>
          <w:lang w:val="en-GB"/>
        </w:rPr>
      </w:pPr>
      <w:r w:rsidRPr="00D125AA">
        <w:rPr>
          <w:lang w:val="en-GB"/>
        </w:rPr>
        <w:t>Frontier of research methods.</w:t>
      </w:r>
    </w:p>
    <w:p w14:paraId="3C14F655" w14:textId="77777777" w:rsidR="00B310F9" w:rsidRPr="00D125AA" w:rsidRDefault="00B310F9" w:rsidP="00B310F9">
      <w:pPr>
        <w:spacing w:after="200"/>
        <w:rPr>
          <w:lang w:val="en-GB"/>
        </w:rPr>
      </w:pPr>
      <w:r w:rsidRPr="00D125AA">
        <w:rPr>
          <w:lang w:val="en-GB"/>
        </w:rPr>
        <w:t xml:space="preserve">Table 1 summarises the main characteristics of each of these groups.  </w:t>
      </w:r>
    </w:p>
    <w:p w14:paraId="5383C7B0" w14:textId="77777777" w:rsidR="00A453A9" w:rsidRDefault="00A453A9">
      <w:pPr>
        <w:spacing w:after="0" w:line="240" w:lineRule="auto"/>
        <w:jc w:val="left"/>
        <w:rPr>
          <w:b/>
          <w:lang w:val="en-GB"/>
        </w:rPr>
      </w:pPr>
      <w:bookmarkStart w:id="1" w:name="_Toc520468362"/>
      <w:r>
        <w:rPr>
          <w:b/>
          <w:lang w:val="en-GB"/>
        </w:rPr>
        <w:br w:type="page"/>
      </w:r>
    </w:p>
    <w:p w14:paraId="0B3AFC4A" w14:textId="393F7BF9" w:rsidR="00B310F9" w:rsidRPr="009213DF" w:rsidRDefault="00B310F9" w:rsidP="00B310F9">
      <w:pPr>
        <w:rPr>
          <w:b/>
          <w:lang w:val="en-GB"/>
        </w:rPr>
      </w:pPr>
      <w:r w:rsidRPr="009213DF">
        <w:rPr>
          <w:b/>
          <w:lang w:val="en-GB"/>
        </w:rPr>
        <w:t xml:space="preserve">Table 1: Four groups of methodologies used to estimate </w:t>
      </w:r>
      <w:bookmarkEnd w:id="1"/>
      <w:r w:rsidRPr="009213DF">
        <w:rPr>
          <w:b/>
          <w:lang w:val="en-GB"/>
        </w:rPr>
        <w:t>trade mispricing</w:t>
      </w:r>
    </w:p>
    <w:tbl>
      <w:tblPr>
        <w:tblStyle w:val="TableGrid"/>
        <w:tblW w:w="0" w:type="auto"/>
        <w:tblLook w:val="04A0" w:firstRow="1" w:lastRow="0" w:firstColumn="1" w:lastColumn="0" w:noHBand="0" w:noVBand="1"/>
      </w:tblPr>
      <w:tblGrid>
        <w:gridCol w:w="1053"/>
        <w:gridCol w:w="1100"/>
        <w:gridCol w:w="988"/>
        <w:gridCol w:w="1297"/>
        <w:gridCol w:w="1236"/>
        <w:gridCol w:w="1278"/>
        <w:gridCol w:w="1121"/>
        <w:gridCol w:w="989"/>
      </w:tblGrid>
      <w:tr w:rsidR="00B310F9" w:rsidRPr="00D125AA" w14:paraId="4CFE3EFF" w14:textId="77777777" w:rsidTr="00664FE2">
        <w:tc>
          <w:tcPr>
            <w:tcW w:w="0" w:type="auto"/>
            <w:tcBorders>
              <w:top w:val="single" w:sz="4" w:space="0" w:color="auto"/>
              <w:left w:val="single" w:sz="4" w:space="0" w:color="auto"/>
              <w:bottom w:val="single" w:sz="4" w:space="0" w:color="auto"/>
              <w:right w:val="single" w:sz="4" w:space="0" w:color="auto"/>
            </w:tcBorders>
          </w:tcPr>
          <w:p w14:paraId="70ED5B73" w14:textId="77777777" w:rsidR="00B310F9" w:rsidRPr="00D125AA" w:rsidRDefault="00B310F9" w:rsidP="00664FE2">
            <w:pPr>
              <w:rPr>
                <w:sz w:val="18"/>
                <w:lang w:val="en-GB"/>
              </w:rPr>
            </w:pPr>
            <w:r w:rsidRPr="00D125AA">
              <w:rPr>
                <w:sz w:val="18"/>
                <w:lang w:val="en-GB"/>
              </w:rPr>
              <w:t>Group</w:t>
            </w:r>
          </w:p>
        </w:tc>
        <w:tc>
          <w:tcPr>
            <w:tcW w:w="0" w:type="auto"/>
            <w:tcBorders>
              <w:top w:val="single" w:sz="4" w:space="0" w:color="auto"/>
              <w:left w:val="single" w:sz="4" w:space="0" w:color="auto"/>
              <w:bottom w:val="single" w:sz="4" w:space="0" w:color="auto"/>
              <w:right w:val="single" w:sz="4" w:space="0" w:color="auto"/>
            </w:tcBorders>
            <w:hideMark/>
          </w:tcPr>
          <w:p w14:paraId="5CDA504C" w14:textId="77777777" w:rsidR="00B310F9" w:rsidRPr="00D125AA" w:rsidRDefault="00B310F9" w:rsidP="00664FE2">
            <w:pPr>
              <w:rPr>
                <w:sz w:val="18"/>
                <w:lang w:val="en-GB"/>
              </w:rPr>
            </w:pPr>
            <w:r w:rsidRPr="00D125AA">
              <w:rPr>
                <w:sz w:val="18"/>
                <w:lang w:val="en-GB"/>
              </w:rPr>
              <w:t>Prevailing level of data</w:t>
            </w:r>
          </w:p>
        </w:tc>
        <w:tc>
          <w:tcPr>
            <w:tcW w:w="0" w:type="auto"/>
            <w:tcBorders>
              <w:top w:val="single" w:sz="4" w:space="0" w:color="auto"/>
              <w:left w:val="single" w:sz="4" w:space="0" w:color="auto"/>
              <w:bottom w:val="single" w:sz="4" w:space="0" w:color="auto"/>
              <w:right w:val="single" w:sz="4" w:space="0" w:color="auto"/>
            </w:tcBorders>
            <w:hideMark/>
          </w:tcPr>
          <w:p w14:paraId="3E4767D3" w14:textId="77777777" w:rsidR="00B310F9" w:rsidRPr="00D125AA" w:rsidRDefault="00B310F9" w:rsidP="00664FE2">
            <w:pPr>
              <w:rPr>
                <w:sz w:val="18"/>
                <w:lang w:val="en-GB"/>
              </w:rPr>
            </w:pPr>
            <w:r w:rsidRPr="00D125AA">
              <w:rPr>
                <w:sz w:val="18"/>
                <w:lang w:val="en-GB"/>
              </w:rPr>
              <w:t>Prevailing sources of data</w:t>
            </w:r>
          </w:p>
        </w:tc>
        <w:tc>
          <w:tcPr>
            <w:tcW w:w="0" w:type="auto"/>
            <w:tcBorders>
              <w:top w:val="single" w:sz="4" w:space="0" w:color="auto"/>
              <w:left w:val="single" w:sz="4" w:space="0" w:color="auto"/>
              <w:bottom w:val="single" w:sz="4" w:space="0" w:color="auto"/>
              <w:right w:val="single" w:sz="4" w:space="0" w:color="auto"/>
            </w:tcBorders>
            <w:hideMark/>
          </w:tcPr>
          <w:p w14:paraId="5466D8ED" w14:textId="77777777" w:rsidR="00B310F9" w:rsidRPr="00D125AA" w:rsidRDefault="00B310F9" w:rsidP="00664FE2">
            <w:pPr>
              <w:rPr>
                <w:sz w:val="18"/>
                <w:lang w:val="en-GB"/>
              </w:rPr>
            </w:pPr>
            <w:r w:rsidRPr="00D125AA">
              <w:rPr>
                <w:sz w:val="18"/>
                <w:lang w:val="en-GB"/>
              </w:rPr>
              <w:t>The gist of the prevailing method</w:t>
            </w:r>
          </w:p>
        </w:tc>
        <w:tc>
          <w:tcPr>
            <w:tcW w:w="0" w:type="auto"/>
            <w:tcBorders>
              <w:top w:val="single" w:sz="4" w:space="0" w:color="auto"/>
              <w:left w:val="single" w:sz="4" w:space="0" w:color="auto"/>
              <w:bottom w:val="single" w:sz="4" w:space="0" w:color="auto"/>
              <w:right w:val="single" w:sz="4" w:space="0" w:color="auto"/>
            </w:tcBorders>
            <w:hideMark/>
          </w:tcPr>
          <w:p w14:paraId="089CDCAF" w14:textId="77777777" w:rsidR="00B310F9" w:rsidRPr="00D125AA" w:rsidRDefault="00B310F9" w:rsidP="00664FE2">
            <w:pPr>
              <w:rPr>
                <w:sz w:val="18"/>
                <w:lang w:val="en-GB"/>
              </w:rPr>
            </w:pPr>
            <w:r w:rsidRPr="00D125AA">
              <w:rPr>
                <w:sz w:val="18"/>
                <w:lang w:val="en-GB"/>
              </w:rPr>
              <w:t>Recent examples</w:t>
            </w:r>
          </w:p>
        </w:tc>
        <w:tc>
          <w:tcPr>
            <w:tcW w:w="0" w:type="auto"/>
            <w:tcBorders>
              <w:top w:val="single" w:sz="4" w:space="0" w:color="auto"/>
              <w:left w:val="single" w:sz="4" w:space="0" w:color="auto"/>
              <w:bottom w:val="single" w:sz="4" w:space="0" w:color="auto"/>
              <w:right w:val="single" w:sz="4" w:space="0" w:color="auto"/>
            </w:tcBorders>
            <w:hideMark/>
          </w:tcPr>
          <w:p w14:paraId="04CADE39" w14:textId="77777777" w:rsidR="00B310F9" w:rsidRPr="00D125AA" w:rsidRDefault="00B310F9" w:rsidP="00664FE2">
            <w:pPr>
              <w:rPr>
                <w:sz w:val="18"/>
                <w:lang w:val="en-GB"/>
              </w:rPr>
            </w:pPr>
            <w:r w:rsidRPr="00D125AA">
              <w:rPr>
                <w:sz w:val="18"/>
                <w:lang w:val="en-GB"/>
              </w:rPr>
              <w:t>Robustness of the methodology</w:t>
            </w:r>
          </w:p>
        </w:tc>
        <w:tc>
          <w:tcPr>
            <w:tcW w:w="0" w:type="auto"/>
            <w:tcBorders>
              <w:top w:val="single" w:sz="4" w:space="0" w:color="auto"/>
              <w:left w:val="single" w:sz="4" w:space="0" w:color="auto"/>
              <w:bottom w:val="single" w:sz="4" w:space="0" w:color="auto"/>
              <w:right w:val="single" w:sz="4" w:space="0" w:color="auto"/>
            </w:tcBorders>
            <w:hideMark/>
          </w:tcPr>
          <w:p w14:paraId="75BBF078" w14:textId="77777777" w:rsidR="00B310F9" w:rsidRPr="00D125AA" w:rsidRDefault="00B310F9" w:rsidP="00664FE2">
            <w:pPr>
              <w:rPr>
                <w:sz w:val="18"/>
                <w:lang w:val="en-GB"/>
              </w:rPr>
            </w:pPr>
            <w:r w:rsidRPr="00D125AA">
              <w:rPr>
                <w:sz w:val="18"/>
                <w:lang w:val="en-GB"/>
              </w:rPr>
              <w:t>Availability and country coverage</w:t>
            </w:r>
          </w:p>
        </w:tc>
        <w:tc>
          <w:tcPr>
            <w:tcW w:w="0" w:type="auto"/>
            <w:tcBorders>
              <w:top w:val="single" w:sz="4" w:space="0" w:color="auto"/>
              <w:left w:val="single" w:sz="4" w:space="0" w:color="auto"/>
              <w:bottom w:val="single" w:sz="4" w:space="0" w:color="auto"/>
              <w:right w:val="single" w:sz="4" w:space="0" w:color="auto"/>
            </w:tcBorders>
          </w:tcPr>
          <w:p w14:paraId="46051B89" w14:textId="0F700112" w:rsidR="00B310F9" w:rsidRPr="00D125AA" w:rsidRDefault="00B310F9" w:rsidP="00664FE2">
            <w:pPr>
              <w:rPr>
                <w:sz w:val="18"/>
                <w:lang w:val="en-GB"/>
              </w:rPr>
            </w:pPr>
            <w:r w:rsidRPr="00D125AA">
              <w:rPr>
                <w:sz w:val="18"/>
                <w:lang w:val="en-GB"/>
              </w:rPr>
              <w:t xml:space="preserve">Coverage of </w:t>
            </w:r>
            <w:r w:rsidR="0003449B" w:rsidRPr="00D125AA">
              <w:rPr>
                <w:lang w:val="en-GB"/>
              </w:rPr>
              <w:t xml:space="preserve">low- and middle-income </w:t>
            </w:r>
            <w:r w:rsidRPr="00D125AA">
              <w:rPr>
                <w:sz w:val="18"/>
                <w:lang w:val="en-GB"/>
              </w:rPr>
              <w:t>countries</w:t>
            </w:r>
          </w:p>
        </w:tc>
      </w:tr>
      <w:tr w:rsidR="00B310F9" w:rsidRPr="00D125AA" w14:paraId="5FA60C20" w14:textId="77777777" w:rsidTr="00664FE2">
        <w:tc>
          <w:tcPr>
            <w:tcW w:w="0" w:type="auto"/>
            <w:tcBorders>
              <w:top w:val="single" w:sz="4" w:space="0" w:color="auto"/>
              <w:left w:val="single" w:sz="4" w:space="0" w:color="auto"/>
              <w:bottom w:val="single" w:sz="4" w:space="0" w:color="auto"/>
              <w:right w:val="single" w:sz="4" w:space="0" w:color="auto"/>
            </w:tcBorders>
          </w:tcPr>
          <w:p w14:paraId="50C38983" w14:textId="77777777" w:rsidR="00B310F9" w:rsidRPr="00D125AA" w:rsidRDefault="00B310F9" w:rsidP="00664FE2">
            <w:pPr>
              <w:rPr>
                <w:sz w:val="18"/>
                <w:lang w:val="en-GB"/>
              </w:rPr>
            </w:pPr>
            <w:r w:rsidRPr="00D125AA">
              <w:rPr>
                <w:sz w:val="18"/>
                <w:lang w:val="en-GB"/>
              </w:rPr>
              <w:t>Pioneering methods</w:t>
            </w:r>
          </w:p>
        </w:tc>
        <w:tc>
          <w:tcPr>
            <w:tcW w:w="0" w:type="auto"/>
            <w:tcBorders>
              <w:top w:val="single" w:sz="4" w:space="0" w:color="auto"/>
              <w:left w:val="single" w:sz="4" w:space="0" w:color="auto"/>
              <w:bottom w:val="single" w:sz="4" w:space="0" w:color="auto"/>
              <w:right w:val="single" w:sz="4" w:space="0" w:color="auto"/>
            </w:tcBorders>
          </w:tcPr>
          <w:p w14:paraId="787F4E5D" w14:textId="77777777" w:rsidR="00B310F9" w:rsidRPr="00D125AA" w:rsidRDefault="00B310F9" w:rsidP="00664FE2">
            <w:pPr>
              <w:rPr>
                <w:sz w:val="18"/>
                <w:lang w:val="en-GB"/>
              </w:rPr>
            </w:pPr>
            <w:r w:rsidRPr="00D125AA">
              <w:rPr>
                <w:sz w:val="18"/>
                <w:lang w:val="en-GB"/>
              </w:rPr>
              <w:t>Country</w:t>
            </w:r>
          </w:p>
        </w:tc>
        <w:tc>
          <w:tcPr>
            <w:tcW w:w="0" w:type="auto"/>
            <w:tcBorders>
              <w:top w:val="single" w:sz="4" w:space="0" w:color="auto"/>
              <w:left w:val="single" w:sz="4" w:space="0" w:color="auto"/>
              <w:bottom w:val="single" w:sz="4" w:space="0" w:color="auto"/>
              <w:right w:val="single" w:sz="4" w:space="0" w:color="auto"/>
            </w:tcBorders>
          </w:tcPr>
          <w:p w14:paraId="46EE3594" w14:textId="77777777" w:rsidR="00B310F9" w:rsidRPr="00D125AA" w:rsidRDefault="00B310F9" w:rsidP="00664FE2">
            <w:pPr>
              <w:rPr>
                <w:sz w:val="18"/>
                <w:lang w:val="en-GB"/>
              </w:rPr>
            </w:pPr>
            <w:r w:rsidRPr="00D125AA">
              <w:rPr>
                <w:sz w:val="18"/>
                <w:lang w:val="en-GB"/>
              </w:rPr>
              <w:t>Non-trade</w:t>
            </w:r>
          </w:p>
        </w:tc>
        <w:tc>
          <w:tcPr>
            <w:tcW w:w="0" w:type="auto"/>
            <w:tcBorders>
              <w:top w:val="single" w:sz="4" w:space="0" w:color="auto"/>
              <w:left w:val="single" w:sz="4" w:space="0" w:color="auto"/>
              <w:bottom w:val="single" w:sz="4" w:space="0" w:color="auto"/>
              <w:right w:val="single" w:sz="4" w:space="0" w:color="auto"/>
            </w:tcBorders>
          </w:tcPr>
          <w:p w14:paraId="3B8A48E8" w14:textId="77777777" w:rsidR="00B310F9" w:rsidRPr="00D125AA" w:rsidRDefault="00B310F9" w:rsidP="00664FE2">
            <w:pPr>
              <w:rPr>
                <w:sz w:val="18"/>
                <w:lang w:val="en-GB"/>
              </w:rPr>
            </w:pPr>
            <w:r w:rsidRPr="00D125AA">
              <w:rPr>
                <w:sz w:val="18"/>
                <w:lang w:val="en-GB"/>
              </w:rPr>
              <w:t>Various</w:t>
            </w:r>
          </w:p>
        </w:tc>
        <w:tc>
          <w:tcPr>
            <w:tcW w:w="0" w:type="auto"/>
            <w:tcBorders>
              <w:top w:val="single" w:sz="4" w:space="0" w:color="auto"/>
              <w:left w:val="single" w:sz="4" w:space="0" w:color="auto"/>
              <w:bottom w:val="single" w:sz="4" w:space="0" w:color="auto"/>
              <w:right w:val="single" w:sz="4" w:space="0" w:color="auto"/>
            </w:tcBorders>
          </w:tcPr>
          <w:p w14:paraId="431BB377" w14:textId="31F778E3" w:rsidR="00B310F9" w:rsidRPr="00D125AA" w:rsidRDefault="00795A02" w:rsidP="00664FE2">
            <w:pPr>
              <w:rPr>
                <w:sz w:val="18"/>
                <w:lang w:val="en-GB"/>
              </w:rPr>
            </w:pPr>
            <w:r w:rsidRPr="00D125AA">
              <w:rPr>
                <w:lang w:val="en-GB"/>
              </w:rPr>
              <w:t>Oxfam (2000)</w:t>
            </w:r>
          </w:p>
        </w:tc>
        <w:tc>
          <w:tcPr>
            <w:tcW w:w="0" w:type="auto"/>
            <w:tcBorders>
              <w:top w:val="single" w:sz="4" w:space="0" w:color="auto"/>
              <w:left w:val="single" w:sz="4" w:space="0" w:color="auto"/>
              <w:bottom w:val="single" w:sz="4" w:space="0" w:color="auto"/>
              <w:right w:val="single" w:sz="4" w:space="0" w:color="auto"/>
            </w:tcBorders>
          </w:tcPr>
          <w:p w14:paraId="18C0A523" w14:textId="77777777" w:rsidR="00B310F9" w:rsidRPr="00767C6E" w:rsidRDefault="00B310F9" w:rsidP="00664FE2">
            <w:pPr>
              <w:rPr>
                <w:sz w:val="18"/>
                <w:lang w:val="en-GB"/>
              </w:rPr>
            </w:pPr>
            <w:r w:rsidRPr="00767C6E">
              <w:rPr>
                <w:sz w:val="18"/>
                <w:lang w:val="en-GB"/>
              </w:rPr>
              <w:t>Not robust</w:t>
            </w:r>
          </w:p>
        </w:tc>
        <w:tc>
          <w:tcPr>
            <w:tcW w:w="0" w:type="auto"/>
            <w:tcBorders>
              <w:top w:val="single" w:sz="4" w:space="0" w:color="auto"/>
              <w:left w:val="single" w:sz="4" w:space="0" w:color="auto"/>
              <w:bottom w:val="single" w:sz="4" w:space="0" w:color="auto"/>
              <w:right w:val="single" w:sz="4" w:space="0" w:color="auto"/>
            </w:tcBorders>
          </w:tcPr>
          <w:p w14:paraId="318BFF71" w14:textId="77777777" w:rsidR="00B310F9" w:rsidRPr="00D125AA" w:rsidRDefault="00B310F9" w:rsidP="00664FE2">
            <w:pPr>
              <w:rPr>
                <w:sz w:val="18"/>
                <w:lang w:val="en-GB"/>
              </w:rPr>
            </w:pPr>
            <w:r w:rsidRPr="00D125AA">
              <w:rPr>
                <w:sz w:val="18"/>
                <w:lang w:val="en-GB"/>
              </w:rPr>
              <w:t>Large share of the world</w:t>
            </w:r>
          </w:p>
        </w:tc>
        <w:tc>
          <w:tcPr>
            <w:tcW w:w="0" w:type="auto"/>
            <w:tcBorders>
              <w:top w:val="single" w:sz="4" w:space="0" w:color="auto"/>
              <w:left w:val="single" w:sz="4" w:space="0" w:color="auto"/>
              <w:bottom w:val="single" w:sz="4" w:space="0" w:color="auto"/>
              <w:right w:val="single" w:sz="4" w:space="0" w:color="auto"/>
            </w:tcBorders>
          </w:tcPr>
          <w:p w14:paraId="62D34FB7" w14:textId="77777777" w:rsidR="00B310F9" w:rsidRPr="00D125AA" w:rsidRDefault="00B310F9" w:rsidP="00664FE2">
            <w:pPr>
              <w:rPr>
                <w:sz w:val="18"/>
                <w:lang w:val="en-GB"/>
              </w:rPr>
            </w:pPr>
            <w:r w:rsidRPr="00D125AA">
              <w:rPr>
                <w:sz w:val="18"/>
                <w:lang w:val="en-GB"/>
              </w:rPr>
              <w:t>Covered</w:t>
            </w:r>
          </w:p>
        </w:tc>
      </w:tr>
      <w:tr w:rsidR="00B310F9" w:rsidRPr="00D125AA" w14:paraId="05E5980A" w14:textId="77777777" w:rsidTr="00664FE2">
        <w:tc>
          <w:tcPr>
            <w:tcW w:w="0" w:type="auto"/>
            <w:tcBorders>
              <w:top w:val="single" w:sz="4" w:space="0" w:color="auto"/>
              <w:left w:val="single" w:sz="4" w:space="0" w:color="auto"/>
              <w:bottom w:val="single" w:sz="4" w:space="0" w:color="auto"/>
              <w:right w:val="single" w:sz="4" w:space="0" w:color="auto"/>
            </w:tcBorders>
          </w:tcPr>
          <w:p w14:paraId="002C1001" w14:textId="77777777" w:rsidR="00B310F9" w:rsidRPr="00D125AA" w:rsidRDefault="00B310F9" w:rsidP="00664FE2">
            <w:pPr>
              <w:rPr>
                <w:sz w:val="18"/>
                <w:lang w:val="en-GB"/>
              </w:rPr>
            </w:pPr>
            <w:r w:rsidRPr="00D125AA">
              <w:rPr>
                <w:sz w:val="18"/>
                <w:lang w:val="en-GB"/>
              </w:rPr>
              <w:t>Partner country trade statistics method</w:t>
            </w:r>
          </w:p>
        </w:tc>
        <w:tc>
          <w:tcPr>
            <w:tcW w:w="0" w:type="auto"/>
            <w:tcBorders>
              <w:top w:val="single" w:sz="4" w:space="0" w:color="auto"/>
              <w:left w:val="single" w:sz="4" w:space="0" w:color="auto"/>
              <w:bottom w:val="single" w:sz="4" w:space="0" w:color="auto"/>
              <w:right w:val="single" w:sz="4" w:space="0" w:color="auto"/>
            </w:tcBorders>
            <w:hideMark/>
          </w:tcPr>
          <w:p w14:paraId="356EAAD0" w14:textId="77777777" w:rsidR="00B310F9" w:rsidRPr="00D125AA" w:rsidRDefault="00B310F9" w:rsidP="00664FE2">
            <w:pPr>
              <w:rPr>
                <w:sz w:val="18"/>
                <w:lang w:val="en-GB"/>
              </w:rPr>
            </w:pPr>
            <w:r w:rsidRPr="00D125AA">
              <w:rPr>
                <w:sz w:val="18"/>
                <w:lang w:val="en-GB"/>
              </w:rPr>
              <w:t>Country</w:t>
            </w:r>
          </w:p>
        </w:tc>
        <w:tc>
          <w:tcPr>
            <w:tcW w:w="0" w:type="auto"/>
            <w:tcBorders>
              <w:top w:val="single" w:sz="4" w:space="0" w:color="auto"/>
              <w:left w:val="single" w:sz="4" w:space="0" w:color="auto"/>
              <w:bottom w:val="single" w:sz="4" w:space="0" w:color="auto"/>
              <w:right w:val="single" w:sz="4" w:space="0" w:color="auto"/>
            </w:tcBorders>
            <w:hideMark/>
          </w:tcPr>
          <w:p w14:paraId="719BCD18" w14:textId="77777777" w:rsidR="00B310F9" w:rsidRPr="00D125AA" w:rsidRDefault="00B310F9" w:rsidP="00664FE2">
            <w:pPr>
              <w:rPr>
                <w:sz w:val="18"/>
                <w:lang w:val="en-GB"/>
              </w:rPr>
            </w:pPr>
            <w:r w:rsidRPr="00D125AA">
              <w:rPr>
                <w:sz w:val="18"/>
                <w:lang w:val="en-GB"/>
              </w:rPr>
              <w:t>IMF</w:t>
            </w:r>
          </w:p>
        </w:tc>
        <w:tc>
          <w:tcPr>
            <w:tcW w:w="0" w:type="auto"/>
            <w:tcBorders>
              <w:top w:val="single" w:sz="4" w:space="0" w:color="auto"/>
              <w:left w:val="single" w:sz="4" w:space="0" w:color="auto"/>
              <w:bottom w:val="single" w:sz="4" w:space="0" w:color="auto"/>
              <w:right w:val="single" w:sz="4" w:space="0" w:color="auto"/>
            </w:tcBorders>
            <w:hideMark/>
          </w:tcPr>
          <w:p w14:paraId="011810A7" w14:textId="77777777" w:rsidR="00B310F9" w:rsidRPr="00D125AA" w:rsidRDefault="00B310F9" w:rsidP="00664FE2">
            <w:pPr>
              <w:rPr>
                <w:sz w:val="18"/>
                <w:lang w:val="en-GB"/>
              </w:rPr>
            </w:pPr>
            <w:r w:rsidRPr="00D125AA">
              <w:rPr>
                <w:sz w:val="18"/>
                <w:lang w:val="en-GB"/>
              </w:rPr>
              <w:t>Comparing one country’s exports with its partner country’s imports</w:t>
            </w:r>
          </w:p>
        </w:tc>
        <w:tc>
          <w:tcPr>
            <w:tcW w:w="0" w:type="auto"/>
            <w:tcBorders>
              <w:top w:val="single" w:sz="4" w:space="0" w:color="auto"/>
              <w:left w:val="single" w:sz="4" w:space="0" w:color="auto"/>
              <w:bottom w:val="single" w:sz="4" w:space="0" w:color="auto"/>
              <w:right w:val="single" w:sz="4" w:space="0" w:color="auto"/>
            </w:tcBorders>
            <w:hideMark/>
          </w:tcPr>
          <w:p w14:paraId="13437EC2" w14:textId="77777777" w:rsidR="00B310F9" w:rsidRPr="00D125AA" w:rsidRDefault="00B310F9" w:rsidP="00664FE2">
            <w:pPr>
              <w:rPr>
                <w:sz w:val="18"/>
                <w:lang w:val="en-GB"/>
              </w:rPr>
            </w:pPr>
            <w:r w:rsidRPr="00D125AA">
              <w:rPr>
                <w:sz w:val="18"/>
                <w:lang w:val="en-GB"/>
              </w:rPr>
              <w:t>GFI’s Spanjers &amp; Salomon (2017)</w:t>
            </w:r>
          </w:p>
        </w:tc>
        <w:tc>
          <w:tcPr>
            <w:tcW w:w="0" w:type="auto"/>
            <w:tcBorders>
              <w:top w:val="single" w:sz="4" w:space="0" w:color="auto"/>
              <w:left w:val="single" w:sz="4" w:space="0" w:color="auto"/>
              <w:bottom w:val="single" w:sz="4" w:space="0" w:color="auto"/>
              <w:right w:val="single" w:sz="4" w:space="0" w:color="auto"/>
            </w:tcBorders>
            <w:hideMark/>
          </w:tcPr>
          <w:p w14:paraId="1F6292C6" w14:textId="77777777" w:rsidR="00B310F9" w:rsidRPr="00D125AA" w:rsidRDefault="00B310F9" w:rsidP="00664FE2">
            <w:pPr>
              <w:rPr>
                <w:sz w:val="18"/>
                <w:lang w:val="en-GB"/>
              </w:rPr>
            </w:pPr>
            <w:r w:rsidRPr="00767C6E">
              <w:rPr>
                <w:sz w:val="18"/>
                <w:lang w:val="en-GB"/>
              </w:rPr>
              <w:t>Not robust, at the commodity level, useful as indicative infor</w:t>
            </w:r>
            <w:r w:rsidRPr="00D125AA">
              <w:rPr>
                <w:sz w:val="18"/>
                <w:lang w:val="en-GB"/>
              </w:rPr>
              <w:t>mation</w:t>
            </w:r>
          </w:p>
        </w:tc>
        <w:tc>
          <w:tcPr>
            <w:tcW w:w="0" w:type="auto"/>
            <w:tcBorders>
              <w:top w:val="single" w:sz="4" w:space="0" w:color="auto"/>
              <w:left w:val="single" w:sz="4" w:space="0" w:color="auto"/>
              <w:bottom w:val="single" w:sz="4" w:space="0" w:color="auto"/>
              <w:right w:val="single" w:sz="4" w:space="0" w:color="auto"/>
            </w:tcBorders>
            <w:hideMark/>
          </w:tcPr>
          <w:p w14:paraId="23A5810C" w14:textId="77777777" w:rsidR="00B310F9" w:rsidRPr="00D125AA" w:rsidRDefault="00B310F9" w:rsidP="00664FE2">
            <w:pPr>
              <w:rPr>
                <w:sz w:val="18"/>
                <w:lang w:val="en-GB"/>
              </w:rPr>
            </w:pPr>
            <w:r w:rsidRPr="00D125AA">
              <w:rPr>
                <w:sz w:val="18"/>
                <w:lang w:val="en-GB"/>
              </w:rPr>
              <w:t>Most of the world</w:t>
            </w:r>
          </w:p>
        </w:tc>
        <w:tc>
          <w:tcPr>
            <w:tcW w:w="0" w:type="auto"/>
            <w:tcBorders>
              <w:top w:val="single" w:sz="4" w:space="0" w:color="auto"/>
              <w:left w:val="single" w:sz="4" w:space="0" w:color="auto"/>
              <w:bottom w:val="single" w:sz="4" w:space="0" w:color="auto"/>
              <w:right w:val="single" w:sz="4" w:space="0" w:color="auto"/>
            </w:tcBorders>
          </w:tcPr>
          <w:p w14:paraId="1F5473A7" w14:textId="77777777" w:rsidR="00B310F9" w:rsidRPr="00D125AA" w:rsidRDefault="00B310F9" w:rsidP="00664FE2">
            <w:pPr>
              <w:rPr>
                <w:sz w:val="18"/>
                <w:lang w:val="en-GB"/>
              </w:rPr>
            </w:pPr>
            <w:r w:rsidRPr="00D125AA">
              <w:rPr>
                <w:sz w:val="18"/>
                <w:lang w:val="en-GB"/>
              </w:rPr>
              <w:t>Covered</w:t>
            </w:r>
          </w:p>
        </w:tc>
      </w:tr>
      <w:tr w:rsidR="00B310F9" w:rsidRPr="00D125AA" w14:paraId="418A3F22" w14:textId="77777777" w:rsidTr="00664FE2">
        <w:tc>
          <w:tcPr>
            <w:tcW w:w="0" w:type="auto"/>
            <w:tcBorders>
              <w:top w:val="single" w:sz="4" w:space="0" w:color="auto"/>
              <w:left w:val="single" w:sz="4" w:space="0" w:color="auto"/>
              <w:bottom w:val="single" w:sz="4" w:space="0" w:color="auto"/>
              <w:right w:val="single" w:sz="4" w:space="0" w:color="auto"/>
            </w:tcBorders>
          </w:tcPr>
          <w:p w14:paraId="5406629A" w14:textId="77777777" w:rsidR="00B310F9" w:rsidRPr="00D125AA" w:rsidRDefault="00B310F9" w:rsidP="00664FE2">
            <w:pPr>
              <w:rPr>
                <w:sz w:val="18"/>
                <w:lang w:val="en-GB"/>
              </w:rPr>
            </w:pPr>
            <w:bookmarkStart w:id="2" w:name="_Hlk522909728"/>
            <w:r w:rsidRPr="00D125AA">
              <w:rPr>
                <w:sz w:val="18"/>
                <w:lang w:val="en-GB"/>
              </w:rPr>
              <w:t>Price filter method</w:t>
            </w:r>
          </w:p>
        </w:tc>
        <w:tc>
          <w:tcPr>
            <w:tcW w:w="0" w:type="auto"/>
            <w:tcBorders>
              <w:top w:val="single" w:sz="4" w:space="0" w:color="auto"/>
              <w:left w:val="single" w:sz="4" w:space="0" w:color="auto"/>
              <w:bottom w:val="single" w:sz="4" w:space="0" w:color="auto"/>
              <w:right w:val="single" w:sz="4" w:space="0" w:color="auto"/>
            </w:tcBorders>
            <w:hideMark/>
          </w:tcPr>
          <w:p w14:paraId="1401A186" w14:textId="77777777" w:rsidR="00B310F9" w:rsidRPr="00D125AA" w:rsidRDefault="00B310F9" w:rsidP="00664FE2">
            <w:pPr>
              <w:rPr>
                <w:sz w:val="18"/>
                <w:lang w:val="en-GB"/>
              </w:rPr>
            </w:pPr>
            <w:r w:rsidRPr="00D125AA">
              <w:rPr>
                <w:sz w:val="18"/>
                <w:lang w:val="en-GB"/>
              </w:rPr>
              <w:t>Commodity</w:t>
            </w:r>
          </w:p>
        </w:tc>
        <w:tc>
          <w:tcPr>
            <w:tcW w:w="0" w:type="auto"/>
            <w:tcBorders>
              <w:top w:val="single" w:sz="4" w:space="0" w:color="auto"/>
              <w:left w:val="single" w:sz="4" w:space="0" w:color="auto"/>
              <w:bottom w:val="single" w:sz="4" w:space="0" w:color="auto"/>
              <w:right w:val="single" w:sz="4" w:space="0" w:color="auto"/>
            </w:tcBorders>
            <w:hideMark/>
          </w:tcPr>
          <w:p w14:paraId="1D9E5F4F" w14:textId="77777777" w:rsidR="00B310F9" w:rsidRPr="00D125AA" w:rsidRDefault="00B310F9" w:rsidP="00664FE2">
            <w:pPr>
              <w:rPr>
                <w:sz w:val="18"/>
                <w:lang w:val="en-GB"/>
              </w:rPr>
            </w:pPr>
            <w:r w:rsidRPr="00D125AA">
              <w:rPr>
                <w:sz w:val="18"/>
                <w:lang w:val="en-GB"/>
              </w:rPr>
              <w:t>UN Comtrade</w:t>
            </w:r>
          </w:p>
        </w:tc>
        <w:tc>
          <w:tcPr>
            <w:tcW w:w="0" w:type="auto"/>
            <w:tcBorders>
              <w:top w:val="single" w:sz="4" w:space="0" w:color="auto"/>
              <w:left w:val="single" w:sz="4" w:space="0" w:color="auto"/>
              <w:bottom w:val="single" w:sz="4" w:space="0" w:color="auto"/>
              <w:right w:val="single" w:sz="4" w:space="0" w:color="auto"/>
            </w:tcBorders>
            <w:hideMark/>
          </w:tcPr>
          <w:p w14:paraId="5FBB1411" w14:textId="77777777" w:rsidR="00B310F9" w:rsidRPr="00D125AA" w:rsidRDefault="00B310F9" w:rsidP="00664FE2">
            <w:pPr>
              <w:rPr>
                <w:sz w:val="18"/>
                <w:lang w:val="en-GB"/>
              </w:rPr>
            </w:pPr>
            <w:r w:rsidRPr="00D125AA">
              <w:rPr>
                <w:sz w:val="18"/>
                <w:lang w:val="en-GB"/>
              </w:rPr>
              <w:t>Identification of extremely priced trades</w:t>
            </w:r>
          </w:p>
        </w:tc>
        <w:tc>
          <w:tcPr>
            <w:tcW w:w="0" w:type="auto"/>
            <w:tcBorders>
              <w:top w:val="single" w:sz="4" w:space="0" w:color="auto"/>
              <w:left w:val="single" w:sz="4" w:space="0" w:color="auto"/>
              <w:bottom w:val="single" w:sz="4" w:space="0" w:color="auto"/>
              <w:right w:val="single" w:sz="4" w:space="0" w:color="auto"/>
            </w:tcBorders>
            <w:hideMark/>
          </w:tcPr>
          <w:p w14:paraId="26FDBD20" w14:textId="70363838" w:rsidR="00B310F9" w:rsidRPr="00D125AA" w:rsidRDefault="00B310F9" w:rsidP="00664FE2">
            <w:pPr>
              <w:rPr>
                <w:sz w:val="18"/>
                <w:lang w:val="en-GB"/>
              </w:rPr>
            </w:pPr>
            <w:r w:rsidRPr="00D125AA">
              <w:rPr>
                <w:sz w:val="18"/>
                <w:lang w:val="en-GB"/>
              </w:rPr>
              <w:t>Chalendard, Raballand, &amp; Rakotoarisoa (2017)</w:t>
            </w:r>
          </w:p>
        </w:tc>
        <w:tc>
          <w:tcPr>
            <w:tcW w:w="0" w:type="auto"/>
            <w:tcBorders>
              <w:top w:val="single" w:sz="4" w:space="0" w:color="auto"/>
              <w:left w:val="single" w:sz="4" w:space="0" w:color="auto"/>
              <w:bottom w:val="single" w:sz="4" w:space="0" w:color="auto"/>
              <w:right w:val="single" w:sz="4" w:space="0" w:color="auto"/>
            </w:tcBorders>
            <w:hideMark/>
          </w:tcPr>
          <w:p w14:paraId="6F4D2C25" w14:textId="77777777" w:rsidR="00B310F9" w:rsidRPr="00D125AA" w:rsidRDefault="00B310F9" w:rsidP="00664FE2">
            <w:pPr>
              <w:rPr>
                <w:sz w:val="18"/>
                <w:lang w:val="en-GB"/>
              </w:rPr>
            </w:pPr>
            <w:r w:rsidRPr="00767C6E">
              <w:rPr>
                <w:sz w:val="18"/>
                <w:lang w:val="en-GB"/>
              </w:rPr>
              <w:t>Not robust, at the commodity level, useful as i</w:t>
            </w:r>
            <w:r w:rsidRPr="00D125AA">
              <w:rPr>
                <w:sz w:val="18"/>
                <w:lang w:val="en-GB"/>
              </w:rPr>
              <w:t>ndicative information</w:t>
            </w:r>
          </w:p>
        </w:tc>
        <w:tc>
          <w:tcPr>
            <w:tcW w:w="0" w:type="auto"/>
            <w:tcBorders>
              <w:top w:val="single" w:sz="4" w:space="0" w:color="auto"/>
              <w:left w:val="single" w:sz="4" w:space="0" w:color="auto"/>
              <w:bottom w:val="single" w:sz="4" w:space="0" w:color="auto"/>
              <w:right w:val="single" w:sz="4" w:space="0" w:color="auto"/>
            </w:tcBorders>
            <w:hideMark/>
          </w:tcPr>
          <w:p w14:paraId="7EA37821" w14:textId="77777777" w:rsidR="00B310F9" w:rsidRPr="00D125AA" w:rsidRDefault="00B310F9" w:rsidP="00664FE2">
            <w:pPr>
              <w:rPr>
                <w:sz w:val="18"/>
                <w:lang w:val="en-GB"/>
              </w:rPr>
            </w:pPr>
            <w:r w:rsidRPr="00D125AA">
              <w:rPr>
                <w:sz w:val="18"/>
                <w:lang w:val="en-GB"/>
              </w:rPr>
              <w:t>Most of the world</w:t>
            </w:r>
          </w:p>
        </w:tc>
        <w:tc>
          <w:tcPr>
            <w:tcW w:w="0" w:type="auto"/>
            <w:tcBorders>
              <w:top w:val="single" w:sz="4" w:space="0" w:color="auto"/>
              <w:left w:val="single" w:sz="4" w:space="0" w:color="auto"/>
              <w:bottom w:val="single" w:sz="4" w:space="0" w:color="auto"/>
              <w:right w:val="single" w:sz="4" w:space="0" w:color="auto"/>
            </w:tcBorders>
          </w:tcPr>
          <w:p w14:paraId="60449162" w14:textId="77777777" w:rsidR="00B310F9" w:rsidRPr="00D125AA" w:rsidRDefault="00B310F9" w:rsidP="00664FE2">
            <w:pPr>
              <w:rPr>
                <w:sz w:val="18"/>
                <w:lang w:val="en-GB"/>
              </w:rPr>
            </w:pPr>
            <w:r w:rsidRPr="00D125AA">
              <w:rPr>
                <w:sz w:val="18"/>
                <w:lang w:val="en-GB"/>
              </w:rPr>
              <w:t>Covered</w:t>
            </w:r>
          </w:p>
        </w:tc>
      </w:tr>
      <w:bookmarkEnd w:id="2"/>
      <w:tr w:rsidR="00B310F9" w:rsidRPr="00D125AA" w14:paraId="2AC61CCF" w14:textId="77777777" w:rsidTr="00664FE2">
        <w:tc>
          <w:tcPr>
            <w:tcW w:w="0" w:type="auto"/>
            <w:tcBorders>
              <w:top w:val="single" w:sz="4" w:space="0" w:color="auto"/>
              <w:left w:val="single" w:sz="4" w:space="0" w:color="auto"/>
              <w:bottom w:val="single" w:sz="4" w:space="0" w:color="auto"/>
              <w:right w:val="single" w:sz="4" w:space="0" w:color="auto"/>
            </w:tcBorders>
          </w:tcPr>
          <w:p w14:paraId="6FA4CFB8" w14:textId="77777777" w:rsidR="00B310F9" w:rsidRPr="00D125AA" w:rsidRDefault="00B310F9" w:rsidP="00664FE2">
            <w:pPr>
              <w:rPr>
                <w:sz w:val="18"/>
                <w:lang w:val="en-GB"/>
              </w:rPr>
            </w:pPr>
            <w:r w:rsidRPr="00D125AA">
              <w:rPr>
                <w:sz w:val="18"/>
                <w:lang w:val="en-GB"/>
              </w:rPr>
              <w:t>Frontier of research methods</w:t>
            </w:r>
          </w:p>
        </w:tc>
        <w:tc>
          <w:tcPr>
            <w:tcW w:w="0" w:type="auto"/>
            <w:tcBorders>
              <w:top w:val="single" w:sz="4" w:space="0" w:color="auto"/>
              <w:left w:val="single" w:sz="4" w:space="0" w:color="auto"/>
              <w:bottom w:val="single" w:sz="4" w:space="0" w:color="auto"/>
              <w:right w:val="single" w:sz="4" w:space="0" w:color="auto"/>
            </w:tcBorders>
            <w:hideMark/>
          </w:tcPr>
          <w:p w14:paraId="20C1B3EA" w14:textId="77777777" w:rsidR="00B310F9" w:rsidRPr="00D125AA" w:rsidRDefault="00B310F9" w:rsidP="00664FE2">
            <w:pPr>
              <w:rPr>
                <w:sz w:val="18"/>
                <w:lang w:val="en-GB"/>
              </w:rPr>
            </w:pPr>
            <w:r w:rsidRPr="00D125AA">
              <w:rPr>
                <w:sz w:val="18"/>
                <w:lang w:val="en-GB"/>
              </w:rPr>
              <w:t>Transaction</w:t>
            </w:r>
          </w:p>
        </w:tc>
        <w:tc>
          <w:tcPr>
            <w:tcW w:w="0" w:type="auto"/>
            <w:tcBorders>
              <w:top w:val="single" w:sz="4" w:space="0" w:color="auto"/>
              <w:left w:val="single" w:sz="4" w:space="0" w:color="auto"/>
              <w:bottom w:val="single" w:sz="4" w:space="0" w:color="auto"/>
              <w:right w:val="single" w:sz="4" w:space="0" w:color="auto"/>
            </w:tcBorders>
            <w:hideMark/>
          </w:tcPr>
          <w:p w14:paraId="421FEB67" w14:textId="77777777" w:rsidR="00B310F9" w:rsidRPr="00D125AA" w:rsidRDefault="00B310F9" w:rsidP="00664FE2">
            <w:pPr>
              <w:rPr>
                <w:sz w:val="18"/>
                <w:lang w:val="en-GB"/>
              </w:rPr>
            </w:pPr>
            <w:r w:rsidRPr="00D125AA">
              <w:rPr>
                <w:sz w:val="18"/>
                <w:lang w:val="en-GB"/>
              </w:rPr>
              <w:t>Country-specific</w:t>
            </w:r>
          </w:p>
        </w:tc>
        <w:tc>
          <w:tcPr>
            <w:tcW w:w="0" w:type="auto"/>
            <w:tcBorders>
              <w:top w:val="single" w:sz="4" w:space="0" w:color="auto"/>
              <w:left w:val="single" w:sz="4" w:space="0" w:color="auto"/>
              <w:bottom w:val="single" w:sz="4" w:space="0" w:color="auto"/>
              <w:right w:val="single" w:sz="4" w:space="0" w:color="auto"/>
            </w:tcBorders>
            <w:hideMark/>
          </w:tcPr>
          <w:p w14:paraId="5D96AEA0" w14:textId="77777777" w:rsidR="00B310F9" w:rsidRPr="00D125AA" w:rsidRDefault="00B310F9" w:rsidP="00664FE2">
            <w:pPr>
              <w:rPr>
                <w:sz w:val="18"/>
                <w:lang w:val="en-GB"/>
              </w:rPr>
            </w:pPr>
            <w:r w:rsidRPr="00D125AA">
              <w:rPr>
                <w:sz w:val="18"/>
                <w:lang w:val="en-GB"/>
              </w:rPr>
              <w:t>Systematic differences between intra-firm and arm’s length prices</w:t>
            </w:r>
          </w:p>
        </w:tc>
        <w:tc>
          <w:tcPr>
            <w:tcW w:w="0" w:type="auto"/>
            <w:tcBorders>
              <w:top w:val="single" w:sz="4" w:space="0" w:color="auto"/>
              <w:left w:val="single" w:sz="4" w:space="0" w:color="auto"/>
              <w:bottom w:val="single" w:sz="4" w:space="0" w:color="auto"/>
              <w:right w:val="single" w:sz="4" w:space="0" w:color="auto"/>
            </w:tcBorders>
            <w:hideMark/>
          </w:tcPr>
          <w:p w14:paraId="78B612A7" w14:textId="3B6F8119" w:rsidR="00B310F9" w:rsidRPr="00D125AA" w:rsidRDefault="00B310F9" w:rsidP="00664FE2">
            <w:pPr>
              <w:rPr>
                <w:sz w:val="18"/>
                <w:lang w:val="en-GB"/>
              </w:rPr>
            </w:pPr>
            <w:r w:rsidRPr="00D125AA">
              <w:rPr>
                <w:sz w:val="18"/>
                <w:lang w:val="en-GB"/>
              </w:rPr>
              <w:t>Davies, Martin, Parenti, &amp; Toubal (2017)</w:t>
            </w:r>
          </w:p>
        </w:tc>
        <w:tc>
          <w:tcPr>
            <w:tcW w:w="0" w:type="auto"/>
            <w:tcBorders>
              <w:top w:val="single" w:sz="4" w:space="0" w:color="auto"/>
              <w:left w:val="single" w:sz="4" w:space="0" w:color="auto"/>
              <w:bottom w:val="single" w:sz="4" w:space="0" w:color="auto"/>
              <w:right w:val="single" w:sz="4" w:space="0" w:color="auto"/>
            </w:tcBorders>
            <w:hideMark/>
          </w:tcPr>
          <w:p w14:paraId="7BF68B66" w14:textId="77777777" w:rsidR="00B310F9" w:rsidRPr="00767C6E" w:rsidRDefault="00B310F9" w:rsidP="00664FE2">
            <w:pPr>
              <w:rPr>
                <w:sz w:val="18"/>
                <w:lang w:val="en-GB"/>
              </w:rPr>
            </w:pPr>
            <w:r w:rsidRPr="00767C6E">
              <w:rPr>
                <w:sz w:val="18"/>
                <w:lang w:val="en-GB"/>
              </w:rPr>
              <w:t>Potentially robust, but only a few applications so far</w:t>
            </w:r>
          </w:p>
        </w:tc>
        <w:tc>
          <w:tcPr>
            <w:tcW w:w="0" w:type="auto"/>
            <w:tcBorders>
              <w:top w:val="single" w:sz="4" w:space="0" w:color="auto"/>
              <w:left w:val="single" w:sz="4" w:space="0" w:color="auto"/>
              <w:bottom w:val="single" w:sz="4" w:space="0" w:color="auto"/>
              <w:right w:val="single" w:sz="4" w:space="0" w:color="auto"/>
            </w:tcBorders>
            <w:hideMark/>
          </w:tcPr>
          <w:p w14:paraId="3C4EB646" w14:textId="77777777" w:rsidR="00B310F9" w:rsidRPr="00D125AA" w:rsidRDefault="00B310F9" w:rsidP="00664FE2">
            <w:pPr>
              <w:rPr>
                <w:sz w:val="18"/>
                <w:lang w:val="en-GB"/>
              </w:rPr>
            </w:pPr>
            <w:r w:rsidRPr="00D125AA">
              <w:rPr>
                <w:sz w:val="18"/>
                <w:lang w:val="en-GB"/>
              </w:rPr>
              <w:t>Limited and only a few countries</w:t>
            </w:r>
          </w:p>
        </w:tc>
        <w:tc>
          <w:tcPr>
            <w:tcW w:w="0" w:type="auto"/>
            <w:tcBorders>
              <w:top w:val="single" w:sz="4" w:space="0" w:color="auto"/>
              <w:left w:val="single" w:sz="4" w:space="0" w:color="auto"/>
              <w:bottom w:val="single" w:sz="4" w:space="0" w:color="auto"/>
              <w:right w:val="single" w:sz="4" w:space="0" w:color="auto"/>
            </w:tcBorders>
          </w:tcPr>
          <w:p w14:paraId="32B37CC3" w14:textId="77777777" w:rsidR="00B310F9" w:rsidRPr="00D125AA" w:rsidRDefault="00B310F9" w:rsidP="00664FE2">
            <w:pPr>
              <w:rPr>
                <w:sz w:val="18"/>
                <w:lang w:val="en-GB"/>
              </w:rPr>
            </w:pPr>
            <w:r w:rsidRPr="00D125AA">
              <w:rPr>
                <w:sz w:val="18"/>
                <w:lang w:val="en-GB"/>
              </w:rPr>
              <w:t>Limited coverage</w:t>
            </w:r>
          </w:p>
        </w:tc>
      </w:tr>
    </w:tbl>
    <w:p w14:paraId="34FAC23A" w14:textId="77777777" w:rsidR="00B310F9" w:rsidRPr="00D125AA" w:rsidRDefault="00B310F9" w:rsidP="00B310F9">
      <w:pPr>
        <w:rPr>
          <w:i/>
          <w:lang w:val="en-GB"/>
        </w:rPr>
      </w:pPr>
      <w:r w:rsidRPr="00D125AA">
        <w:rPr>
          <w:i/>
          <w:lang w:val="en-GB"/>
        </w:rPr>
        <w:t>Source: Authors</w:t>
      </w:r>
    </w:p>
    <w:p w14:paraId="12F9EFEF" w14:textId="77777777" w:rsidR="00B310F9" w:rsidRPr="00D125AA" w:rsidRDefault="00B310F9" w:rsidP="00D95EA9">
      <w:pPr>
        <w:rPr>
          <w:lang w:val="en-GB"/>
        </w:rPr>
      </w:pPr>
      <w:bookmarkStart w:id="3" w:name="_Toc526467524"/>
      <w:r w:rsidRPr="00D125AA">
        <w:rPr>
          <w:b/>
          <w:lang w:val="en-GB"/>
        </w:rPr>
        <w:t>Pioneering methods</w:t>
      </w:r>
      <w:bookmarkEnd w:id="3"/>
    </w:p>
    <w:p w14:paraId="19765488" w14:textId="4385B978" w:rsidR="00B310F9" w:rsidRPr="00767C6E" w:rsidRDefault="00B310F9" w:rsidP="00B310F9">
      <w:pPr>
        <w:spacing w:after="200"/>
        <w:rPr>
          <w:lang w:val="en-GB"/>
        </w:rPr>
      </w:pPr>
      <w:r w:rsidRPr="00D125AA">
        <w:rPr>
          <w:lang w:val="en-GB"/>
        </w:rPr>
        <w:t xml:space="preserve">The pioneering estimates (provided by a number of academics and NGOs) managed to put IFFs on research and policy agendas. For example, Oxfam (2000) argued that </w:t>
      </w:r>
      <w:r w:rsidR="0003449B" w:rsidRPr="00D125AA">
        <w:rPr>
          <w:lang w:val="en-GB"/>
        </w:rPr>
        <w:t xml:space="preserve">low- and middle-income </w:t>
      </w:r>
      <w:r w:rsidRPr="00767C6E">
        <w:rPr>
          <w:lang w:val="en-GB"/>
        </w:rPr>
        <w:t xml:space="preserve">countries suffered an annual tax revenue loss of USD 50 billion to tax havens, while </w:t>
      </w:r>
      <w:r w:rsidRPr="00D125AA">
        <w:rPr>
          <w:lang w:val="en-GB"/>
        </w:rPr>
        <w:t xml:space="preserve">Transparency International (2004) cited the billions of dollars in illicit financial flows that </w:t>
      </w:r>
      <w:r w:rsidR="0003449B" w:rsidRPr="00D125AA">
        <w:rPr>
          <w:lang w:val="en-GB"/>
        </w:rPr>
        <w:t xml:space="preserve">low- and middle-income </w:t>
      </w:r>
      <w:r w:rsidRPr="00767C6E">
        <w:rPr>
          <w:lang w:val="en-GB"/>
        </w:rPr>
        <w:t xml:space="preserve">country leaders were responsible for. Using the findings of </w:t>
      </w:r>
      <w:r w:rsidRPr="00D125AA">
        <w:rPr>
          <w:lang w:val="en-GB"/>
        </w:rPr>
        <w:t xml:space="preserve">Schneider (2005) and </w:t>
      </w:r>
      <w:r w:rsidR="00114F55" w:rsidRPr="00114F55">
        <w:t xml:space="preserve">Murphy &amp; Christensen </w:t>
      </w:r>
      <w:r w:rsidR="00114F55">
        <w:t>(</w:t>
      </w:r>
      <w:r w:rsidR="00114F55" w:rsidRPr="00114F55">
        <w:t>2005)</w:t>
      </w:r>
      <w:r w:rsidRPr="00D125AA">
        <w:rPr>
          <w:lang w:val="en-GB"/>
        </w:rPr>
        <w:t xml:space="preserve">, Cobham (2005) estimated that </w:t>
      </w:r>
      <w:r w:rsidR="0003449B" w:rsidRPr="00D125AA">
        <w:rPr>
          <w:lang w:val="en-GB"/>
        </w:rPr>
        <w:t xml:space="preserve">low- and middle-income </w:t>
      </w:r>
      <w:r w:rsidRPr="00D125AA">
        <w:rPr>
          <w:lang w:val="en-GB"/>
        </w:rPr>
        <w:t xml:space="preserve">countries were losing USD 100 billion annually. Although pioneering estimates were important in attracting attention to topics closely related to IFFs in the </w:t>
      </w:r>
      <w:r w:rsidRPr="00767C6E">
        <w:rPr>
          <w:lang w:val="en-GB"/>
        </w:rPr>
        <w:t>past, they are of limited relevance today as they have largely been surpassed, in terms of credibility and coverage, by the methods discussed below.</w:t>
      </w:r>
    </w:p>
    <w:p w14:paraId="6B959B6D" w14:textId="77777777" w:rsidR="00B310F9" w:rsidRPr="00D125AA" w:rsidRDefault="00B310F9" w:rsidP="00D95EA9">
      <w:pPr>
        <w:rPr>
          <w:lang w:val="en-GB"/>
        </w:rPr>
      </w:pPr>
      <w:bookmarkStart w:id="4" w:name="_Toc526467525"/>
      <w:r w:rsidRPr="00D125AA">
        <w:rPr>
          <w:b/>
          <w:lang w:val="en-GB"/>
        </w:rPr>
        <w:t>Partner country trade statistics method</w:t>
      </w:r>
      <w:bookmarkEnd w:id="4"/>
    </w:p>
    <w:p w14:paraId="6578A360" w14:textId="77777777" w:rsidR="00B310F9" w:rsidRPr="00D125AA" w:rsidRDefault="00B310F9" w:rsidP="00B310F9">
      <w:pPr>
        <w:spacing w:after="200"/>
        <w:rPr>
          <w:lang w:val="en-GB"/>
        </w:rPr>
      </w:pPr>
      <w:r w:rsidRPr="00D125AA">
        <w:rPr>
          <w:lang w:val="en-GB"/>
        </w:rPr>
        <w:t xml:space="preserve">The partner country trade statistics method is likely the most frequently used method today. Its results have attracted the attention of policy makers to the reality and significance of IFFs, but its methodology is vulnerable to criticism. This method estimates the scale of IFFs by comparing the exports (imports) of a country (as reported by that country) with the corresponding import (export) figures supplied by the rest of the world in their trade dealings with the country. In this way it exploits the mirror nature of international trade data – that every flow is recorded twice. </w:t>
      </w:r>
    </w:p>
    <w:p w14:paraId="6020809A" w14:textId="694E9CC3" w:rsidR="00B310F9" w:rsidRPr="00767C6E" w:rsidRDefault="00B310F9" w:rsidP="00B310F9">
      <w:pPr>
        <w:spacing w:after="200"/>
        <w:rPr>
          <w:lang w:val="en-GB"/>
        </w:rPr>
      </w:pPr>
      <w:r w:rsidRPr="00D125AA">
        <w:rPr>
          <w:lang w:val="en-GB"/>
        </w:rPr>
        <w:t xml:space="preserve">The GFI regularly applies the partner country trade statistics method. The GFI focuses on </w:t>
      </w:r>
      <w:r w:rsidR="0003449B" w:rsidRPr="00D125AA">
        <w:rPr>
          <w:lang w:val="en-GB"/>
        </w:rPr>
        <w:t xml:space="preserve">low- and middle-income </w:t>
      </w:r>
      <w:r w:rsidRPr="00D125AA">
        <w:rPr>
          <w:lang w:val="en-GB"/>
        </w:rPr>
        <w:t>countries and provides estimates for African countries. Ndikumana &amp; Boyce (2000, 2008) have frequently used the method to estimate capital flight from sub-Saharan African countries, while Nicolaou-Manias (2016) has applied the method to five African countries.</w:t>
      </w:r>
      <w:r w:rsidR="00957A36" w:rsidRPr="00767C6E">
        <w:rPr>
          <w:lang w:val="en-GB"/>
        </w:rPr>
        <w:t xml:space="preserve"> </w:t>
      </w:r>
      <w:r w:rsidR="00957A36">
        <w:rPr>
          <w:color w:val="000000"/>
          <w:lang w:val="en-GB"/>
        </w:rPr>
        <w:t xml:space="preserve">A recent application of this method focused on trade-based money-laundering has been produced by </w:t>
      </w:r>
      <w:r w:rsidR="00957A36" w:rsidRPr="00957A36">
        <w:t xml:space="preserve">Gara, Giammatteo, &amp; Tosti </w:t>
      </w:r>
      <w:r w:rsidR="00957A36">
        <w:t>(</w:t>
      </w:r>
      <w:r w:rsidR="00957A36" w:rsidRPr="00957A36">
        <w:t>2018)</w:t>
      </w:r>
      <w:r w:rsidR="00957A36">
        <w:rPr>
          <w:color w:val="000000"/>
          <w:lang w:val="en-GB"/>
        </w:rPr>
        <w:t xml:space="preserve"> for Italy.</w:t>
      </w:r>
      <w:r w:rsidRPr="00D125AA">
        <w:rPr>
          <w:lang w:val="en-GB"/>
        </w:rPr>
        <w:t xml:space="preserve"> We will concentrate on the GFI as its estimates have worldwide application and are likely to more credible.</w:t>
      </w:r>
      <w:r w:rsidR="005C374D">
        <w:rPr>
          <w:lang w:val="en-GB"/>
        </w:rPr>
        <w:t xml:space="preserve"> The most recent estimates by </w:t>
      </w:r>
      <w:r w:rsidR="005C374D" w:rsidRPr="007F1FE6">
        <w:rPr>
          <w:szCs w:val="24"/>
          <w:u w:val="dash"/>
        </w:rPr>
        <w:t>G</w:t>
      </w:r>
      <w:r w:rsidR="005C374D">
        <w:rPr>
          <w:szCs w:val="24"/>
          <w:u w:val="dash"/>
        </w:rPr>
        <w:t>FI (</w:t>
      </w:r>
      <w:r w:rsidR="005C374D" w:rsidRPr="007F1FE6">
        <w:rPr>
          <w:szCs w:val="24"/>
          <w:u w:val="dash"/>
        </w:rPr>
        <w:t>2019)</w:t>
      </w:r>
      <w:r w:rsidR="005C374D">
        <w:rPr>
          <w:lang w:val="en-GB"/>
        </w:rPr>
        <w:t xml:space="preserve"> for </w:t>
      </w:r>
      <w:r w:rsidR="005C374D" w:rsidRPr="00DC3663">
        <w:rPr>
          <w:lang w:val="en-GB"/>
        </w:rPr>
        <w:t xml:space="preserve">148 </w:t>
      </w:r>
      <w:r w:rsidR="005C374D">
        <w:rPr>
          <w:lang w:val="en-GB"/>
        </w:rPr>
        <w:t>c</w:t>
      </w:r>
      <w:r w:rsidR="005C374D" w:rsidRPr="00DC3663">
        <w:rPr>
          <w:lang w:val="en-GB"/>
        </w:rPr>
        <w:t>ountries</w:t>
      </w:r>
      <w:r w:rsidR="005C374D">
        <w:rPr>
          <w:lang w:val="en-GB"/>
        </w:rPr>
        <w:t xml:space="preserve"> for years</w:t>
      </w:r>
      <w:r w:rsidR="005C374D" w:rsidRPr="00DC3663">
        <w:rPr>
          <w:lang w:val="en-GB"/>
        </w:rPr>
        <w:t xml:space="preserve"> 2006-2015</w:t>
      </w:r>
      <w:r w:rsidR="005C374D">
        <w:rPr>
          <w:lang w:val="en-GB"/>
        </w:rPr>
        <w:t xml:space="preserve"> are based on the same methodology, the main change being the use of both DOTS and Comtrade data to generate two sets of estimates.</w:t>
      </w:r>
    </w:p>
    <w:p w14:paraId="59F26EE8" w14:textId="20285D5D" w:rsidR="00B310F9" w:rsidRPr="00D125AA" w:rsidRDefault="00B310F9" w:rsidP="00B310F9">
      <w:pPr>
        <w:spacing w:after="200"/>
        <w:rPr>
          <w:lang w:val="en-GB"/>
        </w:rPr>
      </w:pPr>
      <w:r w:rsidRPr="00D125AA">
        <w:rPr>
          <w:lang w:val="en-GB"/>
        </w:rPr>
        <w:t xml:space="preserve">The GFI estimates probably overestimate how much </w:t>
      </w:r>
      <w:r w:rsidR="0003449B" w:rsidRPr="00D125AA">
        <w:rPr>
          <w:lang w:val="en-GB"/>
        </w:rPr>
        <w:t xml:space="preserve">low- and middle-income </w:t>
      </w:r>
      <w:r w:rsidRPr="00D125AA">
        <w:rPr>
          <w:lang w:val="en-GB"/>
        </w:rPr>
        <w:t>countries lose in IFFs due to trade mispricing. This is mainly because of limitations in the partner country trade statistics method. We cannot discuss the pitfalls of this method in detail, but a number of papers have criticised it, such as those of Nitsch (2012, 2016),</w:t>
      </w:r>
      <w:r w:rsidR="00795A02">
        <w:rPr>
          <w:lang w:val="en-GB"/>
        </w:rPr>
        <w:t xml:space="preserve"> </w:t>
      </w:r>
      <w:r w:rsidR="00795A02" w:rsidRPr="00795A02">
        <w:t xml:space="preserve">Fuest &amp; Riedel </w:t>
      </w:r>
      <w:r w:rsidR="00795A02">
        <w:t>(</w:t>
      </w:r>
      <w:r w:rsidR="00795A02" w:rsidRPr="00795A02">
        <w:t>2012)</w:t>
      </w:r>
      <w:r w:rsidR="00795A02">
        <w:rPr>
          <w:lang w:val="en-GB"/>
        </w:rPr>
        <w:t>,</w:t>
      </w:r>
      <w:r w:rsidRPr="00D125AA">
        <w:rPr>
          <w:lang w:val="en-GB"/>
        </w:rPr>
        <w:t xml:space="preserve"> Hong &amp; Pak (2016), Forstater (2016) and Nitsch (2017). Many of the method’s limitations are linked to the availability of data. As it is difficult to obtain detailed trade data for many countries, the GFI relies on country-level data. As a result, it is necessary to make a number of assumpti</w:t>
      </w:r>
      <w:r w:rsidRPr="00767C6E">
        <w:rPr>
          <w:lang w:val="en-GB"/>
        </w:rPr>
        <w:t>ons which can make the estimates appear unreliable. Another limitation of the GFI’s estimat</w:t>
      </w:r>
      <w:r w:rsidRPr="00D125AA">
        <w:rPr>
          <w:lang w:val="en-GB"/>
        </w:rPr>
        <w:t xml:space="preserve">es is that they do not provide specific guidance on policy but constitute a general call to reduce IFFs. </w:t>
      </w:r>
    </w:p>
    <w:p w14:paraId="4495A7C0" w14:textId="4C6DB97D" w:rsidR="00B310F9" w:rsidRPr="009213DF" w:rsidRDefault="00B310F9" w:rsidP="00B310F9">
      <w:pPr>
        <w:spacing w:after="200"/>
        <w:rPr>
          <w:lang w:val="en-GB"/>
        </w:rPr>
      </w:pPr>
      <w:r w:rsidRPr="00D125AA">
        <w:rPr>
          <w:lang w:val="en-GB"/>
        </w:rPr>
        <w:t xml:space="preserve">The partner country trade statistics method has been improved over the years. ECA (2015) and other researchers have made improvements to this popular method, overcoming some of its earlier limitations. For example, instead of country-level data, ECA (2015) uses more detailed commodity-level data (although not as detailed or reliable as transaction-level data used by the frontier of research method discussed below). Whereas the method, as applied by the GFI, compares one country’s trade with the rest of the world, Nicolaou-Manias (2016) uses bilateral data, which adds to the relevance thereof. With the GFI’s application of the method it is assumed that </w:t>
      </w:r>
      <w:r w:rsidRPr="00767C6E">
        <w:rPr>
          <w:lang w:val="en-GB"/>
        </w:rPr>
        <w:t>there is no trade mispricing in partner (developed) countries. However, in reality, trade m</w:t>
      </w:r>
      <w:r w:rsidRPr="00D125AA">
        <w:rPr>
          <w:lang w:val="en-GB"/>
        </w:rPr>
        <w:t xml:space="preserve">ispricing does occur to some extent, aimed at transferring funds from advanced economies as well (Hong &amp; Pak, 2016). Indeed, </w:t>
      </w:r>
      <w:r w:rsidR="00464206" w:rsidRPr="00D125AA">
        <w:rPr>
          <w:lang w:val="en-GB"/>
        </w:rPr>
        <w:t xml:space="preserve">Kellenberg &amp; Levinson (2019) </w:t>
      </w:r>
      <w:r w:rsidRPr="00D125AA">
        <w:rPr>
          <w:lang w:val="en-GB"/>
        </w:rPr>
        <w:t xml:space="preserve">find evidence of trade misreporting </w:t>
      </w:r>
      <w:r w:rsidR="0003449B" w:rsidRPr="00767C6E">
        <w:rPr>
          <w:lang w:val="en-GB"/>
        </w:rPr>
        <w:t xml:space="preserve">for </w:t>
      </w:r>
      <w:r w:rsidRPr="00767C6E">
        <w:rPr>
          <w:lang w:val="en-GB"/>
        </w:rPr>
        <w:t>countries</w:t>
      </w:r>
      <w:r w:rsidR="0003449B" w:rsidRPr="009213DF">
        <w:rPr>
          <w:lang w:val="en-GB"/>
        </w:rPr>
        <w:t xml:space="preserve"> across all income groups</w:t>
      </w:r>
      <w:r w:rsidRPr="009213DF">
        <w:rPr>
          <w:lang w:val="en-GB"/>
        </w:rPr>
        <w:t xml:space="preserve">. </w:t>
      </w:r>
    </w:p>
    <w:p w14:paraId="3C51590D" w14:textId="073F9C2B" w:rsidR="00B310F9" w:rsidRPr="00767C6E" w:rsidRDefault="00B310F9" w:rsidP="00B310F9">
      <w:pPr>
        <w:spacing w:after="200"/>
        <w:rPr>
          <w:lang w:val="en-GB"/>
        </w:rPr>
      </w:pPr>
      <w:r w:rsidRPr="005F1929">
        <w:rPr>
          <w:lang w:val="en-GB"/>
        </w:rPr>
        <w:t xml:space="preserve">Because of the dearth of detailed data, the GFI’s </w:t>
      </w:r>
      <w:r w:rsidRPr="00D125AA">
        <w:rPr>
          <w:lang w:val="en-GB"/>
        </w:rPr>
        <w:t>Spanjers &amp; Salomon</w:t>
      </w:r>
      <w:r w:rsidRPr="00767C6E">
        <w:rPr>
          <w:lang w:val="en-GB"/>
        </w:rPr>
        <w:t xml:space="preserve"> (2017)</w:t>
      </w:r>
      <w:r w:rsidRPr="00D125AA">
        <w:rPr>
          <w:lang w:val="en-GB"/>
        </w:rPr>
        <w:t xml:space="preserve"> assume that transportation costs are 10%, whereas in reality they differ across countries and even transactions. Nitsch (2016) criticises this assumption and </w:t>
      </w:r>
      <w:r w:rsidRPr="00D125AA">
        <w:rPr>
          <w:szCs w:val="24"/>
          <w:lang w:val="en-GB"/>
        </w:rPr>
        <w:t>Erskine (forthcoming)</w:t>
      </w:r>
      <w:r w:rsidRPr="00D125AA">
        <w:rPr>
          <w:lang w:val="en-GB"/>
        </w:rPr>
        <w:t xml:space="preserve"> finds that transaction costs are systematically higher for landlocked countries. To remedy this, ECA (2015) follows a count</w:t>
      </w:r>
      <w:r w:rsidRPr="00767C6E">
        <w:rPr>
          <w:lang w:val="en-GB"/>
        </w:rPr>
        <w:t>ry-specific approach.</w:t>
      </w:r>
    </w:p>
    <w:p w14:paraId="17D21B92" w14:textId="77777777" w:rsidR="00B310F9" w:rsidRPr="00D125AA" w:rsidRDefault="00B310F9" w:rsidP="00B310F9">
      <w:pPr>
        <w:spacing w:after="200"/>
        <w:rPr>
          <w:lang w:val="en-GB"/>
        </w:rPr>
      </w:pPr>
      <w:r w:rsidRPr="00D125AA">
        <w:rPr>
          <w:lang w:val="en-GB"/>
        </w:rPr>
        <w:t>While ECA (2015) and other researchers have improved the method and partially overcome certain limitations of the partner country trade statistics method, other limitations persist. Of course, the significance of the limitations depends on the research question to be answered. Where indicative or illustrative answers will suffice, the most improved versions of this method could prove useful, but for estimates of overall scale, the method remains unreliable.</w:t>
      </w:r>
    </w:p>
    <w:p w14:paraId="72786D54" w14:textId="77777777" w:rsidR="00B310F9" w:rsidRPr="00D125AA" w:rsidRDefault="00B310F9" w:rsidP="00D95EA9">
      <w:pPr>
        <w:rPr>
          <w:lang w:val="en-GB"/>
        </w:rPr>
      </w:pPr>
      <w:bookmarkStart w:id="5" w:name="_Toc525927739"/>
      <w:bookmarkStart w:id="6" w:name="_Toc525934074"/>
      <w:bookmarkStart w:id="7" w:name="_Toc525934277"/>
      <w:bookmarkStart w:id="8" w:name="_Toc525927780"/>
      <w:bookmarkStart w:id="9" w:name="_Toc525934115"/>
      <w:bookmarkStart w:id="10" w:name="_Toc525934318"/>
      <w:bookmarkStart w:id="11" w:name="_Toc526467526"/>
      <w:bookmarkEnd w:id="5"/>
      <w:bookmarkEnd w:id="6"/>
      <w:bookmarkEnd w:id="7"/>
      <w:bookmarkEnd w:id="8"/>
      <w:bookmarkEnd w:id="9"/>
      <w:bookmarkEnd w:id="10"/>
      <w:r w:rsidRPr="00D125AA">
        <w:rPr>
          <w:b/>
          <w:lang w:val="en-GB"/>
        </w:rPr>
        <w:t>Price filter method</w:t>
      </w:r>
      <w:bookmarkEnd w:id="11"/>
    </w:p>
    <w:p w14:paraId="11071FB0" w14:textId="77777777" w:rsidR="00B310F9" w:rsidRPr="00D125AA" w:rsidRDefault="00B310F9" w:rsidP="00B310F9">
      <w:pPr>
        <w:spacing w:after="200"/>
        <w:rPr>
          <w:lang w:val="en-GB"/>
        </w:rPr>
      </w:pPr>
      <w:r w:rsidRPr="00D125AA">
        <w:rPr>
          <w:lang w:val="en-GB"/>
        </w:rPr>
        <w:t xml:space="preserve">The price filter method identifies extreme or abnormal prices in international trade, which signal IFFs. </w:t>
      </w:r>
      <w:r w:rsidRPr="00D125AA">
        <w:rPr>
          <w:color w:val="000000"/>
          <w:lang w:val="en-GB"/>
        </w:rPr>
        <w:t>The method starts by estimating prices as unit values by dividing the financial values by kilograms. It then establishes what a normal price for a given commodity should be and labels any prices outside this filter as abnormal and the associated trade flows as illicit. This pivotal assumption implies that any abnormal prices are related to IFFs, which is likely to lead to overestimation. Consequently, we do not consider it a reliable method for estimating the scale of IFFs.</w:t>
      </w:r>
      <w:r w:rsidRPr="00D125AA">
        <w:rPr>
          <w:lang w:val="en-GB"/>
        </w:rPr>
        <w:t xml:space="preserve"> Still, it can be useful for other, indicative purposes, such as identifying cases warranting a more detailed audit.</w:t>
      </w:r>
    </w:p>
    <w:p w14:paraId="59575344" w14:textId="0DEDB078" w:rsidR="00B310F9" w:rsidRPr="00767C6E" w:rsidRDefault="00B310F9" w:rsidP="00B310F9">
      <w:pPr>
        <w:spacing w:after="200"/>
        <w:rPr>
          <w:color w:val="000000"/>
          <w:lang w:val="en-GB"/>
        </w:rPr>
      </w:pPr>
      <w:r w:rsidRPr="00D125AA">
        <w:rPr>
          <w:color w:val="000000"/>
          <w:lang w:val="en-GB"/>
        </w:rPr>
        <w:t xml:space="preserve">A number of academics have applied the method, notably Pak &amp; Zdanowicz and their co-authors. These include De Boyrie, Pak, &amp; Zdanowicz (2005), Pak (2007) and Zdanowicz (2009). In addition, </w:t>
      </w:r>
      <w:r w:rsidRPr="00767C6E">
        <w:rPr>
          <w:lang w:val="en-GB"/>
        </w:rPr>
        <w:t xml:space="preserve">NGOs such as the </w:t>
      </w:r>
      <w:r w:rsidRPr="00D125AA">
        <w:rPr>
          <w:lang w:val="en-GB"/>
        </w:rPr>
        <w:t>Hogg et al. (2009, 2010) have used various versions of this method</w:t>
      </w:r>
      <w:r w:rsidR="00CA4713">
        <w:rPr>
          <w:lang w:val="en-GB"/>
        </w:rPr>
        <w:t xml:space="preserve"> (including the example of Switzerland-Zambia trade in copper, an extractive industry for which </w:t>
      </w:r>
      <w:r w:rsidR="00CA4713" w:rsidRPr="007F1FE6">
        <w:rPr>
          <w:szCs w:val="24"/>
          <w:u w:val="dash"/>
        </w:rPr>
        <w:t xml:space="preserve">Ponsford &amp; Mwiinga </w:t>
      </w:r>
      <w:r w:rsidR="00CA4713">
        <w:rPr>
          <w:szCs w:val="24"/>
          <w:u w:val="dash"/>
        </w:rPr>
        <w:t>(</w:t>
      </w:r>
      <w:r w:rsidR="00CA4713" w:rsidRPr="007F1FE6">
        <w:rPr>
          <w:szCs w:val="24"/>
          <w:u w:val="dash"/>
        </w:rPr>
        <w:t>2019)</w:t>
      </w:r>
      <w:r w:rsidR="00CA4713">
        <w:rPr>
          <w:color w:val="000000"/>
          <w:lang w:val="en-GB"/>
        </w:rPr>
        <w:t xml:space="preserve"> document Zambia’s government’s request for financial models from companies)</w:t>
      </w:r>
      <w:r w:rsidRPr="00D125AA">
        <w:rPr>
          <w:lang w:val="en-GB"/>
        </w:rPr>
        <w:t xml:space="preserve">. </w:t>
      </w:r>
      <w:r w:rsidRPr="00D125AA">
        <w:rPr>
          <w:color w:val="000000"/>
          <w:lang w:val="en-GB"/>
        </w:rPr>
        <w:t xml:space="preserve">For example, </w:t>
      </w:r>
      <w:r w:rsidRPr="00D125AA">
        <w:rPr>
          <w:lang w:val="en-GB"/>
        </w:rPr>
        <w:t>De Boyrie, Pak, &amp; Zdanowicz (2005)</w:t>
      </w:r>
      <w:r w:rsidRPr="00D125AA">
        <w:rPr>
          <w:color w:val="000000"/>
          <w:lang w:val="en-GB"/>
        </w:rPr>
        <w:t xml:space="preserve"> used transaction-level data for trade between the US and Russia and attributed the flows through trade mispricing to money laundering and tax evasion. They estimated that in 1995 the amount of capital shifted out of Russia in the form of abnormal prices was 3% of total exports and 6% of total imports, respectively. </w:t>
      </w:r>
    </w:p>
    <w:p w14:paraId="0622379D" w14:textId="55F17CE7" w:rsidR="00B310F9" w:rsidRPr="00D125AA" w:rsidRDefault="00B310F9" w:rsidP="00B310F9">
      <w:pPr>
        <w:spacing w:after="200"/>
        <w:rPr>
          <w:color w:val="000000"/>
          <w:lang w:val="en-GB"/>
        </w:rPr>
      </w:pPr>
      <w:r w:rsidRPr="00767C6E">
        <w:rPr>
          <w:color w:val="000000"/>
          <w:lang w:val="en-GB"/>
        </w:rPr>
        <w:t xml:space="preserve">A number of </w:t>
      </w:r>
      <w:r w:rsidRPr="009213DF">
        <w:rPr>
          <w:color w:val="000000"/>
          <w:lang w:val="en-GB"/>
        </w:rPr>
        <w:t xml:space="preserve">authors have criticised the price filter method, e.g. </w:t>
      </w:r>
      <w:r w:rsidRPr="00D125AA">
        <w:rPr>
          <w:szCs w:val="24"/>
          <w:lang w:val="en-GB"/>
        </w:rPr>
        <w:t>Carbonnier &amp; Zweynert de</w:t>
      </w:r>
      <w:r w:rsidRPr="00767C6E">
        <w:rPr>
          <w:szCs w:val="24"/>
          <w:lang w:val="en-GB"/>
        </w:rPr>
        <w:t> Cadena (2</w:t>
      </w:r>
      <w:r w:rsidRPr="00D125AA">
        <w:rPr>
          <w:szCs w:val="24"/>
          <w:lang w:val="en-GB"/>
        </w:rPr>
        <w:t>015)</w:t>
      </w:r>
      <w:r w:rsidRPr="00D125AA">
        <w:rPr>
          <w:color w:val="000000"/>
          <w:lang w:val="en-GB"/>
        </w:rPr>
        <w:t xml:space="preserve">. We agree that the assumptions are too strong and the estimates are not particularly helpful in determining the overall scale of trade mispricing. However, we believe that the method is useful for </w:t>
      </w:r>
      <w:r w:rsidRPr="00767C6E">
        <w:rPr>
          <w:lang w:val="en-GB"/>
        </w:rPr>
        <w:t xml:space="preserve">highlighting the specific commodities and countries most vulnerable to trade mispricing and might become more reliable </w:t>
      </w:r>
      <w:r w:rsidRPr="00D125AA">
        <w:rPr>
          <w:color w:val="000000"/>
          <w:lang w:val="en-GB"/>
        </w:rPr>
        <w:t xml:space="preserve">in the future if further developed and applied to the best available data. </w:t>
      </w:r>
    </w:p>
    <w:p w14:paraId="25A24C78" w14:textId="1A2FE155" w:rsidR="007B7A3D" w:rsidRPr="00D125AA" w:rsidRDefault="007B7A3D" w:rsidP="00B310F9">
      <w:pPr>
        <w:spacing w:after="200"/>
        <w:rPr>
          <w:lang w:val="en-GB"/>
        </w:rPr>
      </w:pPr>
      <w:r w:rsidRPr="00D125AA">
        <w:rPr>
          <w:lang w:val="en-GB"/>
        </w:rPr>
        <w:t>In addition, the World Customs Organisation (2018) presented its study report on IFFs and trade-mis-invoicing to the Development Working Group of the G20 in July 2018. The multi-co-authored report argues that estimates of both partner country trade</w:t>
      </w:r>
      <w:r w:rsidRPr="00767C6E">
        <w:rPr>
          <w:lang w:val="en-GB"/>
        </w:rPr>
        <w:t xml:space="preserve"> statistics and price filter methods are not sufficiently robust and should not be understood as </w:t>
      </w:r>
      <w:r w:rsidRPr="00D125AA">
        <w:rPr>
          <w:lang w:val="en-GB"/>
        </w:rPr>
        <w:t>a reliable quantitative measurement of the scale of IFFs, but rather as a risk indicator, which can be useful in comparing the risk of IFFs across commodities, countries and over a longer time period. The World Customs Organisation (2018) also makes the important point that rather than disputing the accuracy of individual assessment mechanisms, attention should instead focus on actions t</w:t>
      </w:r>
      <w:r w:rsidRPr="00767C6E">
        <w:rPr>
          <w:lang w:val="en-GB"/>
        </w:rPr>
        <w:t>o combat IFFs, the existence of which is indisputable, the estimates of which, however, are depen</w:t>
      </w:r>
      <w:r w:rsidRPr="00D125AA">
        <w:rPr>
          <w:lang w:val="en-GB"/>
        </w:rPr>
        <w:t>dent on the methodologies used.</w:t>
      </w:r>
    </w:p>
    <w:p w14:paraId="69BC48B1" w14:textId="77777777" w:rsidR="00B310F9" w:rsidRPr="00D125AA" w:rsidRDefault="00B310F9" w:rsidP="00D95EA9">
      <w:pPr>
        <w:rPr>
          <w:lang w:val="en-GB"/>
        </w:rPr>
      </w:pPr>
      <w:bookmarkStart w:id="12" w:name="_Toc525934117"/>
      <w:bookmarkStart w:id="13" w:name="_Toc525934320"/>
      <w:bookmarkStart w:id="14" w:name="_Toc526467527"/>
      <w:bookmarkEnd w:id="12"/>
      <w:bookmarkEnd w:id="13"/>
      <w:r w:rsidRPr="00D125AA">
        <w:rPr>
          <w:b/>
          <w:lang w:val="en-GB"/>
        </w:rPr>
        <w:t>Frontier of research methods</w:t>
      </w:r>
      <w:bookmarkEnd w:id="14"/>
    </w:p>
    <w:p w14:paraId="773D9327" w14:textId="66E371D5" w:rsidR="00B310F9" w:rsidRPr="00D125AA" w:rsidRDefault="00B310F9" w:rsidP="00B310F9">
      <w:pPr>
        <w:spacing w:after="200"/>
        <w:rPr>
          <w:lang w:val="en-GB"/>
        </w:rPr>
      </w:pPr>
      <w:r w:rsidRPr="00D125AA">
        <w:rPr>
          <w:lang w:val="en-GB"/>
        </w:rPr>
        <w:t xml:space="preserve">Frontier of research methods have so far provided the most rigorous evidence of trade mispricing. These methods are rigorous in their approach and are applied to detailed transaction-level data. To date they have provided some of the most convincing evidence of trade mispricing, mainly in developed countries. Studies for the United States have been conducted by Clausing (2003), Bernard, Jensen, &amp; Schott (2006) and Flaaen (2017); for France by Davies, Martin, Parenti, &amp; Toubal (2017) and Vicard (2015); for Denmark by Cristea &amp; Nguyen (2016); and for the United Kingdom by Liu, Schmidt-Eisenlohr, &amp; Guo (2017). The only directly comparable study for a </w:t>
      </w:r>
      <w:r w:rsidR="0003449B" w:rsidRPr="00767C6E">
        <w:rPr>
          <w:lang w:val="en-GB"/>
        </w:rPr>
        <w:t xml:space="preserve">low- or middle-income </w:t>
      </w:r>
      <w:r w:rsidRPr="00767C6E">
        <w:rPr>
          <w:lang w:val="en-GB"/>
        </w:rPr>
        <w:t xml:space="preserve">country is that by </w:t>
      </w:r>
      <w:r w:rsidRPr="00D125AA">
        <w:rPr>
          <w:lang w:val="en-GB"/>
        </w:rPr>
        <w:t>Wier (2018) for South Africa, which provides the first direct, systematic evidence of profit sh</w:t>
      </w:r>
      <w:r w:rsidRPr="00767C6E">
        <w:rPr>
          <w:lang w:val="en-GB"/>
        </w:rPr>
        <w:t xml:space="preserve">ifting through transfer mispricing in </w:t>
      </w:r>
      <w:r w:rsidR="0003449B" w:rsidRPr="00D125AA">
        <w:rPr>
          <w:lang w:val="en-GB"/>
        </w:rPr>
        <w:t xml:space="preserve">such a </w:t>
      </w:r>
      <w:r w:rsidRPr="00D125AA">
        <w:rPr>
          <w:lang w:val="en-GB"/>
        </w:rPr>
        <w:t xml:space="preserve">country. </w:t>
      </w:r>
    </w:p>
    <w:p w14:paraId="10432BBE" w14:textId="77777777" w:rsidR="00B310F9" w:rsidRPr="00D125AA" w:rsidRDefault="00B310F9" w:rsidP="00B310F9">
      <w:pPr>
        <w:spacing w:after="200"/>
        <w:rPr>
          <w:lang w:val="en-GB"/>
        </w:rPr>
      </w:pPr>
      <w:r w:rsidRPr="00D125AA">
        <w:rPr>
          <w:lang w:val="en-GB"/>
        </w:rPr>
        <w:t>There is also a clear recommendation emerging from the frontier of research papers: the tax authority should set up an automated flagging system. This digital system would automatically test for deviations in the pricing of related and unrelated transactions. Building on his experience of South Africa, Wier (2018) argues that this is a cost-effective way of curbing transfer mispricing as it uses information that is abundant but n</w:t>
      </w:r>
      <w:r w:rsidRPr="00767C6E">
        <w:rPr>
          <w:lang w:val="en-GB"/>
        </w:rPr>
        <w:t>ot efficiently exploited. He proposes that when a firm prices a product differently in related and unrelated transactions, this should prompt an automatic audit or, as a minimum, a flag should be raised and an email sent to the firm cautioning them to stop this behaviour. He argues that the cost o</w:t>
      </w:r>
      <w:r w:rsidRPr="00D125AA">
        <w:rPr>
          <w:lang w:val="en-GB"/>
        </w:rPr>
        <w:t>f doing this is in the thousands of dollars whereas the potential tax gain is in the tens of millions of dollars.</w:t>
      </w:r>
    </w:p>
    <w:p w14:paraId="0CDAB02A" w14:textId="21836BC5" w:rsidR="005C21AE" w:rsidRDefault="00B310F9" w:rsidP="005C21AE">
      <w:pPr>
        <w:rPr>
          <w:b/>
          <w:bCs/>
          <w:sz w:val="28"/>
          <w:szCs w:val="28"/>
          <w:lang w:val="en-GB"/>
        </w:rPr>
      </w:pPr>
      <w:r w:rsidRPr="00D125AA">
        <w:rPr>
          <w:lang w:val="en-GB"/>
        </w:rPr>
        <w:t xml:space="preserve">Overall, the evidence of trade mispricing is of relevance to policy makers, but it could be much improved. While the not-so-reliable partner country trade statistics and price filter methods remain the only ones that have produced results for many </w:t>
      </w:r>
      <w:r w:rsidR="0003449B" w:rsidRPr="00D125AA">
        <w:rPr>
          <w:lang w:val="en-GB"/>
        </w:rPr>
        <w:t xml:space="preserve">low- and middle-income </w:t>
      </w:r>
      <w:r w:rsidRPr="00D125AA">
        <w:rPr>
          <w:lang w:val="en-GB"/>
        </w:rPr>
        <w:t xml:space="preserve">countries, we argue that attention should be given to the application of </w:t>
      </w:r>
      <w:r w:rsidR="00464206" w:rsidRPr="00D125AA">
        <w:rPr>
          <w:lang w:val="en-GB"/>
        </w:rPr>
        <w:t xml:space="preserve">new methods, such as </w:t>
      </w:r>
      <w:r w:rsidRPr="00D125AA">
        <w:rPr>
          <w:lang w:val="en-GB"/>
        </w:rPr>
        <w:t>frontier of research methods</w:t>
      </w:r>
      <w:r w:rsidR="00464206" w:rsidRPr="00D125AA">
        <w:rPr>
          <w:lang w:val="en-GB"/>
        </w:rPr>
        <w:t xml:space="preserve"> discussed</w:t>
      </w:r>
      <w:r w:rsidRPr="00D125AA">
        <w:rPr>
          <w:lang w:val="en-GB"/>
        </w:rPr>
        <w:t>.</w:t>
      </w:r>
      <w:r w:rsidR="00464206" w:rsidRPr="00D125AA">
        <w:rPr>
          <w:lang w:val="en-GB"/>
        </w:rPr>
        <w:t xml:space="preserve"> However, given the data requirements of the frontier of research methods that are unlikely to be met in many </w:t>
      </w:r>
      <w:r w:rsidR="0003449B" w:rsidRPr="00D125AA">
        <w:rPr>
          <w:lang w:val="en-GB"/>
        </w:rPr>
        <w:t xml:space="preserve">low- and middle-income </w:t>
      </w:r>
      <w:r w:rsidR="00464206" w:rsidRPr="00D125AA">
        <w:rPr>
          <w:lang w:val="en-GB"/>
        </w:rPr>
        <w:t xml:space="preserve">countries, it is still worth seeing what can be done with </w:t>
      </w:r>
      <w:r w:rsidR="00A936D7" w:rsidRPr="00D125AA">
        <w:rPr>
          <w:lang w:val="en-GB"/>
        </w:rPr>
        <w:t xml:space="preserve">the data is widely available, UN Comtrade </w:t>
      </w:r>
      <w:r w:rsidR="00464206" w:rsidRPr="00D125AA">
        <w:rPr>
          <w:lang w:val="en-GB"/>
        </w:rPr>
        <w:t>data.</w:t>
      </w:r>
      <w:r w:rsidR="005C21AE">
        <w:rPr>
          <w:lang w:val="en-GB"/>
        </w:rPr>
        <w:t xml:space="preserve"> We develop one such approach below that combines some aspects of the </w:t>
      </w:r>
      <w:r w:rsidR="005C21AE" w:rsidRPr="00D125AA">
        <w:rPr>
          <w:lang w:val="en-GB"/>
        </w:rPr>
        <w:t>partner country trade statistics and price filter methods</w:t>
      </w:r>
      <w:r w:rsidR="005C21AE">
        <w:rPr>
          <w:lang w:val="en-GB"/>
        </w:rPr>
        <w:t>.</w:t>
      </w:r>
      <w:r w:rsidR="005C21AE">
        <w:rPr>
          <w:lang w:val="en-GB"/>
        </w:rPr>
        <w:br w:type="page"/>
      </w:r>
    </w:p>
    <w:p w14:paraId="2B76857D" w14:textId="074F6B79" w:rsidR="00D240B5" w:rsidRPr="009213DF" w:rsidRDefault="00D240B5" w:rsidP="00D95EA9">
      <w:pPr>
        <w:pStyle w:val="Heading1"/>
        <w:rPr>
          <w:lang w:val="en-GB"/>
        </w:rPr>
      </w:pPr>
      <w:r w:rsidRPr="009213DF">
        <w:rPr>
          <w:lang w:val="en-GB"/>
        </w:rPr>
        <w:t>Data</w:t>
      </w:r>
    </w:p>
    <w:p w14:paraId="7CEBE37A" w14:textId="16B2E2EF" w:rsidR="00D240B5" w:rsidRPr="00D125AA" w:rsidRDefault="00D240B5" w:rsidP="00D240B5">
      <w:pPr>
        <w:rPr>
          <w:lang w:val="en-GB"/>
        </w:rPr>
      </w:pPr>
      <w:r w:rsidRPr="00D125AA">
        <w:rPr>
          <w:lang w:val="en-GB"/>
        </w:rPr>
        <w:t xml:space="preserve">We primarily rely on the UN </w:t>
      </w:r>
      <w:r w:rsidR="0003518D" w:rsidRPr="00D125AA">
        <w:rPr>
          <w:lang w:val="en-GB"/>
        </w:rPr>
        <w:t xml:space="preserve">Comtrade </w:t>
      </w:r>
      <w:r w:rsidRPr="00D125AA">
        <w:rPr>
          <w:lang w:val="en-GB"/>
        </w:rPr>
        <w:t xml:space="preserve">data. The database records annual bilateral trade on product-level by more than 150 countries. UN Statistical Division applies the Harmonized System (HS) product classification which at its most granular level (HS 6-digit) distinguishes about 5300 categories and contains roughly 15 million bilateral flows every year. </w:t>
      </w:r>
      <w:r w:rsidR="00043AED" w:rsidRPr="00D125AA">
        <w:rPr>
          <w:lang w:val="en-GB"/>
        </w:rPr>
        <w:t xml:space="preserve">In this paper, we employ the finest classification to explore trading and potential trade mispricing patterns. </w:t>
      </w:r>
      <w:r w:rsidR="00645BB4" w:rsidRPr="00D125AA">
        <w:rPr>
          <w:lang w:val="en-GB"/>
        </w:rPr>
        <w:t xml:space="preserve">We mostly </w:t>
      </w:r>
      <w:r w:rsidRPr="00D125AA">
        <w:rPr>
          <w:lang w:val="en-GB"/>
        </w:rPr>
        <w:t>focus on 2015, where the data is available for majority of the reporting countries</w:t>
      </w:r>
      <w:r w:rsidR="00765C96">
        <w:rPr>
          <w:lang w:val="en-GB"/>
        </w:rPr>
        <w:t>, but we also show the dynamics of trade gap components since 2010</w:t>
      </w:r>
      <w:r w:rsidRPr="00D125AA">
        <w:rPr>
          <w:lang w:val="en-GB"/>
        </w:rPr>
        <w:t xml:space="preserve">. </w:t>
      </w:r>
      <w:r w:rsidR="00A70BC2" w:rsidRPr="00D125AA">
        <w:rPr>
          <w:lang w:val="en-GB"/>
        </w:rPr>
        <w:t>We provide descriptive statistics of the UN Comtrade data set in the Appendix</w:t>
      </w:r>
      <w:r w:rsidR="00A70BC2">
        <w:rPr>
          <w:lang w:val="en-GB"/>
        </w:rPr>
        <w:t xml:space="preserve"> 2</w:t>
      </w:r>
      <w:r w:rsidR="00A70BC2" w:rsidRPr="00D125AA">
        <w:rPr>
          <w:lang w:val="en-GB"/>
        </w:rPr>
        <w:t>.</w:t>
      </w:r>
    </w:p>
    <w:p w14:paraId="0082A736" w14:textId="63B78138" w:rsidR="00D240B5" w:rsidRPr="00D125AA" w:rsidRDefault="00D37015" w:rsidP="00D240B5">
      <w:pPr>
        <w:rPr>
          <w:lang w:val="en-GB"/>
        </w:rPr>
      </w:pPr>
      <w:r>
        <w:rPr>
          <w:lang w:val="en-GB"/>
        </w:rPr>
        <w:t xml:space="preserve">One </w:t>
      </w:r>
      <w:r w:rsidR="00D240B5" w:rsidRPr="00D125AA">
        <w:rPr>
          <w:lang w:val="en-GB"/>
        </w:rPr>
        <w:t>important consideration</w:t>
      </w:r>
      <w:r>
        <w:rPr>
          <w:lang w:val="en-GB"/>
        </w:rPr>
        <w:t xml:space="preserve"> </w:t>
      </w:r>
      <w:r w:rsidR="00D240B5" w:rsidRPr="00D125AA">
        <w:rPr>
          <w:lang w:val="en-GB"/>
        </w:rPr>
        <w:t xml:space="preserve">working with </w:t>
      </w:r>
      <w:r w:rsidR="0003518D" w:rsidRPr="00D125AA">
        <w:rPr>
          <w:lang w:val="en-GB"/>
        </w:rPr>
        <w:t>UN Comtrade</w:t>
      </w:r>
      <w:r>
        <w:rPr>
          <w:lang w:val="en-GB"/>
        </w:rPr>
        <w:t xml:space="preserve"> </w:t>
      </w:r>
      <w:r w:rsidR="00B2539E">
        <w:rPr>
          <w:lang w:val="en-GB"/>
        </w:rPr>
        <w:t xml:space="preserve">is </w:t>
      </w:r>
      <w:r>
        <w:rPr>
          <w:lang w:val="en-GB"/>
        </w:rPr>
        <w:t xml:space="preserve">the fact that there is </w:t>
      </w:r>
      <w:r w:rsidR="00D240B5" w:rsidRPr="00D125AA">
        <w:rPr>
          <w:lang w:val="en-GB"/>
        </w:rPr>
        <w:t xml:space="preserve">a difference in the prices reported on imports and exports. The export </w:t>
      </w:r>
      <w:r w:rsidR="00D240B5" w:rsidRPr="00A70BC2">
        <w:rPr>
          <w:lang w:val="en-GB"/>
        </w:rPr>
        <w:t>prices are generally declared</w:t>
      </w:r>
      <w:ins w:id="15" w:author="Jan Mareš" w:date="2020-11-13T15:47:00Z">
        <w:r w:rsidR="006C3330">
          <w:rPr>
            <w:lang w:val="en-GB"/>
          </w:rPr>
          <w:t xml:space="preserve"> as</w:t>
        </w:r>
      </w:ins>
      <w:r w:rsidR="00D240B5" w:rsidRPr="00A70BC2">
        <w:rPr>
          <w:lang w:val="en-GB"/>
        </w:rPr>
        <w:t xml:space="preserve"> Free on Board (FOB) while the import prices</w:t>
      </w:r>
      <w:ins w:id="16" w:author="Jan Mareš" w:date="2020-11-13T15:47:00Z">
        <w:r w:rsidR="006C3330">
          <w:rPr>
            <w:lang w:val="en-GB"/>
          </w:rPr>
          <w:t xml:space="preserve"> as including</w:t>
        </w:r>
      </w:ins>
      <w:r w:rsidR="00D240B5" w:rsidRPr="00A70BC2">
        <w:rPr>
          <w:lang w:val="en-GB"/>
        </w:rPr>
        <w:t xml:space="preserve"> Costs, Insurance, and Freight (CIF).</w:t>
      </w:r>
      <w:r w:rsidR="00D240B5" w:rsidRPr="00D125AA">
        <w:rPr>
          <w:lang w:val="en-GB"/>
        </w:rPr>
        <w:t xml:space="preserve"> The CIF prices should typically be higher than FOB prices with the difference range from 10 to 20%</w:t>
      </w:r>
      <w:r w:rsidR="009F5E50">
        <w:rPr>
          <w:lang w:val="en-GB"/>
        </w:rPr>
        <w:t xml:space="preserve"> according to the </w:t>
      </w:r>
      <w:r w:rsidR="009F5E50" w:rsidRPr="009F5E50">
        <w:t xml:space="preserve">World Bank </w:t>
      </w:r>
      <w:r w:rsidR="009F5E50">
        <w:t>(</w:t>
      </w:r>
      <w:r w:rsidR="009F5E50" w:rsidRPr="009F5E50">
        <w:t>2010)</w:t>
      </w:r>
      <w:r w:rsidR="00D240B5" w:rsidRPr="00D125AA">
        <w:rPr>
          <w:lang w:val="en-GB"/>
        </w:rPr>
        <w:t>. Accounting for such differences is important when</w:t>
      </w:r>
      <w:r w:rsidR="00D240B5" w:rsidRPr="00767C6E">
        <w:rPr>
          <w:lang w:val="en-GB"/>
        </w:rPr>
        <w:t xml:space="preserve"> constructing mirror trade data or attempt</w:t>
      </w:r>
      <w:r w:rsidR="00B2539E">
        <w:rPr>
          <w:lang w:val="en-GB"/>
        </w:rPr>
        <w:t>ing</w:t>
      </w:r>
      <w:r w:rsidR="00D240B5" w:rsidRPr="00767C6E">
        <w:rPr>
          <w:lang w:val="en-GB"/>
        </w:rPr>
        <w:t xml:space="preserve"> to fully utilize the trade flows data collected by the reporting countries. The ideal approach towards reconciliation of import and export prices is unclear. Although the number of reporting countries has been growing, there </w:t>
      </w:r>
      <w:r w:rsidR="009F5E50">
        <w:rPr>
          <w:lang w:val="en-GB"/>
        </w:rPr>
        <w:t>are</w:t>
      </w:r>
      <w:r w:rsidR="00D240B5" w:rsidRPr="00767C6E">
        <w:rPr>
          <w:lang w:val="en-GB"/>
        </w:rPr>
        <w:t xml:space="preserve"> a lot of jurisdictions whi</w:t>
      </w:r>
      <w:r w:rsidR="00D240B5" w:rsidRPr="00D125AA">
        <w:rPr>
          <w:lang w:val="en-GB"/>
        </w:rPr>
        <w:t xml:space="preserve">ch do not provide data on their trade flows. In practice, </w:t>
      </w:r>
      <w:ins w:id="17" w:author="Jan Mareš" w:date="2020-11-13T15:48:00Z">
        <w:r w:rsidR="006C3330">
          <w:rPr>
            <w:lang w:val="en-GB"/>
          </w:rPr>
          <w:t>aroun</w:t>
        </w:r>
      </w:ins>
      <w:ins w:id="18" w:author="Jan Mareš" w:date="2020-11-13T15:49:00Z">
        <w:r w:rsidR="006C3330">
          <w:rPr>
            <w:lang w:val="en-GB"/>
          </w:rPr>
          <w:t>d</w:t>
        </w:r>
      </w:ins>
      <w:ins w:id="19" w:author="Jan Mareš" w:date="2020-11-13T15:48:00Z">
        <w:r w:rsidR="006C3330">
          <w:rPr>
            <w:lang w:val="en-GB"/>
          </w:rPr>
          <w:t xml:space="preserve"> 150 countries report the data, but</w:t>
        </w:r>
      </w:ins>
      <w:ins w:id="20" w:author="Jan Mareš" w:date="2020-11-13T15:49:00Z">
        <w:r w:rsidR="006C3330">
          <w:rPr>
            <w:lang w:val="en-GB"/>
          </w:rPr>
          <w:t xml:space="preserve"> </w:t>
        </w:r>
      </w:ins>
      <w:r w:rsidR="00D240B5" w:rsidRPr="00D125AA">
        <w:rPr>
          <w:lang w:val="en-GB"/>
        </w:rPr>
        <w:t xml:space="preserve">there are more than 200 partner jurisdictions reported in the database. This </w:t>
      </w:r>
      <w:r w:rsidR="001F0F68">
        <w:rPr>
          <w:lang w:val="en-GB"/>
        </w:rPr>
        <w:t>presents us with</w:t>
      </w:r>
      <w:r w:rsidR="001F0F68" w:rsidRPr="00D125AA">
        <w:rPr>
          <w:lang w:val="en-GB"/>
        </w:rPr>
        <w:t xml:space="preserve"> </w:t>
      </w:r>
      <w:r w:rsidR="00D240B5" w:rsidRPr="00D125AA">
        <w:rPr>
          <w:lang w:val="en-GB"/>
        </w:rPr>
        <w:t xml:space="preserve">further choices when analysing the data. For instance, we could use the officially reported data on exports from the reporting countries to the countries which do not report the data and consider it imports into these jurisdictions. Such an approach is not without inconsistencies as this results in mixing FOB and CIF prices. If we combined the data obtained in the previous example with reporters’ data on imports, the former would have the prices declared in FOB while the latter in CIF. </w:t>
      </w:r>
      <w:commentRangeStart w:id="21"/>
      <w:r w:rsidR="00D240B5" w:rsidRPr="00D125AA">
        <w:rPr>
          <w:lang w:val="en-GB"/>
        </w:rPr>
        <w:t>We could also present an alternative by combining data on reporters’ imports to create a dataset on exports taking the view of the partner countries. While this could be useful in obtaining values of exports for non-reporting jurisdiction, the number might be at odds with the officially recorded values by the reporting countries.</w:t>
      </w:r>
      <w:commentRangeEnd w:id="21"/>
      <w:r w:rsidR="00B40BCF">
        <w:rPr>
          <w:rStyle w:val="CommentReference"/>
        </w:rPr>
        <w:commentReference w:id="21"/>
      </w:r>
      <w:r w:rsidR="00D240B5" w:rsidRPr="00D125AA">
        <w:rPr>
          <w:lang w:val="en-GB"/>
        </w:rPr>
        <w:t xml:space="preserve"> </w:t>
      </w:r>
    </w:p>
    <w:p w14:paraId="2F55836E" w14:textId="48A3EF75" w:rsidR="00D240B5" w:rsidRPr="00767C6E" w:rsidRDefault="00D240B5" w:rsidP="00D240B5">
      <w:pPr>
        <w:rPr>
          <w:lang w:val="en-GB"/>
        </w:rPr>
      </w:pPr>
      <w:r w:rsidRPr="00D125AA">
        <w:rPr>
          <w:lang w:val="en-GB"/>
        </w:rPr>
        <w:t xml:space="preserve">One of the possibilities is the estimation of additional CIF costs and adjusting to their FOB equivalents. Gaulier and Zignago (2010) introduce such approach which results into BACI database of international flows. The average CIF estimated in BACI is around 3% which is somewhat lower than typically assumed (and lower than the price differential suggested by the UN). </w:t>
      </w:r>
      <w:r w:rsidR="001F0F68">
        <w:rPr>
          <w:lang w:val="en-GB"/>
        </w:rPr>
        <w:t xml:space="preserve">Although </w:t>
      </w:r>
      <w:r w:rsidRPr="00D125AA">
        <w:rPr>
          <w:lang w:val="en-GB"/>
        </w:rPr>
        <w:t>BACI offers a consistent database on mirror f</w:t>
      </w:r>
      <w:r w:rsidRPr="00767C6E">
        <w:rPr>
          <w:lang w:val="en-GB"/>
        </w:rPr>
        <w:t xml:space="preserve">lows, the adjustment of mirror trade prices </w:t>
      </w:r>
      <w:r w:rsidR="001F0F68">
        <w:rPr>
          <w:lang w:val="en-GB"/>
        </w:rPr>
        <w:t xml:space="preserve">during its construction </w:t>
      </w:r>
      <w:r w:rsidRPr="00767C6E">
        <w:rPr>
          <w:lang w:val="en-GB"/>
        </w:rPr>
        <w:t>might mask some of the potential mispricing in the original data. We therefore stick with raw data and carefully check the consistency throughout our analysis.</w:t>
      </w:r>
    </w:p>
    <w:p w14:paraId="7E9FF15E" w14:textId="65847F53" w:rsidR="00D240B5" w:rsidRPr="00D125AA" w:rsidRDefault="00D240B5" w:rsidP="00D240B5">
      <w:pPr>
        <w:rPr>
          <w:lang w:val="en-GB"/>
        </w:rPr>
      </w:pPr>
      <w:r w:rsidRPr="00D125AA">
        <w:rPr>
          <w:lang w:val="en-GB"/>
        </w:rPr>
        <w:t>Differences in declared export and import values when using mirror data</w:t>
      </w:r>
      <w:r w:rsidR="001F0F68">
        <w:rPr>
          <w:lang w:val="en-GB"/>
        </w:rPr>
        <w:t xml:space="preserve"> </w:t>
      </w:r>
      <w:r w:rsidRPr="00D125AA">
        <w:rPr>
          <w:lang w:val="en-GB"/>
        </w:rPr>
        <w:t xml:space="preserve">may also arise from other sources. The commodities can be classified into non-corresponding categories at HS 6-digit level at import and export customs administrations. </w:t>
      </w:r>
      <w:r w:rsidR="00F66615">
        <w:rPr>
          <w:lang w:val="en-GB"/>
        </w:rPr>
        <w:t>Other</w:t>
      </w:r>
      <w:r w:rsidR="00F66615" w:rsidRPr="00D125AA">
        <w:rPr>
          <w:lang w:val="en-GB"/>
        </w:rPr>
        <w:t xml:space="preserve"> </w:t>
      </w:r>
      <w:r w:rsidRPr="00D125AA">
        <w:rPr>
          <w:lang w:val="en-GB"/>
        </w:rPr>
        <w:t>discrepancies may arise</w:t>
      </w:r>
      <w:r w:rsidR="00F66615">
        <w:rPr>
          <w:lang w:val="en-GB"/>
        </w:rPr>
        <w:t>, for example,</w:t>
      </w:r>
      <w:r w:rsidRPr="00D125AA">
        <w:rPr>
          <w:lang w:val="en-GB"/>
        </w:rPr>
        <w:t xml:space="preserve"> due to the trades taking place around the turn of the year. The severity of </w:t>
      </w:r>
      <w:r w:rsidR="00F66615">
        <w:rPr>
          <w:lang w:val="en-GB"/>
        </w:rPr>
        <w:t xml:space="preserve">these </w:t>
      </w:r>
      <w:r w:rsidRPr="00D125AA">
        <w:rPr>
          <w:lang w:val="en-GB"/>
        </w:rPr>
        <w:t xml:space="preserve">distortions cannot be </w:t>
      </w:r>
      <w:r w:rsidR="00A70BC2">
        <w:rPr>
          <w:lang w:val="en-GB"/>
        </w:rPr>
        <w:t>precisely</w:t>
      </w:r>
      <w:r w:rsidRPr="00D125AA">
        <w:rPr>
          <w:lang w:val="en-GB"/>
        </w:rPr>
        <w:t xml:space="preserve"> investigated, but </w:t>
      </w:r>
      <w:r w:rsidR="00A70BC2">
        <w:rPr>
          <w:lang w:val="en-GB"/>
        </w:rPr>
        <w:t xml:space="preserve">below </w:t>
      </w:r>
      <w:r w:rsidRPr="00D125AA">
        <w:rPr>
          <w:lang w:val="en-GB"/>
        </w:rPr>
        <w:t xml:space="preserve">we </w:t>
      </w:r>
      <w:r w:rsidR="00F66615">
        <w:rPr>
          <w:lang w:val="en-GB"/>
        </w:rPr>
        <w:t>acknowledge and empirically</w:t>
      </w:r>
      <w:r w:rsidRPr="00D125AA">
        <w:rPr>
          <w:lang w:val="en-GB"/>
        </w:rPr>
        <w:t xml:space="preserve"> </w:t>
      </w:r>
      <w:r w:rsidR="00F66615">
        <w:rPr>
          <w:lang w:val="en-GB"/>
        </w:rPr>
        <w:t xml:space="preserve">isolate as many of these </w:t>
      </w:r>
      <w:r w:rsidR="00546588">
        <w:rPr>
          <w:lang w:val="en-GB"/>
        </w:rPr>
        <w:t>possible effects</w:t>
      </w:r>
      <w:r w:rsidR="00F66615">
        <w:rPr>
          <w:lang w:val="en-GB"/>
        </w:rPr>
        <w:t>.</w:t>
      </w:r>
    </w:p>
    <w:p w14:paraId="0673787F" w14:textId="1D261FFF" w:rsidR="001D631F" w:rsidRPr="00D125AA" w:rsidRDefault="001F0F68" w:rsidP="00A70BC2">
      <w:pPr>
        <w:rPr>
          <w:b/>
          <w:bCs/>
          <w:sz w:val="28"/>
          <w:szCs w:val="28"/>
          <w:lang w:val="en-GB"/>
        </w:rPr>
      </w:pPr>
      <w:r>
        <w:rPr>
          <w:lang w:val="en-GB"/>
        </w:rPr>
        <w:t>In the analysis, w</w:t>
      </w:r>
      <w:r w:rsidR="00D240B5" w:rsidRPr="00D125AA">
        <w:rPr>
          <w:lang w:val="en-GB"/>
        </w:rPr>
        <w:t xml:space="preserve">e combine the </w:t>
      </w:r>
      <w:r w:rsidR="0003518D" w:rsidRPr="00D125AA">
        <w:rPr>
          <w:lang w:val="en-GB"/>
        </w:rPr>
        <w:t xml:space="preserve">UN Comtrade </w:t>
      </w:r>
      <w:r w:rsidR="00D240B5" w:rsidRPr="00D125AA">
        <w:rPr>
          <w:lang w:val="en-GB"/>
        </w:rPr>
        <w:t xml:space="preserve">data with the </w:t>
      </w:r>
      <w:r w:rsidR="00C25DF7" w:rsidRPr="00D125AA">
        <w:rPr>
          <w:lang w:val="en-GB"/>
        </w:rPr>
        <w:t xml:space="preserve">country classifications and other </w:t>
      </w:r>
      <w:r>
        <w:rPr>
          <w:lang w:val="en-GB"/>
        </w:rPr>
        <w:t xml:space="preserve">economic </w:t>
      </w:r>
      <w:r w:rsidR="00D240B5" w:rsidRPr="00D125AA">
        <w:rPr>
          <w:lang w:val="en-GB"/>
        </w:rPr>
        <w:t>indicators from the World Bank</w:t>
      </w:r>
      <w:r>
        <w:rPr>
          <w:lang w:val="en-GB"/>
        </w:rPr>
        <w:t xml:space="preserve">. The data we employ ranges from 2010 to 2015. </w:t>
      </w:r>
      <w:r w:rsidR="00C97767">
        <w:rPr>
          <w:lang w:val="en-GB"/>
        </w:rPr>
        <w:t>While we</w:t>
      </w:r>
      <w:r>
        <w:rPr>
          <w:lang w:val="en-GB"/>
        </w:rPr>
        <w:t xml:space="preserve"> could potentially use even more recent years in UN Comtrade, </w:t>
      </w:r>
      <w:r w:rsidR="00C97767">
        <w:rPr>
          <w:lang w:val="en-GB"/>
        </w:rPr>
        <w:t>the data is getting sparser as some of the countries lag on their reporting. We also follow the criterion of data availability in the choice of HS classification where we rely on the 2002 vintage. Not all the reporters offer data reports in the latest versions, which would limit our sample. Additionally, this vintage also ensures better backward compatibility of our estimates and enables extensions all to way to 2000s’.</w:t>
      </w:r>
      <w:r w:rsidR="00A70BC2">
        <w:rPr>
          <w:lang w:val="en-GB"/>
        </w:rPr>
        <w:t xml:space="preserve"> Below we introduce a definition of </w:t>
      </w:r>
      <w:r w:rsidR="00521426" w:rsidRPr="00D125AA">
        <w:rPr>
          <w:lang w:val="en-GB"/>
        </w:rPr>
        <w:t xml:space="preserve">trade reporting gap </w:t>
      </w:r>
      <w:r w:rsidR="00C25DF7" w:rsidRPr="00D125AA">
        <w:rPr>
          <w:lang w:val="en-GB"/>
        </w:rPr>
        <w:t xml:space="preserve">and methodology </w:t>
      </w:r>
      <w:r w:rsidR="009A5C8A">
        <w:rPr>
          <w:lang w:val="en-GB"/>
        </w:rPr>
        <w:t>we apply</w:t>
      </w:r>
      <w:r w:rsidR="006E5161">
        <w:rPr>
          <w:lang w:val="en-GB"/>
        </w:rPr>
        <w:t xml:space="preserve"> to </w:t>
      </w:r>
      <w:r w:rsidR="00A70BC2">
        <w:rPr>
          <w:lang w:val="en-GB"/>
        </w:rPr>
        <w:t xml:space="preserve">the UN Comtrade data to </w:t>
      </w:r>
      <w:r w:rsidR="006E5161">
        <w:rPr>
          <w:lang w:val="en-GB"/>
        </w:rPr>
        <w:t>decompose it</w:t>
      </w:r>
      <w:r w:rsidR="00D240B5" w:rsidRPr="00D125AA">
        <w:rPr>
          <w:lang w:val="en-GB"/>
        </w:rPr>
        <w:t>.</w:t>
      </w:r>
      <w:r w:rsidR="001D631F" w:rsidRPr="00D125AA">
        <w:rPr>
          <w:lang w:val="en-GB"/>
        </w:rPr>
        <w:br w:type="page"/>
      </w:r>
    </w:p>
    <w:p w14:paraId="7F653EA5" w14:textId="1AFA5D94" w:rsidR="00FD5093" w:rsidRDefault="00FD5093" w:rsidP="0099102C">
      <w:pPr>
        <w:pStyle w:val="Heading1"/>
        <w:numPr>
          <w:ilvl w:val="0"/>
          <w:numId w:val="1"/>
        </w:numPr>
        <w:rPr>
          <w:lang w:val="en-GB"/>
        </w:rPr>
      </w:pPr>
      <w:r w:rsidRPr="00FD5093">
        <w:rPr>
          <w:lang w:val="en-GB"/>
        </w:rPr>
        <w:t xml:space="preserve">A simple economic model of </w:t>
      </w:r>
      <w:r w:rsidR="00E23861">
        <w:rPr>
          <w:lang w:val="en-GB"/>
        </w:rPr>
        <w:t xml:space="preserve">trade </w:t>
      </w:r>
      <w:r w:rsidRPr="00FD5093">
        <w:rPr>
          <w:lang w:val="en-GB"/>
        </w:rPr>
        <w:t>misreporting incentives</w:t>
      </w:r>
    </w:p>
    <w:p w14:paraId="1DD6CD39" w14:textId="17F75424" w:rsidR="00FD5093" w:rsidRDefault="00FD5093" w:rsidP="00722390">
      <w:pPr>
        <w:rPr>
          <w:lang w:val="en-GB"/>
        </w:rPr>
      </w:pPr>
      <w:r w:rsidRPr="00FD5093">
        <w:rPr>
          <w:lang w:val="en-GB"/>
        </w:rPr>
        <w:t>We present in this section an economic model of</w:t>
      </w:r>
      <w:r w:rsidR="00D3358A">
        <w:rPr>
          <w:lang w:val="en-GB"/>
        </w:rPr>
        <w:t xml:space="preserve"> firm-level</w:t>
      </w:r>
      <w:r w:rsidRPr="00FD5093">
        <w:rPr>
          <w:lang w:val="en-GB"/>
        </w:rPr>
        <w:t xml:space="preserve"> traders' misreporting behavio</w:t>
      </w:r>
      <w:r w:rsidR="002C690D">
        <w:rPr>
          <w:lang w:val="en-GB"/>
        </w:rPr>
        <w:t>u</w:t>
      </w:r>
      <w:r w:rsidRPr="00FD5093">
        <w:rPr>
          <w:lang w:val="en-GB"/>
        </w:rPr>
        <w:t xml:space="preserve">rs that takes into account the </w:t>
      </w:r>
      <w:r w:rsidR="00722390">
        <w:rPr>
          <w:lang w:val="en-GB"/>
        </w:rPr>
        <w:t xml:space="preserve">characteristics </w:t>
      </w:r>
      <w:r w:rsidRPr="00FD5093">
        <w:rPr>
          <w:lang w:val="en-GB"/>
        </w:rPr>
        <w:t>of</w:t>
      </w:r>
      <w:r w:rsidR="00722390">
        <w:rPr>
          <w:lang w:val="en-GB"/>
        </w:rPr>
        <w:t xml:space="preserve"> bilateral, product-specific trade flows to </w:t>
      </w:r>
      <w:r w:rsidRPr="00FD5093">
        <w:rPr>
          <w:lang w:val="en-GB"/>
        </w:rPr>
        <w:t xml:space="preserve">guide our </w:t>
      </w:r>
      <w:r w:rsidR="00722390">
        <w:rPr>
          <w:lang w:val="en-GB"/>
        </w:rPr>
        <w:t xml:space="preserve">empirical </w:t>
      </w:r>
      <w:r w:rsidRPr="00FD5093">
        <w:rPr>
          <w:lang w:val="en-GB"/>
        </w:rPr>
        <w:t>analysis</w:t>
      </w:r>
      <w:r w:rsidR="00722390">
        <w:rPr>
          <w:lang w:val="en-GB"/>
        </w:rPr>
        <w:t xml:space="preserve"> in the following sections.</w:t>
      </w:r>
    </w:p>
    <w:p w14:paraId="066397FD" w14:textId="1BAFF8B4" w:rsidR="00D3358A" w:rsidRDefault="00D3358A" w:rsidP="00722390">
      <w:pPr>
        <w:rPr>
          <w:lang w:val="en-GB"/>
        </w:rPr>
      </w:pPr>
      <w:r>
        <w:rPr>
          <w:lang w:val="en-GB"/>
        </w:rPr>
        <w:t xml:space="preserve">This model is the generalised version by </w:t>
      </w:r>
      <w:r w:rsidRPr="00D125AA">
        <w:rPr>
          <w:lang w:val="en-GB"/>
        </w:rPr>
        <w:t>Kellenberg &amp; Levinson (2019)</w:t>
      </w:r>
      <w:r>
        <w:rPr>
          <w:lang w:val="en-GB"/>
        </w:rPr>
        <w:t xml:space="preserve"> of the model in </w:t>
      </w:r>
      <w:r w:rsidRPr="00DC2EB2">
        <w:t xml:space="preserve">Ferrantino, Liu, &amp; Wang </w:t>
      </w:r>
      <w:r>
        <w:t>(</w:t>
      </w:r>
      <w:r w:rsidRPr="00DC2EB2">
        <w:t>2012)</w:t>
      </w:r>
      <w:r>
        <w:rPr>
          <w:lang w:val="en-GB"/>
        </w:rPr>
        <w:t xml:space="preserve">, which in turn builds on modelling </w:t>
      </w:r>
      <w:r w:rsidRPr="00D3358A">
        <w:rPr>
          <w:lang w:val="en-GB"/>
        </w:rPr>
        <w:t>the transfer pricing problem within multinational firms such as</w:t>
      </w:r>
      <w:r>
        <w:rPr>
          <w:lang w:val="en-GB"/>
        </w:rPr>
        <w:t xml:space="preserve"> </w:t>
      </w:r>
      <w:r w:rsidRPr="00DC2EB2">
        <w:t xml:space="preserve">Swenson </w:t>
      </w:r>
      <w:r>
        <w:t>(</w:t>
      </w:r>
      <w:r w:rsidRPr="00DC2EB2">
        <w:t>2001)</w:t>
      </w:r>
      <w:r>
        <w:rPr>
          <w:lang w:val="en-GB"/>
        </w:rPr>
        <w:t xml:space="preserve"> and </w:t>
      </w:r>
      <w:r w:rsidRPr="00DC2EB2">
        <w:t xml:space="preserve">Bernard et al. </w:t>
      </w:r>
      <w:r>
        <w:t>(</w:t>
      </w:r>
      <w:r w:rsidRPr="00DC2EB2">
        <w:t>2006)</w:t>
      </w:r>
      <w:r>
        <w:rPr>
          <w:lang w:val="en-GB"/>
        </w:rPr>
        <w:t>.</w:t>
      </w:r>
    </w:p>
    <w:p w14:paraId="17DD9A70" w14:textId="77777777" w:rsidR="00DE08AB" w:rsidRDefault="00B879FC" w:rsidP="00B879FC">
      <w:r>
        <w:rPr>
          <w:lang w:val="en-GB"/>
        </w:rPr>
        <w:t xml:space="preserve">We assume that </w:t>
      </w:r>
      <w:r>
        <w:t xml:space="preserve">for each product </w:t>
      </w:r>
      <w:r>
        <w:rPr>
          <w:i/>
        </w:rPr>
        <w:t>i</w:t>
      </w:r>
      <w:r>
        <w:t xml:space="preserve"> and year </w:t>
      </w:r>
      <w:r w:rsidRPr="00DC2EB2">
        <w:rPr>
          <w:i/>
        </w:rPr>
        <w:t>t</w:t>
      </w:r>
      <w:r>
        <w:t xml:space="preserve">, there is a representative exporting firm in country </w:t>
      </w:r>
      <w:r w:rsidR="00DE08AB">
        <w:rPr>
          <w:i/>
        </w:rPr>
        <w:t>x</w:t>
      </w:r>
      <w:r>
        <w:t xml:space="preserve">, and a representative </w:t>
      </w:r>
      <w:r w:rsidR="00DE08AB">
        <w:t xml:space="preserve">importing firm in country </w:t>
      </w:r>
      <w:r w:rsidR="00DE08AB" w:rsidRPr="00DE08AB">
        <w:rPr>
          <w:i/>
        </w:rPr>
        <w:t>m</w:t>
      </w:r>
      <w:r w:rsidR="00DE08AB">
        <w:t xml:space="preserve">. </w:t>
      </w:r>
    </w:p>
    <w:p w14:paraId="61DBBDC4" w14:textId="55040FC3" w:rsidR="00DE08AB" w:rsidRDefault="00DE08AB" w:rsidP="00B879FC">
      <w:r>
        <w:t xml:space="preserve">The two firms arrive at the true value of free-on-board (FOB) exports,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r>
        <w:t xml:space="preserve">, which is unknown to customs officials. </w:t>
      </w:r>
    </w:p>
    <w:p w14:paraId="412520EA" w14:textId="4CC3819A" w:rsidR="00DE08AB" w:rsidRDefault="00DE08AB" w:rsidP="00B879FC">
      <w:pPr>
        <w:rPr>
          <w:lang w:val="en-GB"/>
        </w:rPr>
      </w:pPr>
      <w:r>
        <w:t xml:space="preserve">Each exporting and importing firm decides how much of its exports to report to the customs,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x</m:t>
            </m:r>
          </m:sup>
        </m:sSubSup>
      </m:oMath>
      <w:r>
        <w:rPr>
          <w:lang w:val="en-GB"/>
        </w:rPr>
        <w:t xml:space="preserve"> and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m:t>
            </m:r>
          </m:sup>
        </m:sSubSup>
      </m:oMath>
      <w:r>
        <w:rPr>
          <w:lang w:val="en-GB"/>
        </w:rPr>
        <w:t>, respectively.</w:t>
      </w:r>
    </w:p>
    <w:p w14:paraId="034FDAAC" w14:textId="32D0F717" w:rsidR="00DE08AB" w:rsidRDefault="00DE08AB" w:rsidP="00B879FC">
      <w:pPr>
        <w:rPr>
          <w:lang w:val="en-GB"/>
        </w:rPr>
      </w:pPr>
      <w:r>
        <w:t xml:space="preserve">Let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oMath>
      <w:r>
        <w:rPr>
          <w:lang w:val="en-GB"/>
        </w:rPr>
        <w:t xml:space="preserve"> and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oMath>
      <w:r>
        <w:rPr>
          <w:lang w:val="en-GB"/>
        </w:rPr>
        <w:t xml:space="preserve"> be the proportional deviations from the true values of exports and imports</w:t>
      </w:r>
      <w:r w:rsidR="006A6CE4">
        <w:rPr>
          <w:lang w:val="en-GB"/>
        </w:rPr>
        <w:t xml:space="preserve"> by</w:t>
      </w:r>
      <w:r>
        <w:rPr>
          <w:lang w:val="en-GB"/>
        </w:rPr>
        <w:t>, respectively</w:t>
      </w:r>
      <w:r w:rsidR="006A6CE4">
        <w:rPr>
          <w:lang w:val="en-GB"/>
        </w:rPr>
        <w:t>, exporters and importers</w:t>
      </w:r>
      <w:r>
        <w:rPr>
          <w:lang w:val="en-GB"/>
        </w:rPr>
        <w:t>:</w:t>
      </w:r>
    </w:p>
    <w:p w14:paraId="4DC6DA41" w14:textId="0D9DFCB4" w:rsidR="00DE08AB" w:rsidRDefault="006C3330" w:rsidP="00B879FC">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r w:rsidR="006A6CE4">
        <w:rPr>
          <w:lang w:val="en-GB"/>
        </w:rPr>
        <w:t xml:space="preserve"> and </w:t>
      </w:r>
      <m:oMath>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sSubSup>
          <m:sSubSupPr>
            <m:ctrlPr>
              <w:rPr>
                <w:rFonts w:ascii="Cambria Math" w:hAnsi="Cambria Math"/>
                <w:i/>
                <w:lang w:val="en-GB"/>
              </w:rPr>
            </m:ctrlPr>
          </m:sSubSupPr>
          <m:e>
            <m:r>
              <w:rPr>
                <w:rFonts w:ascii="Cambria Math" w:hAnsi="Cambria Math"/>
                <w:lang w:val="en-GB"/>
              </w:rPr>
              <m:t>V</m:t>
            </m:r>
          </m:e>
          <m:sub>
            <m:r>
              <w:rPr>
                <w:rFonts w:ascii="Cambria Math" w:hAnsi="Cambria Math"/>
                <w:lang w:val="en-GB"/>
              </w:rPr>
              <m:t>xmit</m:t>
            </m:r>
          </m:sub>
          <m:sup>
            <m:r>
              <w:rPr>
                <w:rFonts w:ascii="Cambria Math" w:hAnsi="Cambria Math"/>
                <w:lang w:val="en-GB"/>
              </w:rPr>
              <m:t>*</m:t>
            </m:r>
          </m:sup>
        </m:sSubSup>
      </m:oMath>
    </w:p>
    <w:p w14:paraId="1BF1D3ED" w14:textId="23D7266D" w:rsidR="00B27638" w:rsidRDefault="00B27638" w:rsidP="00E72EB3">
      <w:pPr>
        <w:rPr>
          <w:lang w:val="en-GB"/>
        </w:rPr>
      </w:pPr>
      <w:r>
        <w:rPr>
          <w:lang w:val="en-GB"/>
        </w:rPr>
        <w:t>Exporting firms may not report any exports at all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=0</m:t>
        </m:r>
      </m:oMath>
      <w:r>
        <w:rPr>
          <w:lang w:val="en-GB"/>
        </w:rPr>
        <w:t>), underreport (</w:t>
      </w:r>
      <m:oMath>
        <m:r>
          <w:rPr>
            <w:rFonts w:ascii="Cambria Math" w:hAnsi="Cambria Math"/>
            <w:lang w:val="en-GB"/>
          </w:rPr>
          <m:t>0&lt;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&lt;1</m:t>
        </m:r>
      </m:oMath>
      <w:r>
        <w:rPr>
          <w:lang w:val="en-GB"/>
        </w:rPr>
        <w:t>), report accurately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=1</m:t>
        </m:r>
      </m:oMath>
      <w:r>
        <w:rPr>
          <w:lang w:val="en-GB"/>
        </w:rPr>
        <w:t>), or overreport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x</m:t>
            </m:r>
          </m:sup>
        </m:sSubSup>
        <m:r>
          <w:rPr>
            <w:rFonts w:ascii="Cambria Math" w:hAnsi="Cambria Math"/>
            <w:lang w:val="en-GB"/>
          </w:rPr>
          <m:t>&gt;1</m:t>
        </m:r>
      </m:oMath>
      <w:r>
        <w:rPr>
          <w:lang w:val="en-GB"/>
        </w:rPr>
        <w:t>).</w:t>
      </w:r>
    </w:p>
    <w:p w14:paraId="79EAC80E" w14:textId="2C15B089" w:rsidR="00B27638" w:rsidRDefault="00B27638" w:rsidP="00E72EB3">
      <w:pPr>
        <w:rPr>
          <w:lang w:val="en-GB"/>
        </w:rPr>
      </w:pPr>
      <w:r>
        <w:rPr>
          <w:lang w:val="en-GB"/>
        </w:rPr>
        <w:t>Similarly, importing firms may not report</w:t>
      </w:r>
      <w:r w:rsidRPr="00B27638">
        <w:rPr>
          <w:lang w:val="en-GB"/>
        </w:rPr>
        <w:t xml:space="preserve"> </w:t>
      </w:r>
      <w:r>
        <w:rPr>
          <w:lang w:val="en-GB"/>
        </w:rPr>
        <w:t>any imports at all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=0</m:t>
        </m:r>
      </m:oMath>
      <w:r>
        <w:rPr>
          <w:lang w:val="en-GB"/>
        </w:rPr>
        <w:t>), underreport (</w:t>
      </w:r>
      <m:oMath>
        <m:r>
          <w:rPr>
            <w:rFonts w:ascii="Cambria Math" w:hAnsi="Cambria Math"/>
            <w:lang w:val="en-GB"/>
          </w:rPr>
          <m:t>0&lt;</m:t>
        </m:r>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&lt;1</m:t>
        </m:r>
      </m:oMath>
      <w:r>
        <w:rPr>
          <w:lang w:val="en-GB"/>
        </w:rPr>
        <w:t>), report accurately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=1</m:t>
        </m:r>
      </m:oMath>
      <w:r>
        <w:rPr>
          <w:lang w:val="en-GB"/>
        </w:rPr>
        <w:t>), or overreport (</w:t>
      </w:r>
      <m:oMath>
        <m:sSubSup>
          <m:sSubSupPr>
            <m:ctrlPr>
              <w:rPr>
                <w:rFonts w:ascii="Cambria Math" w:hAnsi="Cambria Math"/>
                <w:i/>
                <w:lang w:val="en-GB"/>
              </w:rPr>
            </m:ctrlPr>
          </m:sSubSupPr>
          <m:e>
            <m:r>
              <w:rPr>
                <w:rFonts w:ascii="Cambria Math" w:hAnsi="Cambria Math"/>
                <w:lang w:val="en-GB"/>
              </w:rPr>
              <m:t>δ</m:t>
            </m:r>
          </m:e>
          <m:sub>
            <m:r>
              <w:rPr>
                <w:rFonts w:ascii="Cambria Math" w:hAnsi="Cambria Math"/>
                <w:lang w:val="en-GB"/>
              </w:rPr>
              <m:t>xmit</m:t>
            </m:r>
          </m:sub>
          <m:sup>
            <m:r>
              <w:rPr>
                <w:rFonts w:ascii="Cambria Math" w:hAnsi="Cambria Math"/>
                <w:lang w:val="en-GB"/>
              </w:rPr>
              <m:t>m</m:t>
            </m:r>
          </m:sup>
        </m:sSubSup>
        <m:r>
          <w:rPr>
            <w:rFonts w:ascii="Cambria Math" w:hAnsi="Cambria Math"/>
            <w:lang w:val="en-GB"/>
          </w:rPr>
          <m:t>&gt;1</m:t>
        </m:r>
      </m:oMath>
      <w:r>
        <w:rPr>
          <w:lang w:val="en-GB"/>
        </w:rPr>
        <w:t>).</w:t>
      </w:r>
    </w:p>
    <w:p w14:paraId="46D5C0A4" w14:textId="40D9FF51" w:rsidR="00D3358A" w:rsidRDefault="006A6CE4" w:rsidP="00E72EB3">
      <w:r>
        <w:rPr>
          <w:lang w:val="en-GB"/>
        </w:rPr>
        <w:t>These deviations can be in the form of misreporting prices or quantities.</w:t>
      </w:r>
    </w:p>
    <w:p w14:paraId="412045EB" w14:textId="26D2A10B" w:rsidR="00E72EB3" w:rsidRPr="00E72EB3" w:rsidRDefault="00E72EB3" w:rsidP="00E72EB3">
      <w:r>
        <w:t>There are a number of reasons why firms would misreport exports or imports and in the following we discuss them one by one and link them with the model above.</w:t>
      </w:r>
    </w:p>
    <w:p w14:paraId="62B66F20" w14:textId="4DA649AD" w:rsidR="0099102C" w:rsidRPr="00A65BAA" w:rsidRDefault="0099102C" w:rsidP="0099102C">
      <w:pPr>
        <w:pStyle w:val="Heading1"/>
        <w:numPr>
          <w:ilvl w:val="0"/>
          <w:numId w:val="1"/>
        </w:numPr>
        <w:rPr>
          <w:lang w:val="en-GB"/>
        </w:rPr>
      </w:pPr>
      <w:r w:rsidRPr="00A65BAA">
        <w:rPr>
          <w:lang w:val="en-GB"/>
        </w:rPr>
        <w:t xml:space="preserve">Conceptual framework and </w:t>
      </w:r>
      <w:r w:rsidR="001D4F93" w:rsidRPr="00A65BAA">
        <w:rPr>
          <w:lang w:val="en-GB"/>
        </w:rPr>
        <w:t xml:space="preserve">estimation </w:t>
      </w:r>
      <w:r w:rsidRPr="00A65BAA">
        <w:rPr>
          <w:lang w:val="en-GB"/>
        </w:rPr>
        <w:t>methodology</w:t>
      </w:r>
    </w:p>
    <w:p w14:paraId="3CD43AF7" w14:textId="77777777" w:rsidR="00D45E97" w:rsidRDefault="00D83CC7" w:rsidP="00D45E97">
      <w:pPr>
        <w:rPr>
          <w:i/>
          <w:lang w:val="en-GB"/>
        </w:rPr>
      </w:pPr>
      <w:r w:rsidRPr="00D125AA">
        <w:rPr>
          <w:lang w:val="en-GB"/>
        </w:rPr>
        <w:t>In t</w:t>
      </w:r>
      <w:r w:rsidR="004F6D23" w:rsidRPr="00D125AA">
        <w:rPr>
          <w:lang w:val="en-GB"/>
        </w:rPr>
        <w:t xml:space="preserve">his section </w:t>
      </w:r>
      <w:r w:rsidRPr="00D125AA">
        <w:rPr>
          <w:lang w:val="en-GB"/>
        </w:rPr>
        <w:t xml:space="preserve">we </w:t>
      </w:r>
      <w:r w:rsidR="004F6D23" w:rsidRPr="00D125AA">
        <w:rPr>
          <w:lang w:val="en-GB"/>
        </w:rPr>
        <w:t xml:space="preserve">develop a conceptual framework of </w:t>
      </w:r>
      <w:r w:rsidRPr="00D125AA">
        <w:rPr>
          <w:lang w:val="en-GB"/>
        </w:rPr>
        <w:t>the trade reporting gap decomposition and we introduce the</w:t>
      </w:r>
      <w:r w:rsidR="00D77746">
        <w:rPr>
          <w:lang w:val="en-GB"/>
        </w:rPr>
        <w:t xml:space="preserve"> empirical</w:t>
      </w:r>
      <w:r w:rsidRPr="00D125AA">
        <w:rPr>
          <w:lang w:val="en-GB"/>
        </w:rPr>
        <w:t xml:space="preserve"> methodology to estimate the scale of the gap’s various </w:t>
      </w:r>
      <w:r w:rsidRPr="00767C6E">
        <w:rPr>
          <w:lang w:val="en-GB"/>
        </w:rPr>
        <w:t>components.</w:t>
      </w:r>
      <w:r w:rsidR="00257B53" w:rsidRPr="00767C6E">
        <w:rPr>
          <w:lang w:val="en-GB"/>
        </w:rPr>
        <w:t xml:space="preserve"> The ultimate objective of this section is to develop a model of this decomposition and to derive from it actionable implications for empirical methodology that enable</w:t>
      </w:r>
      <w:r w:rsidR="00161BFE" w:rsidRPr="009213DF">
        <w:rPr>
          <w:lang w:val="en-GB"/>
        </w:rPr>
        <w:t>s</w:t>
      </w:r>
      <w:r w:rsidR="00257B53" w:rsidRPr="009213DF">
        <w:rPr>
          <w:lang w:val="en-GB"/>
        </w:rPr>
        <w:t xml:space="preserve"> us to estimate as many of these dec</w:t>
      </w:r>
      <w:r w:rsidR="00257B53" w:rsidRPr="00D125AA">
        <w:rPr>
          <w:lang w:val="en-GB"/>
        </w:rPr>
        <w:t xml:space="preserve">omposed components as possible. </w:t>
      </w:r>
    </w:p>
    <w:p w14:paraId="37A59586" w14:textId="0169399F" w:rsidR="00D45E97" w:rsidRPr="00D45E97" w:rsidRDefault="00D45E97" w:rsidP="00D45E97">
      <w:pPr>
        <w:pStyle w:val="Heading2"/>
        <w:rPr>
          <w:lang w:val="en-GB"/>
        </w:rPr>
      </w:pPr>
      <w:r w:rsidRPr="00D45E97">
        <w:rPr>
          <w:lang w:val="en-GB"/>
        </w:rPr>
        <w:t xml:space="preserve">Trade reporting gap </w:t>
      </w:r>
      <w:r>
        <w:rPr>
          <w:lang w:val="en-GB"/>
        </w:rPr>
        <w:t>components</w:t>
      </w:r>
      <w:r w:rsidRPr="00D45E97">
        <w:rPr>
          <w:lang w:val="en-GB"/>
        </w:rPr>
        <w:t xml:space="preserve"> </w:t>
      </w:r>
    </w:p>
    <w:p w14:paraId="2A545C02" w14:textId="1077D5E2" w:rsidR="00D77746" w:rsidRDefault="00D83CC7" w:rsidP="0099102C">
      <w:pPr>
        <w:rPr>
          <w:lang w:val="en-GB"/>
        </w:rPr>
      </w:pPr>
      <w:r w:rsidRPr="00D125AA">
        <w:rPr>
          <w:lang w:val="en-GB"/>
        </w:rPr>
        <w:t xml:space="preserve">The trade reporting gap </w:t>
      </w:r>
      <w:r w:rsidR="00257B53" w:rsidRPr="00D125AA">
        <w:rPr>
          <w:lang w:val="en-GB"/>
        </w:rPr>
        <w:t>(</w:t>
      </w:r>
      <w:r w:rsidRPr="00D125AA">
        <w:rPr>
          <w:lang w:val="en-GB"/>
        </w:rPr>
        <w:t>or misreported trade or reported trade gap or, simply, gap</w:t>
      </w:r>
      <w:r w:rsidR="00257B53" w:rsidRPr="00D125AA">
        <w:rPr>
          <w:lang w:val="en-GB"/>
        </w:rPr>
        <w:t>)</w:t>
      </w:r>
      <w:r w:rsidRPr="00D125AA">
        <w:rPr>
          <w:lang w:val="en-GB"/>
        </w:rPr>
        <w:t xml:space="preserve"> has been studied in the literature, most famously by the Global Financial Integrity and recently by Kellenberg &amp; Levinson (2019), as reviewed above. </w:t>
      </w:r>
      <w:r w:rsidR="00257B53" w:rsidRPr="00D125AA">
        <w:rPr>
          <w:lang w:val="en-GB"/>
        </w:rPr>
        <w:t>We define t</w:t>
      </w:r>
      <w:r w:rsidRPr="00D125AA">
        <w:rPr>
          <w:lang w:val="en-GB"/>
        </w:rPr>
        <w:t>he trade reporting gap</w:t>
      </w:r>
      <w:r w:rsidRPr="00D125AA" w:rsidDel="00D83CC7">
        <w:rPr>
          <w:lang w:val="en-GB"/>
        </w:rPr>
        <w:t xml:space="preserve"> </w:t>
      </w:r>
      <w:r w:rsidR="00161BFE" w:rsidRPr="00D125AA">
        <w:rPr>
          <w:lang w:val="en-GB"/>
        </w:rPr>
        <w:t xml:space="preserve">as the overall </w:t>
      </w:r>
      <w:r w:rsidR="00161BFE" w:rsidRPr="00767C6E">
        <w:rPr>
          <w:lang w:val="en-GB"/>
        </w:rPr>
        <w:t xml:space="preserve">absolute value of misreported trade </w:t>
      </w:r>
      <w:r w:rsidR="00EA5796" w:rsidRPr="00767C6E">
        <w:rPr>
          <w:lang w:val="en-GB"/>
        </w:rPr>
        <w:t>between two trading partners</w:t>
      </w:r>
      <w:r w:rsidR="00321CFF" w:rsidRPr="00D125AA">
        <w:rPr>
          <w:lang w:val="en-GB"/>
        </w:rPr>
        <w:t xml:space="preserve">. </w:t>
      </w:r>
    </w:p>
    <w:p w14:paraId="5EFEE4B2" w14:textId="212AC090" w:rsidR="00145344" w:rsidRPr="00D125AA" w:rsidRDefault="009213DF">
      <w:pPr>
        <w:rPr>
          <w:lang w:val="en-GB"/>
        </w:rPr>
      </w:pPr>
      <w:r w:rsidRPr="00C353A7">
        <w:rPr>
          <w:lang w:val="en-GB"/>
        </w:rPr>
        <w:t>We decompose misreported trade into its components. We outline the decomposition conceptually and then, whenever possible, we estimate the scale of the components with the UN Comtrade data.</w:t>
      </w:r>
      <w:r>
        <w:rPr>
          <w:lang w:val="en-GB"/>
        </w:rPr>
        <w:t xml:space="preserve"> </w:t>
      </w:r>
      <w:r w:rsidR="00D77746" w:rsidRPr="00C353A7">
        <w:rPr>
          <w:lang w:val="en-GB"/>
        </w:rPr>
        <w:t xml:space="preserve">None of the research has so far attempted such detailed analysis of the gap’s various components as we do now and this requires to redefine the basic terms and develop a new conceptual framework that allows for the various components and the use of much more detailed data than the previous research has used. </w:t>
      </w:r>
      <w:r w:rsidR="00D77746">
        <w:rPr>
          <w:lang w:val="en-GB"/>
        </w:rPr>
        <w:t xml:space="preserve">We conceptually think of the gap and also empirically estimate it at the </w:t>
      </w:r>
      <w:r w:rsidR="00403960">
        <w:rPr>
          <w:lang w:val="en-GB"/>
        </w:rPr>
        <w:t xml:space="preserve">highest </w:t>
      </w:r>
      <w:r w:rsidR="00D77746">
        <w:rPr>
          <w:lang w:val="en-GB"/>
        </w:rPr>
        <w:t>level of disaggregation possible (HS6 commodity groups in the UN Comtrade), w</w:t>
      </w:r>
      <w:r w:rsidR="00321CFF" w:rsidRPr="009213DF">
        <w:rPr>
          <w:lang w:val="en-GB"/>
        </w:rPr>
        <w:t xml:space="preserve">e </w:t>
      </w:r>
      <w:r w:rsidR="00547E6A" w:rsidRPr="009213DF">
        <w:rPr>
          <w:lang w:val="en-GB"/>
        </w:rPr>
        <w:t xml:space="preserve">additionally </w:t>
      </w:r>
      <w:r w:rsidR="00321CFF" w:rsidRPr="009213DF">
        <w:rPr>
          <w:lang w:val="en-GB"/>
        </w:rPr>
        <w:t xml:space="preserve">aggregate the </w:t>
      </w:r>
      <w:r w:rsidR="00547E6A" w:rsidRPr="00D125AA">
        <w:rPr>
          <w:lang w:val="en-GB"/>
        </w:rPr>
        <w:t>results</w:t>
      </w:r>
      <w:r w:rsidR="00321CFF" w:rsidRPr="00D125AA">
        <w:rPr>
          <w:lang w:val="en-GB"/>
        </w:rPr>
        <w:t xml:space="preserve"> at </w:t>
      </w:r>
      <w:r w:rsidR="00EE6674" w:rsidRPr="00D125AA">
        <w:rPr>
          <w:lang w:val="en-GB"/>
        </w:rPr>
        <w:t>higher levels (countries, regions, world)</w:t>
      </w:r>
      <w:r w:rsidR="00321CFF" w:rsidRPr="00D125AA">
        <w:rPr>
          <w:lang w:val="en-GB"/>
        </w:rPr>
        <w:t xml:space="preserve"> to</w:t>
      </w:r>
      <w:r w:rsidR="00547E6A" w:rsidRPr="00D125AA">
        <w:rPr>
          <w:lang w:val="en-GB"/>
        </w:rPr>
        <w:t xml:space="preserve"> </w:t>
      </w:r>
      <w:r w:rsidR="00403960">
        <w:rPr>
          <w:lang w:val="en-GB"/>
        </w:rPr>
        <w:t xml:space="preserve">provide further </w:t>
      </w:r>
      <w:r w:rsidR="00547E6A" w:rsidRPr="00D125AA">
        <w:rPr>
          <w:lang w:val="en-GB"/>
        </w:rPr>
        <w:t>insight on the relative importance of individual misreporting categories</w:t>
      </w:r>
      <w:r w:rsidR="00EE6674" w:rsidRPr="00D125AA">
        <w:rPr>
          <w:lang w:val="en-GB"/>
        </w:rPr>
        <w:t xml:space="preserve">. The aggregation also enables us to relate the gaps to other country characteristics. </w:t>
      </w:r>
    </w:p>
    <w:p w14:paraId="1CCD339F" w14:textId="56EA29B9" w:rsidR="00FD45B4" w:rsidRDefault="00321CFF" w:rsidP="0099102C">
      <w:pPr>
        <w:rPr>
          <w:lang w:val="en-GB"/>
        </w:rPr>
      </w:pPr>
      <w:r w:rsidRPr="00D125AA">
        <w:rPr>
          <w:lang w:val="en-GB"/>
        </w:rPr>
        <w:t xml:space="preserve">Table </w:t>
      </w:r>
      <w:r w:rsidR="00A453A9">
        <w:rPr>
          <w:lang w:val="en-GB"/>
        </w:rPr>
        <w:t>2</w:t>
      </w:r>
      <w:r w:rsidRPr="009213DF">
        <w:rPr>
          <w:lang w:val="en-GB"/>
        </w:rPr>
        <w:t xml:space="preserve"> provides an overview of the framework</w:t>
      </w:r>
      <w:r w:rsidRPr="005F1929">
        <w:rPr>
          <w:lang w:val="en-GB"/>
        </w:rPr>
        <w:t xml:space="preserve"> we apply</w:t>
      </w:r>
      <w:r w:rsidR="009F5E50">
        <w:rPr>
          <w:lang w:val="en-GB"/>
        </w:rPr>
        <w:t xml:space="preserve"> and Table 3 sums of the relevant literature for each of the six components.</w:t>
      </w:r>
      <w:r w:rsidR="00403960">
        <w:rPr>
          <w:lang w:val="en-GB"/>
        </w:rPr>
        <w:t xml:space="preserve"> </w:t>
      </w:r>
      <w:r w:rsidR="00FD45B4">
        <w:rPr>
          <w:lang w:val="en-GB"/>
        </w:rPr>
        <w:t xml:space="preserve">We ultimately decompose the trade reporting gap into 6 components: </w:t>
      </w:r>
    </w:p>
    <w:p w14:paraId="7C85C0F5" w14:textId="286DDDC5" w:rsidR="00FD45B4" w:rsidRDefault="00FD45B4" w:rsidP="00A65BAA">
      <w:pPr>
        <w:pStyle w:val="ListParagraph"/>
        <w:numPr>
          <w:ilvl w:val="0"/>
          <w:numId w:val="47"/>
        </w:numPr>
        <w:rPr>
          <w:lang w:val="en-GB"/>
        </w:rPr>
      </w:pPr>
      <w:r>
        <w:rPr>
          <w:lang w:val="en-GB"/>
        </w:rPr>
        <w:t>Country misclassification</w:t>
      </w:r>
    </w:p>
    <w:p w14:paraId="19E19557" w14:textId="171385BC" w:rsidR="00FD45B4" w:rsidRDefault="00FD45B4" w:rsidP="00A65BAA">
      <w:pPr>
        <w:pStyle w:val="ListParagraph"/>
        <w:numPr>
          <w:ilvl w:val="0"/>
          <w:numId w:val="47"/>
        </w:numPr>
        <w:rPr>
          <w:lang w:val="en-GB"/>
        </w:rPr>
      </w:pPr>
      <w:r>
        <w:rPr>
          <w:lang w:val="en-GB"/>
        </w:rPr>
        <w:t>Product misclassification</w:t>
      </w:r>
    </w:p>
    <w:p w14:paraId="2B24E29A" w14:textId="77777777" w:rsidR="00FD45B4" w:rsidRDefault="00FD45B4" w:rsidP="00A65BAA">
      <w:pPr>
        <w:pStyle w:val="ListParagraph"/>
        <w:numPr>
          <w:ilvl w:val="0"/>
          <w:numId w:val="47"/>
        </w:numPr>
        <w:rPr>
          <w:lang w:val="en-GB"/>
        </w:rPr>
      </w:pPr>
      <w:r>
        <w:rPr>
          <w:lang w:val="en-GB"/>
        </w:rPr>
        <w:t>Unmatched trade</w:t>
      </w:r>
    </w:p>
    <w:p w14:paraId="62FE374A" w14:textId="70B362E0" w:rsidR="00FD45B4" w:rsidRDefault="00FD45B4" w:rsidP="00A65BAA">
      <w:pPr>
        <w:pStyle w:val="ListParagraph"/>
        <w:numPr>
          <w:ilvl w:val="0"/>
          <w:numId w:val="47"/>
        </w:numPr>
        <w:rPr>
          <w:lang w:val="en-GB"/>
        </w:rPr>
      </w:pPr>
      <w:r>
        <w:rPr>
          <w:lang w:val="en-GB"/>
        </w:rPr>
        <w:t>Abnormal prices</w:t>
      </w:r>
    </w:p>
    <w:p w14:paraId="2CE52D01" w14:textId="12A41AC4" w:rsidR="006C17E4" w:rsidRDefault="006C17E4" w:rsidP="00A65BAA">
      <w:pPr>
        <w:pStyle w:val="ListParagraph"/>
        <w:numPr>
          <w:ilvl w:val="0"/>
          <w:numId w:val="47"/>
        </w:numPr>
        <w:rPr>
          <w:lang w:val="en-GB"/>
        </w:rPr>
      </w:pPr>
      <w:r>
        <w:rPr>
          <w:lang w:val="en-GB"/>
        </w:rPr>
        <w:t>Trade c</w:t>
      </w:r>
      <w:r w:rsidRPr="006C17E4">
        <w:rPr>
          <w:lang w:val="en-GB"/>
        </w:rPr>
        <w:t>osts</w:t>
      </w:r>
    </w:p>
    <w:p w14:paraId="1B13FB50" w14:textId="63D24DEB" w:rsidR="006C17E4" w:rsidRPr="00FD45B4" w:rsidRDefault="006C17E4" w:rsidP="00A65BAA">
      <w:pPr>
        <w:pStyle w:val="ListParagraph"/>
        <w:numPr>
          <w:ilvl w:val="0"/>
          <w:numId w:val="47"/>
        </w:numPr>
        <w:rPr>
          <w:lang w:val="en-GB"/>
        </w:rPr>
      </w:pPr>
      <w:r>
        <w:rPr>
          <w:lang w:val="en-GB"/>
        </w:rPr>
        <w:t>Residual</w:t>
      </w:r>
    </w:p>
    <w:p w14:paraId="6180A7D0" w14:textId="4381DC83" w:rsidR="006C0464" w:rsidRDefault="009F5E50" w:rsidP="0099102C">
      <w:pPr>
        <w:rPr>
          <w:lang w:val="en-GB"/>
        </w:rPr>
      </w:pPr>
      <w:r>
        <w:rPr>
          <w:lang w:val="en-GB"/>
        </w:rPr>
        <w:t>By construction, t</w:t>
      </w:r>
      <w:r w:rsidR="006C17E4">
        <w:rPr>
          <w:lang w:val="en-GB"/>
        </w:rPr>
        <w:t>he six components are additive and we sum up them in absolute values into an overall value of the trade reporting gap.</w:t>
      </w:r>
      <w:r w:rsidR="006C0464">
        <w:rPr>
          <w:lang w:val="en-GB"/>
        </w:rPr>
        <w:t xml:space="preserve"> In simple terms, for simplicity without detailed notation (for countries, years and products), the decomposition can be described as:</w:t>
      </w:r>
    </w:p>
    <w:p w14:paraId="422504F4" w14:textId="5E39C6D7" w:rsidR="00583696" w:rsidRPr="006219FB" w:rsidRDefault="006C0464" w:rsidP="0099102C">
      <w:pPr>
        <w:rPr>
          <w:lang w:val="en-GB"/>
        </w:rPr>
      </w:pPr>
      <m:oMathPara>
        <m:oMath>
          <m:r>
            <w:rPr>
              <w:rFonts w:ascii="Cambria Math" w:hAnsi="Cambria Math"/>
              <w:lang w:val="en-GB"/>
            </w:rPr>
            <m:t>Trade misreporting gap=</m:t>
          </m:r>
          <m:d>
            <m:dPr>
              <m:begChr m:val="|"/>
              <m:endChr m:val="|"/>
              <m:ctrlPr>
                <w:rPr>
                  <w:rFonts w:ascii="Cambria Math" w:hAnsi="Cambria Math"/>
                  <w:i/>
                  <w:lang w:val="en-GB"/>
                </w:rPr>
              </m:ctrlPr>
            </m:dPr>
            <m:e>
              <m:r>
                <w:rPr>
                  <w:rFonts w:ascii="Cambria Math" w:hAnsi="Cambria Math"/>
                  <w:lang w:val="en-GB"/>
                </w:rPr>
                <m:t>Country misclassification</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Product misclassification</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Unmatched trade</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Abnormal prices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Trade costs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Residual</m:t>
              </m:r>
            </m:e>
          </m:d>
        </m:oMath>
      </m:oMathPara>
    </w:p>
    <w:p w14:paraId="4CD947E2" w14:textId="7310111C" w:rsidR="005E7A5B" w:rsidRDefault="005E7A5B" w:rsidP="006219FB">
      <w:pPr>
        <w:spacing w:after="0" w:line="240" w:lineRule="auto"/>
        <w:jc w:val="left"/>
        <w:rPr>
          <w:b/>
          <w:lang w:val="en-GB"/>
        </w:rPr>
      </w:pPr>
      <w:r>
        <w:rPr>
          <w:b/>
          <w:lang w:val="en-GB"/>
        </w:rPr>
        <w:br w:type="page"/>
      </w:r>
    </w:p>
    <w:p w14:paraId="0CE7BD10" w14:textId="7FA73641" w:rsidR="0099102C" w:rsidRPr="009213DF" w:rsidRDefault="0099102C" w:rsidP="0099102C">
      <w:pPr>
        <w:rPr>
          <w:b/>
          <w:lang w:val="en-GB"/>
        </w:rPr>
      </w:pPr>
      <w:r w:rsidRPr="00D125AA">
        <w:rPr>
          <w:b/>
          <w:lang w:val="en-GB"/>
        </w:rPr>
        <w:t xml:space="preserve">Table </w:t>
      </w:r>
      <w:r w:rsidR="00A453A9">
        <w:rPr>
          <w:b/>
          <w:lang w:val="en-GB"/>
        </w:rPr>
        <w:t>2</w:t>
      </w:r>
      <w:r w:rsidRPr="009213DF">
        <w:rPr>
          <w:b/>
          <w:lang w:val="en-GB"/>
        </w:rPr>
        <w:t xml:space="preserve">. Decomposing the </w:t>
      </w:r>
      <w:r w:rsidR="00FD45B4">
        <w:rPr>
          <w:b/>
          <w:lang w:val="en-GB"/>
        </w:rPr>
        <w:t>trade reporting gap</w:t>
      </w:r>
    </w:p>
    <w:tbl>
      <w:tblPr>
        <w:tblStyle w:val="TableGrid"/>
        <w:tblW w:w="9067" w:type="dxa"/>
        <w:tblLook w:val="04A0" w:firstRow="1" w:lastRow="0" w:firstColumn="1" w:lastColumn="0" w:noHBand="0" w:noVBand="1"/>
      </w:tblPr>
      <w:tblGrid>
        <w:gridCol w:w="1160"/>
        <w:gridCol w:w="1561"/>
        <w:gridCol w:w="2377"/>
        <w:gridCol w:w="3969"/>
      </w:tblGrid>
      <w:tr w:rsidR="009F5E50" w:rsidRPr="00D125AA" w14:paraId="63ABABDC" w14:textId="77777777" w:rsidTr="00A65BAA">
        <w:tc>
          <w:tcPr>
            <w:tcW w:w="1160" w:type="dxa"/>
          </w:tcPr>
          <w:p w14:paraId="314CB866" w14:textId="7788BEFE" w:rsidR="009F5E50" w:rsidRPr="00D125AA" w:rsidRDefault="009F5E50" w:rsidP="009F5E50">
            <w:pPr>
              <w:rPr>
                <w:lang w:val="en-GB"/>
              </w:rPr>
            </w:pPr>
            <w:r>
              <w:rPr>
                <w:lang w:val="en-GB"/>
              </w:rPr>
              <w:t>Component number</w:t>
            </w:r>
          </w:p>
        </w:tc>
        <w:tc>
          <w:tcPr>
            <w:tcW w:w="1561" w:type="dxa"/>
          </w:tcPr>
          <w:p w14:paraId="635A8A58" w14:textId="186F3505" w:rsidR="009F5E50" w:rsidRPr="00FD45B4" w:rsidRDefault="009F5E50" w:rsidP="009F5E50">
            <w:pPr>
              <w:rPr>
                <w:lang w:val="en-GB"/>
              </w:rPr>
            </w:pPr>
            <w:r>
              <w:rPr>
                <w:lang w:val="en-GB"/>
              </w:rPr>
              <w:t>Component name</w:t>
            </w:r>
          </w:p>
        </w:tc>
        <w:tc>
          <w:tcPr>
            <w:tcW w:w="2377" w:type="dxa"/>
          </w:tcPr>
          <w:p w14:paraId="41712168" w14:textId="03434507" w:rsidR="009F5E50" w:rsidRPr="00D125AA" w:rsidRDefault="009F5E50" w:rsidP="009F5E50">
            <w:pPr>
              <w:rPr>
                <w:lang w:val="en-GB"/>
              </w:rPr>
            </w:pPr>
            <w:r>
              <w:rPr>
                <w:lang w:val="en-GB"/>
              </w:rPr>
              <w:t>Component explained</w:t>
            </w:r>
          </w:p>
        </w:tc>
        <w:tc>
          <w:tcPr>
            <w:tcW w:w="3969" w:type="dxa"/>
          </w:tcPr>
          <w:p w14:paraId="2C1B7C48" w14:textId="77777777" w:rsidR="009F5E50" w:rsidRPr="00D125AA" w:rsidRDefault="009F5E50" w:rsidP="009F5E50">
            <w:pPr>
              <w:rPr>
                <w:lang w:val="en-GB"/>
              </w:rPr>
            </w:pPr>
            <w:r w:rsidRPr="00D125AA">
              <w:rPr>
                <w:lang w:val="en-GB"/>
              </w:rPr>
              <w:t>Estimation strategy</w:t>
            </w:r>
          </w:p>
        </w:tc>
      </w:tr>
      <w:tr w:rsidR="009F5E50" w:rsidRPr="00D125AA" w14:paraId="32DA2AAB" w14:textId="77777777" w:rsidTr="00A65BAA">
        <w:tc>
          <w:tcPr>
            <w:tcW w:w="1160" w:type="dxa"/>
          </w:tcPr>
          <w:p w14:paraId="018F4800" w14:textId="31E67B39" w:rsidR="009F5E50" w:rsidRPr="00D125AA" w:rsidRDefault="009F5E50" w:rsidP="009F5E50">
            <w:pPr>
              <w:rPr>
                <w:lang w:val="en-GB"/>
              </w:rPr>
            </w:pPr>
            <w:r w:rsidRPr="00C353A7">
              <w:rPr>
                <w:lang w:val="en-GB"/>
              </w:rPr>
              <w:t>1</w:t>
            </w:r>
          </w:p>
        </w:tc>
        <w:tc>
          <w:tcPr>
            <w:tcW w:w="1561" w:type="dxa"/>
          </w:tcPr>
          <w:p w14:paraId="737B70B4" w14:textId="4057ED62" w:rsidR="009F5E50" w:rsidRDefault="009F5E50" w:rsidP="009F5E50">
            <w:pPr>
              <w:rPr>
                <w:lang w:val="en-GB"/>
              </w:rPr>
            </w:pPr>
            <w:r w:rsidRPr="009F5E50">
              <w:rPr>
                <w:lang w:val="en-GB"/>
              </w:rPr>
              <w:t>Country misclassificati</w:t>
            </w:r>
            <w:r>
              <w:rPr>
                <w:lang w:val="en-GB"/>
              </w:rPr>
              <w:t>on</w:t>
            </w:r>
            <w:r w:rsidRPr="009F5E50">
              <w:rPr>
                <w:lang w:val="en-GB"/>
              </w:rPr>
              <w:tab/>
            </w:r>
          </w:p>
        </w:tc>
        <w:tc>
          <w:tcPr>
            <w:tcW w:w="2377" w:type="dxa"/>
          </w:tcPr>
          <w:p w14:paraId="70C9D926" w14:textId="7BBF4307" w:rsidR="009F5E50" w:rsidRPr="00D125AA" w:rsidRDefault="009F5E50" w:rsidP="009F5E50">
            <w:pPr>
              <w:rPr>
                <w:lang w:val="en-GB"/>
              </w:rPr>
            </w:pPr>
            <w:r>
              <w:rPr>
                <w:lang w:val="en-GB"/>
              </w:rPr>
              <w:t>Country m</w:t>
            </w:r>
            <w:r w:rsidRPr="00C353A7">
              <w:rPr>
                <w:lang w:val="en-GB"/>
              </w:rPr>
              <w:t>isclassification (different partner, transit trade)</w:t>
            </w:r>
          </w:p>
        </w:tc>
        <w:tc>
          <w:tcPr>
            <w:tcW w:w="3969" w:type="dxa"/>
          </w:tcPr>
          <w:p w14:paraId="0A9C8D02" w14:textId="78BB3668" w:rsidR="009F5E50" w:rsidRPr="00D125AA" w:rsidRDefault="009F5E50" w:rsidP="009F5E50">
            <w:pPr>
              <w:rPr>
                <w:lang w:val="en-GB"/>
              </w:rPr>
            </w:pPr>
            <w:r w:rsidRPr="00C353A7">
              <w:rPr>
                <w:lang w:val="en-GB"/>
              </w:rPr>
              <w:t>Assuming HS6/4 correct classification, unmatched exports from an exporter that overlap with unmatched imports from an exporter are a proxy for this misclassification (and a method for identification of the three-way transit trade, not visible but derivable from the data). This is the only common component for exports and imports.</w:t>
            </w:r>
          </w:p>
        </w:tc>
      </w:tr>
      <w:tr w:rsidR="009F5E50" w:rsidRPr="00D125AA" w14:paraId="784A7A75" w14:textId="77777777" w:rsidTr="00A65BAA">
        <w:tc>
          <w:tcPr>
            <w:tcW w:w="1160" w:type="dxa"/>
          </w:tcPr>
          <w:p w14:paraId="4F87B5AC" w14:textId="46BBC2B5" w:rsidR="009F5E50" w:rsidRPr="00D125AA" w:rsidRDefault="009F5E50" w:rsidP="009F5E50">
            <w:pPr>
              <w:rPr>
                <w:lang w:val="en-GB"/>
              </w:rPr>
            </w:pPr>
            <w:r w:rsidRPr="00C353A7">
              <w:rPr>
                <w:lang w:val="en-GB"/>
              </w:rPr>
              <w:t>2</w:t>
            </w:r>
          </w:p>
        </w:tc>
        <w:tc>
          <w:tcPr>
            <w:tcW w:w="1561" w:type="dxa"/>
          </w:tcPr>
          <w:p w14:paraId="46707000" w14:textId="7AEB7FB6" w:rsidR="009F5E50" w:rsidRDefault="009F5E50" w:rsidP="009F5E50">
            <w:pPr>
              <w:rPr>
                <w:lang w:val="en-GB"/>
              </w:rPr>
            </w:pPr>
            <w:r w:rsidRPr="009F5E50">
              <w:rPr>
                <w:lang w:val="en-GB"/>
              </w:rPr>
              <w:t>Product misclassification</w:t>
            </w:r>
          </w:p>
        </w:tc>
        <w:tc>
          <w:tcPr>
            <w:tcW w:w="2377" w:type="dxa"/>
          </w:tcPr>
          <w:p w14:paraId="632906A3" w14:textId="2C297732" w:rsidR="009F5E50" w:rsidRPr="00D125AA" w:rsidRDefault="009F5E50" w:rsidP="009F5E50">
            <w:pPr>
              <w:rPr>
                <w:lang w:val="en-GB"/>
              </w:rPr>
            </w:pPr>
            <w:r>
              <w:rPr>
                <w:lang w:val="en-GB"/>
              </w:rPr>
              <w:t>Product m</w:t>
            </w:r>
            <w:r w:rsidRPr="00C353A7">
              <w:rPr>
                <w:lang w:val="en-GB"/>
              </w:rPr>
              <w:t>isclassification (different HS6)</w:t>
            </w:r>
          </w:p>
        </w:tc>
        <w:tc>
          <w:tcPr>
            <w:tcW w:w="3969" w:type="dxa"/>
          </w:tcPr>
          <w:p w14:paraId="37F09799" w14:textId="4DCE70AF" w:rsidR="009F5E50" w:rsidRPr="00D125AA" w:rsidRDefault="009F5E50" w:rsidP="009F5E50">
            <w:pPr>
              <w:rPr>
                <w:lang w:val="en-GB"/>
              </w:rPr>
            </w:pPr>
            <w:r w:rsidRPr="00C353A7">
              <w:rPr>
                <w:lang w:val="en-GB"/>
              </w:rPr>
              <w:t>Misreported trade scale larger at the HS6 than the HS4 levels (and the difference is the scale of the misclassification difference). (Plus doing this only at the specific country-pair level and inputting the transit trade on the basis of the reported trade shares, which is an assumption.)</w:t>
            </w:r>
          </w:p>
        </w:tc>
      </w:tr>
      <w:tr w:rsidR="009F5E50" w:rsidRPr="00D125AA" w14:paraId="48D0DA66" w14:textId="77777777" w:rsidTr="00A65BAA">
        <w:tc>
          <w:tcPr>
            <w:tcW w:w="1160" w:type="dxa"/>
          </w:tcPr>
          <w:p w14:paraId="5C48E259" w14:textId="03C5DA45" w:rsidR="009F5E50" w:rsidRPr="00D125AA" w:rsidRDefault="009F5E50" w:rsidP="009F5E50">
            <w:pPr>
              <w:rPr>
                <w:lang w:val="en-GB"/>
              </w:rPr>
            </w:pPr>
            <w:r w:rsidRPr="00C353A7">
              <w:rPr>
                <w:lang w:val="en-GB"/>
              </w:rPr>
              <w:t>3</w:t>
            </w:r>
          </w:p>
        </w:tc>
        <w:tc>
          <w:tcPr>
            <w:tcW w:w="1561" w:type="dxa"/>
          </w:tcPr>
          <w:p w14:paraId="358A8B5C" w14:textId="71F529DE" w:rsidR="009F5E50" w:rsidRPr="00C353A7" w:rsidRDefault="009F5E50" w:rsidP="009F5E50">
            <w:pPr>
              <w:rPr>
                <w:lang w:val="en-GB"/>
              </w:rPr>
            </w:pPr>
            <w:r w:rsidRPr="009F5E50">
              <w:rPr>
                <w:lang w:val="en-GB"/>
              </w:rPr>
              <w:t>Unmatched trade</w:t>
            </w:r>
          </w:p>
        </w:tc>
        <w:tc>
          <w:tcPr>
            <w:tcW w:w="2377" w:type="dxa"/>
          </w:tcPr>
          <w:p w14:paraId="3A9BF6B5" w14:textId="0D5A65C2" w:rsidR="009F5E50" w:rsidRPr="00D125AA" w:rsidRDefault="009F5E50" w:rsidP="009F5E50">
            <w:pPr>
              <w:rPr>
                <w:lang w:val="en-GB"/>
              </w:rPr>
            </w:pPr>
            <w:r w:rsidRPr="00C353A7">
              <w:rPr>
                <w:lang w:val="en-GB"/>
              </w:rPr>
              <w:t xml:space="preserve">Unmatched </w:t>
            </w:r>
            <w:r>
              <w:rPr>
                <w:lang w:val="en-GB"/>
              </w:rPr>
              <w:t xml:space="preserve">trade </w:t>
            </w:r>
            <w:r w:rsidRPr="00C353A7">
              <w:rPr>
                <w:lang w:val="en-GB"/>
              </w:rPr>
              <w:t>(no corresponding at HS6, even after controlling for misclassifications)</w:t>
            </w:r>
          </w:p>
        </w:tc>
        <w:tc>
          <w:tcPr>
            <w:tcW w:w="3969" w:type="dxa"/>
          </w:tcPr>
          <w:p w14:paraId="0C5447B6" w14:textId="3E4915C8" w:rsidR="009F5E50" w:rsidRPr="00D125AA" w:rsidRDefault="009F5E50" w:rsidP="009F5E50">
            <w:pPr>
              <w:rPr>
                <w:lang w:val="en-GB"/>
              </w:rPr>
            </w:pPr>
            <w:r w:rsidRPr="00C353A7">
              <w:rPr>
                <w:lang w:val="en-GB"/>
              </w:rPr>
              <w:t>HS6 exports not reported at all by importers.</w:t>
            </w:r>
          </w:p>
        </w:tc>
      </w:tr>
      <w:tr w:rsidR="009F5E50" w:rsidRPr="00D125AA" w14:paraId="21E6A9B0" w14:textId="77777777" w:rsidTr="00A65BAA">
        <w:tc>
          <w:tcPr>
            <w:tcW w:w="1160" w:type="dxa"/>
          </w:tcPr>
          <w:p w14:paraId="77FE9A0D" w14:textId="71E9977F" w:rsidR="009F5E50" w:rsidRPr="00D125AA" w:rsidRDefault="009F5E50" w:rsidP="009F5E50">
            <w:pPr>
              <w:rPr>
                <w:lang w:val="en-GB"/>
              </w:rPr>
            </w:pPr>
            <w:r>
              <w:rPr>
                <w:lang w:val="en-GB"/>
              </w:rPr>
              <w:t>4</w:t>
            </w:r>
          </w:p>
        </w:tc>
        <w:tc>
          <w:tcPr>
            <w:tcW w:w="1561" w:type="dxa"/>
          </w:tcPr>
          <w:p w14:paraId="0EF260F9" w14:textId="1633AC82" w:rsidR="009F5E50" w:rsidRDefault="009F5E50" w:rsidP="009F5E50">
            <w:pPr>
              <w:rPr>
                <w:lang w:val="en-GB"/>
              </w:rPr>
            </w:pPr>
            <w:r w:rsidRPr="009F5E50">
              <w:rPr>
                <w:lang w:val="en-GB"/>
              </w:rPr>
              <w:t>Abnormal prices</w:t>
            </w:r>
          </w:p>
        </w:tc>
        <w:tc>
          <w:tcPr>
            <w:tcW w:w="2377" w:type="dxa"/>
          </w:tcPr>
          <w:p w14:paraId="3BFDCB9A" w14:textId="7AAB0BD8" w:rsidR="009F5E50" w:rsidRDefault="009F5E50" w:rsidP="009F5E50">
            <w:pPr>
              <w:rPr>
                <w:lang w:val="en-GB"/>
              </w:rPr>
            </w:pPr>
            <w:r>
              <w:rPr>
                <w:lang w:val="en-GB"/>
              </w:rPr>
              <w:t>Abnormal prices (includes also d</w:t>
            </w:r>
            <w:r w:rsidRPr="00C353A7">
              <w:rPr>
                <w:lang w:val="en-GB"/>
              </w:rPr>
              <w:t>eliberate over and under pricing</w:t>
            </w:r>
            <w:r>
              <w:rPr>
                <w:lang w:val="en-GB"/>
              </w:rPr>
              <w:t>)</w:t>
            </w:r>
          </w:p>
        </w:tc>
        <w:tc>
          <w:tcPr>
            <w:tcW w:w="3969" w:type="dxa"/>
          </w:tcPr>
          <w:p w14:paraId="1278A332" w14:textId="70DECC6D" w:rsidR="009F5E50" w:rsidRPr="00D125AA" w:rsidRDefault="009F5E50" w:rsidP="009F5E50">
            <w:pPr>
              <w:rPr>
                <w:lang w:val="en-GB"/>
              </w:rPr>
            </w:pPr>
            <w:r w:rsidRPr="00C353A7">
              <w:rPr>
                <w:lang w:val="en-GB"/>
              </w:rPr>
              <w:t xml:space="preserve">We estimate this as a residual for which there are extreme, abnormal prices (with </w:t>
            </w:r>
            <w:r>
              <w:rPr>
                <w:lang w:val="en-GB"/>
              </w:rPr>
              <w:t>an inevitably</w:t>
            </w:r>
            <w:r w:rsidRPr="00C353A7">
              <w:rPr>
                <w:lang w:val="en-GB"/>
              </w:rPr>
              <w:t xml:space="preserve"> arbitrary cut-off</w:t>
            </w:r>
            <w:r>
              <w:rPr>
                <w:lang w:val="en-GB"/>
              </w:rPr>
              <w:t xml:space="preserve"> guided by statistical literature, </w:t>
            </w:r>
            <w:r w:rsidRPr="00C353A7">
              <w:rPr>
                <w:lang w:val="en-GB"/>
              </w:rPr>
              <w:t xml:space="preserve">if the price is more than two standard deviations away from the world </w:t>
            </w:r>
            <w:r w:rsidR="00D741A2">
              <w:rPr>
                <w:lang w:val="en-GB"/>
              </w:rPr>
              <w:t xml:space="preserve">weighted </w:t>
            </w:r>
            <w:r w:rsidRPr="00C353A7">
              <w:rPr>
                <w:lang w:val="en-GB"/>
              </w:rPr>
              <w:t>average).</w:t>
            </w:r>
          </w:p>
        </w:tc>
      </w:tr>
      <w:tr w:rsidR="009F5E50" w:rsidRPr="00D125AA" w14:paraId="15B28674" w14:textId="77777777" w:rsidTr="00A65BAA">
        <w:tc>
          <w:tcPr>
            <w:tcW w:w="1160" w:type="dxa"/>
          </w:tcPr>
          <w:p w14:paraId="50E7856C" w14:textId="77777777" w:rsidR="009F5E50" w:rsidRPr="00D125AA" w:rsidRDefault="009F5E50" w:rsidP="009F5E50">
            <w:pPr>
              <w:rPr>
                <w:lang w:val="en-GB"/>
              </w:rPr>
            </w:pPr>
            <w:r w:rsidRPr="00D125AA">
              <w:rPr>
                <w:lang w:val="en-GB"/>
              </w:rPr>
              <w:t>5</w:t>
            </w:r>
          </w:p>
        </w:tc>
        <w:tc>
          <w:tcPr>
            <w:tcW w:w="1561" w:type="dxa"/>
          </w:tcPr>
          <w:p w14:paraId="34B927FB" w14:textId="7748C0C5" w:rsidR="009F5E50" w:rsidRDefault="009F5E50" w:rsidP="009F5E50">
            <w:pPr>
              <w:rPr>
                <w:lang w:val="en-GB"/>
              </w:rPr>
            </w:pPr>
            <w:r w:rsidRPr="009F5E50">
              <w:rPr>
                <w:lang w:val="en-GB"/>
              </w:rPr>
              <w:t>Trade costs</w:t>
            </w:r>
          </w:p>
        </w:tc>
        <w:tc>
          <w:tcPr>
            <w:tcW w:w="2377" w:type="dxa"/>
          </w:tcPr>
          <w:p w14:paraId="7406C442" w14:textId="5AB42CB5" w:rsidR="009F5E50" w:rsidRPr="00D125AA" w:rsidRDefault="009F5E50" w:rsidP="009F5E50">
            <w:pPr>
              <w:rPr>
                <w:lang w:val="en-GB"/>
              </w:rPr>
            </w:pPr>
            <w:r>
              <w:rPr>
                <w:lang w:val="en-GB"/>
              </w:rPr>
              <w:t xml:space="preserve">Trade costs. </w:t>
            </w:r>
            <w:r w:rsidRPr="00C353A7">
              <w:rPr>
                <w:lang w:val="en-GB"/>
              </w:rPr>
              <w:t>CIF FOB, landlocked (obvious, systematic reasons for differences in prices)</w:t>
            </w:r>
          </w:p>
        </w:tc>
        <w:tc>
          <w:tcPr>
            <w:tcW w:w="3969" w:type="dxa"/>
          </w:tcPr>
          <w:p w14:paraId="24012C38" w14:textId="154A4493" w:rsidR="005E7A5B" w:rsidRDefault="009F5E50" w:rsidP="005E7A5B">
            <w:pPr>
              <w:rPr>
                <w:sz w:val="22"/>
                <w:szCs w:val="22"/>
                <w:lang w:val="en-GB"/>
              </w:rPr>
            </w:pPr>
            <w:r w:rsidRPr="00C353A7">
              <w:rPr>
                <w:lang w:val="en-GB"/>
              </w:rPr>
              <w:t>We use existing (WB trade cost data, CEPII, and also our own</w:t>
            </w:r>
            <w:r w:rsidR="005E7A5B">
              <w:rPr>
                <w:lang w:val="en-GB"/>
              </w:rPr>
              <w:t xml:space="preserve"> assumption of 5%</w:t>
            </w:r>
            <w:r w:rsidRPr="00C353A7">
              <w:rPr>
                <w:lang w:val="en-GB"/>
              </w:rPr>
              <w:t>) estimates of these factors and a sensitivity analysis to estimate the scale of this component.</w:t>
            </w:r>
            <w:r w:rsidR="005E7A5B" w:rsidRPr="005E7A5B">
              <w:rPr>
                <w:sz w:val="22"/>
                <w:szCs w:val="22"/>
                <w:lang w:val="en-GB"/>
              </w:rPr>
              <w:t xml:space="preserve"> </w:t>
            </w:r>
          </w:p>
          <w:p w14:paraId="3984D80F" w14:textId="25ED8482" w:rsidR="005E7A5B" w:rsidRPr="005E7A5B" w:rsidRDefault="005E7A5B" w:rsidP="005E7A5B">
            <w:pPr>
              <w:rPr>
                <w:lang w:val="en-GB"/>
              </w:rPr>
            </w:pPr>
            <w:r w:rsidRPr="005E7A5B">
              <w:rPr>
                <w:lang w:val="en-GB"/>
              </w:rPr>
              <w:t xml:space="preserve">The CIF prices should typically be higher than FOB prices with the difference range from 10 to 20% according to the </w:t>
            </w:r>
            <w:r w:rsidRPr="005E7A5B">
              <w:t>World Bank (2010)</w:t>
            </w:r>
            <w:r w:rsidRPr="005E7A5B">
              <w:rPr>
                <w:lang w:val="en-GB"/>
              </w:rPr>
              <w:t>.</w:t>
            </w:r>
          </w:p>
          <w:p w14:paraId="3FAA1E74" w14:textId="77777777" w:rsidR="009F5E50" w:rsidRDefault="005E7A5B" w:rsidP="009F5E50">
            <w:pPr>
              <w:rPr>
                <w:lang w:val="en-GB"/>
              </w:rPr>
            </w:pPr>
            <w:r w:rsidRPr="005E7A5B">
              <w:rPr>
                <w:lang w:val="en-GB"/>
              </w:rPr>
              <w:t>Gaulier and Zignago (2010) introduce such approach which results into BACI database of international flows. The average CIF estimated in BACI is around 3%.</w:t>
            </w:r>
          </w:p>
          <w:p w14:paraId="42A4103D" w14:textId="60FED17F" w:rsidR="007A4F61" w:rsidRPr="00D125AA" w:rsidRDefault="007A4F61" w:rsidP="009F5E50">
            <w:pPr>
              <w:rPr>
                <w:lang w:val="en-GB"/>
              </w:rPr>
            </w:pPr>
            <w:r w:rsidRPr="007A4F61">
              <w:t xml:space="preserve">Duval, Saggu, &amp; Utoktham </w:t>
            </w:r>
            <w:r>
              <w:t>(</w:t>
            </w:r>
            <w:r w:rsidRPr="007A4F61">
              <w:t>2016)</w:t>
            </w:r>
            <w:r>
              <w:rPr>
                <w:lang w:val="en-GB"/>
              </w:rPr>
              <w:t xml:space="preserve"> estimate trade costs using a regression model.</w:t>
            </w:r>
          </w:p>
        </w:tc>
      </w:tr>
      <w:tr w:rsidR="009F5E50" w:rsidRPr="00D125AA" w14:paraId="00D3F01E" w14:textId="77777777" w:rsidTr="00A65BAA">
        <w:tc>
          <w:tcPr>
            <w:tcW w:w="1160" w:type="dxa"/>
          </w:tcPr>
          <w:p w14:paraId="7CDCD8E5" w14:textId="77777777" w:rsidR="009F5E50" w:rsidRPr="00D125AA" w:rsidRDefault="009F5E50" w:rsidP="009F5E50">
            <w:pPr>
              <w:rPr>
                <w:lang w:val="en-GB"/>
              </w:rPr>
            </w:pPr>
            <w:r w:rsidRPr="00D125AA">
              <w:rPr>
                <w:lang w:val="en-GB"/>
              </w:rPr>
              <w:t>6</w:t>
            </w:r>
          </w:p>
        </w:tc>
        <w:tc>
          <w:tcPr>
            <w:tcW w:w="1561" w:type="dxa"/>
          </w:tcPr>
          <w:p w14:paraId="2A54508F" w14:textId="383D496C" w:rsidR="009F5E50" w:rsidRDefault="009F5E50" w:rsidP="009F5E50">
            <w:pPr>
              <w:rPr>
                <w:lang w:val="en-GB"/>
              </w:rPr>
            </w:pPr>
            <w:r w:rsidRPr="009F5E50">
              <w:rPr>
                <w:lang w:val="en-GB"/>
              </w:rPr>
              <w:t>Residual</w:t>
            </w:r>
          </w:p>
        </w:tc>
        <w:tc>
          <w:tcPr>
            <w:tcW w:w="2377" w:type="dxa"/>
          </w:tcPr>
          <w:p w14:paraId="3A954307" w14:textId="793B1CC9" w:rsidR="009F5E50" w:rsidRPr="00D125AA" w:rsidRDefault="009F5E50" w:rsidP="009F5E50">
            <w:pPr>
              <w:rPr>
                <w:lang w:val="en-GB"/>
              </w:rPr>
            </w:pPr>
            <w:r>
              <w:rPr>
                <w:lang w:val="en-GB"/>
              </w:rPr>
              <w:t xml:space="preserve">Residual. </w:t>
            </w:r>
            <w:r w:rsidRPr="00D125AA">
              <w:rPr>
                <w:lang w:val="en-GB"/>
              </w:rPr>
              <w:t>Deliberate misreporting of amount or partially unmatched at transaction level (parts of the flow not reported by one partner). Any transit trade that we are unable to identify using the triangular trades.</w:t>
            </w:r>
          </w:p>
        </w:tc>
        <w:tc>
          <w:tcPr>
            <w:tcW w:w="3969" w:type="dxa"/>
          </w:tcPr>
          <w:p w14:paraId="0B393704" w14:textId="77777777" w:rsidR="009F5E50" w:rsidRPr="00A65BAA" w:rsidRDefault="009F5E50" w:rsidP="009F5E50">
            <w:pPr>
              <w:rPr>
                <w:lang w:val="en-GB"/>
              </w:rPr>
            </w:pPr>
            <w:r w:rsidRPr="00A65BAA">
              <w:rPr>
                <w:lang w:val="en-GB"/>
              </w:rPr>
              <w:t>We estimate this as a residual without abnormal prices.</w:t>
            </w:r>
          </w:p>
        </w:tc>
      </w:tr>
    </w:tbl>
    <w:p w14:paraId="5DAF5D47" w14:textId="6BB9939C" w:rsidR="009F5E50" w:rsidRDefault="0099102C" w:rsidP="0099102C">
      <w:pPr>
        <w:rPr>
          <w:i/>
          <w:lang w:val="en-GB"/>
        </w:rPr>
      </w:pPr>
      <w:r w:rsidRPr="00D125AA">
        <w:rPr>
          <w:i/>
          <w:lang w:val="en-GB"/>
        </w:rPr>
        <w:t>Source: Authors</w:t>
      </w:r>
    </w:p>
    <w:p w14:paraId="2391F4A7" w14:textId="29C601EE" w:rsidR="005E7A5B" w:rsidRDefault="005E7A5B" w:rsidP="005E7A5B">
      <w:pPr>
        <w:rPr>
          <w:lang w:val="en-GB"/>
        </w:rPr>
      </w:pPr>
      <w:r w:rsidRPr="005F1929">
        <w:rPr>
          <w:lang w:val="en-GB"/>
        </w:rPr>
        <w:t>In principle, the g</w:t>
      </w:r>
      <w:r w:rsidRPr="00C353A7">
        <w:rPr>
          <w:lang w:val="en-GB"/>
        </w:rPr>
        <w:t xml:space="preserve">ap between the reported trade values can arise due to one of the trade partners not reporting the trade </w:t>
      </w:r>
      <w:r w:rsidRPr="005E7A5B">
        <w:rPr>
          <w:lang w:val="en-GB"/>
        </w:rPr>
        <w:t>flow at all (unmatched data), or due to the difference in the declared value by the trade partners (matched data). We describe the components estimated on the basis of unmatched data (components 1-3) and matched data (components 4-6) below.</w:t>
      </w:r>
    </w:p>
    <w:p w14:paraId="2A10FC51" w14:textId="648886CF" w:rsidR="00F4388E" w:rsidRPr="00A65BAA" w:rsidRDefault="00F4388E" w:rsidP="005E7A5B">
      <w:r w:rsidRPr="00D125AA">
        <w:rPr>
          <w:lang w:val="en-GB"/>
        </w:rPr>
        <w:t xml:space="preserve">An important reason </w:t>
      </w:r>
      <w:r w:rsidR="0021626E">
        <w:rPr>
          <w:lang w:val="en-GB"/>
        </w:rPr>
        <w:t>why</w:t>
      </w:r>
      <w:r w:rsidRPr="00D125AA">
        <w:rPr>
          <w:lang w:val="en-GB"/>
        </w:rPr>
        <w:t xml:space="preserve"> unmatched </w:t>
      </w:r>
      <w:r w:rsidR="005E7A5B">
        <w:rPr>
          <w:lang w:val="en-GB"/>
        </w:rPr>
        <w:t>data</w:t>
      </w:r>
      <w:r w:rsidRPr="00D125AA">
        <w:rPr>
          <w:lang w:val="en-GB"/>
        </w:rPr>
        <w:t xml:space="preserve"> </w:t>
      </w:r>
      <w:r w:rsidR="0021626E">
        <w:rPr>
          <w:lang w:val="en-GB"/>
        </w:rPr>
        <w:t xml:space="preserve">may occur </w:t>
      </w:r>
      <w:r w:rsidRPr="00D125AA">
        <w:rPr>
          <w:lang w:val="en-GB"/>
        </w:rPr>
        <w:t xml:space="preserve">in the database </w:t>
      </w:r>
      <w:r w:rsidR="0021626E">
        <w:rPr>
          <w:lang w:val="en-GB"/>
        </w:rPr>
        <w:t xml:space="preserve">is </w:t>
      </w:r>
      <w:r w:rsidRPr="00D125AA">
        <w:rPr>
          <w:lang w:val="en-GB"/>
        </w:rPr>
        <w:t xml:space="preserve">the transit trade. By convention, exporting countries declare the next country where the trade flow is directed. However, this might not be the terminal stop, but merely a trading hub, through which the goods </w:t>
      </w:r>
      <w:r w:rsidR="004C3FA8">
        <w:rPr>
          <w:lang w:val="en-GB"/>
        </w:rPr>
        <w:t>flow (either physically or “on paper”)</w:t>
      </w:r>
      <w:r w:rsidRPr="00D125AA">
        <w:rPr>
          <w:lang w:val="en-GB"/>
        </w:rPr>
        <w:t xml:space="preserve"> to another country. Nevertheless, at the </w:t>
      </w:r>
      <w:r w:rsidR="00D40B81" w:rsidRPr="00D125AA">
        <w:rPr>
          <w:lang w:val="en-GB"/>
        </w:rPr>
        <w:t>destination</w:t>
      </w:r>
      <w:r w:rsidRPr="00D125AA">
        <w:rPr>
          <w:lang w:val="en-GB"/>
        </w:rPr>
        <w:t xml:space="preserve"> country, such trade flow gets reported with the origin </w:t>
      </w:r>
      <w:r w:rsidR="004C3FA8">
        <w:rPr>
          <w:lang w:val="en-GB"/>
        </w:rPr>
        <w:t>jurisdiction</w:t>
      </w:r>
      <w:r w:rsidRPr="00D125AA">
        <w:rPr>
          <w:lang w:val="en-GB"/>
        </w:rPr>
        <w:t xml:space="preserve"> as a trade partner. This way of recording the trades implicitly introduces mismatches into the data. We try to partially account for this transit trade by mapping the unmatched </w:t>
      </w:r>
      <w:r w:rsidR="0021626E">
        <w:rPr>
          <w:lang w:val="en-GB"/>
        </w:rPr>
        <w:t>exports</w:t>
      </w:r>
      <w:r w:rsidRPr="00D125AA">
        <w:rPr>
          <w:lang w:val="en-GB"/>
        </w:rPr>
        <w:t xml:space="preserve"> to unmatched </w:t>
      </w:r>
      <w:r w:rsidR="0021626E">
        <w:rPr>
          <w:lang w:val="en-GB"/>
        </w:rPr>
        <w:t xml:space="preserve">imports </w:t>
      </w:r>
      <w:r w:rsidRPr="00D125AA">
        <w:rPr>
          <w:lang w:val="en-GB"/>
        </w:rPr>
        <w:t>and netting them off</w:t>
      </w:r>
      <w:r w:rsidRPr="00957A36">
        <w:rPr>
          <w:rStyle w:val="FootnoteReference"/>
        </w:rPr>
        <w:footnoteReference w:id="2"/>
      </w:r>
      <w:r w:rsidRPr="00D125AA">
        <w:rPr>
          <w:lang w:val="en-GB"/>
        </w:rPr>
        <w:t xml:space="preserve">. </w:t>
      </w:r>
      <w:r w:rsidR="00AE095A">
        <w:rPr>
          <w:lang w:val="en-GB"/>
        </w:rPr>
        <w:t>In particular, we first identify all the exports going out of a country which do not have a corresponding reported import (same HS6 category and trade partner). These flows might be unmatched due to transit trade. Then we identify unmatched imports to all the jurisdictions and sum them across importing jurisdictions for all partners (exporters) and HS</w:t>
      </w:r>
      <w:r w:rsidR="00AE095A">
        <w:t>6 commodity codes.</w:t>
      </w:r>
      <w:r w:rsidR="0090330F">
        <w:t xml:space="preserve"> This is the potential “end” side of the transit trade. We join the latter sums with the exporters’ data on unmatched exports by commodity categories and </w:t>
      </w:r>
      <w:r w:rsidR="0021626E">
        <w:t>lessen</w:t>
      </w:r>
      <w:r w:rsidR="0090330F">
        <w:t xml:space="preserve"> the unmatched export flows proportionally to the potential transit trade and the share of </w:t>
      </w:r>
      <w:r w:rsidR="0021626E">
        <w:t>specific</w:t>
      </w:r>
      <w:r w:rsidR="0090330F">
        <w:t xml:space="preserve"> trade flow on the overall unmatched exports within </w:t>
      </w:r>
      <w:r w:rsidR="003C40B7">
        <w:t xml:space="preserve">individual </w:t>
      </w:r>
      <w:r w:rsidR="0021626E">
        <w:t xml:space="preserve">HS6 </w:t>
      </w:r>
      <w:r w:rsidR="0090330F">
        <w:t>commodity catego</w:t>
      </w:r>
      <w:r w:rsidR="0021626E">
        <w:t>r</w:t>
      </w:r>
      <w:r w:rsidR="0090330F">
        <w:t xml:space="preserve">y. </w:t>
      </w:r>
      <w:r w:rsidR="0021626E">
        <w:t xml:space="preserve">We then follow a standard procedure of summing the absolute differences for a country pair with the adjusted trade value on one side of the trade. We follow the equivalent procedure for the imports. </w:t>
      </w:r>
      <w:r w:rsidRPr="00D125AA">
        <w:rPr>
          <w:lang w:val="en-GB"/>
        </w:rPr>
        <w:t>Estimating the trade gap with and without accounting for transit trade serves as an estimate of the amount of trade misreporting arising d</w:t>
      </w:r>
      <w:r w:rsidRPr="00767C6E">
        <w:rPr>
          <w:lang w:val="en-GB"/>
        </w:rPr>
        <w:t>ue to existence of transit trade (</w:t>
      </w:r>
      <w:r w:rsidR="00FD45B4">
        <w:rPr>
          <w:lang w:val="en-GB"/>
        </w:rPr>
        <w:t>component</w:t>
      </w:r>
      <w:r w:rsidRPr="00767C6E">
        <w:rPr>
          <w:lang w:val="en-GB"/>
        </w:rPr>
        <w:t xml:space="preserve"> </w:t>
      </w:r>
      <w:r w:rsidR="00FD45B4">
        <w:rPr>
          <w:lang w:val="en-GB"/>
        </w:rPr>
        <w:t>1</w:t>
      </w:r>
      <w:r w:rsidRPr="00767C6E">
        <w:rPr>
          <w:lang w:val="en-GB"/>
        </w:rPr>
        <w:t>).</w:t>
      </w:r>
      <w:r w:rsidR="0021626E">
        <w:rPr>
          <w:lang w:val="en-GB"/>
        </w:rPr>
        <w:t xml:space="preserve"> </w:t>
      </w:r>
      <w:r w:rsidR="003C40B7">
        <w:rPr>
          <w:lang w:val="en-GB"/>
        </w:rPr>
        <w:t>Admittedly, t</w:t>
      </w:r>
      <w:r w:rsidR="0021626E">
        <w:rPr>
          <w:lang w:val="en-GB"/>
        </w:rPr>
        <w:t>his allowance for transit trade is no</w:t>
      </w:r>
      <w:r w:rsidR="00F96314">
        <w:rPr>
          <w:lang w:val="en-GB"/>
        </w:rPr>
        <w:t xml:space="preserve">t </w:t>
      </w:r>
      <w:r w:rsidR="0021626E">
        <w:rPr>
          <w:lang w:val="en-GB"/>
        </w:rPr>
        <w:t>perfect. The unmatched flows do not net off perfectly and nonnegligible volumes of trade remain unmatched. One of the possible extension</w:t>
      </w:r>
      <w:r w:rsidR="003C40B7">
        <w:rPr>
          <w:lang w:val="en-GB"/>
        </w:rPr>
        <w:t>s of our framework would be to use these leftover “transit flows” to adjust the matched trade flows.</w:t>
      </w:r>
    </w:p>
    <w:p w14:paraId="5FE38889" w14:textId="2A152DEF" w:rsidR="00F4388E" w:rsidRPr="00D45E97" w:rsidRDefault="00F4388E" w:rsidP="00F4388E">
      <w:pPr>
        <w:rPr>
          <w:lang w:val="en-GB"/>
        </w:rPr>
      </w:pPr>
      <w:r w:rsidRPr="00D125AA">
        <w:rPr>
          <w:lang w:val="en-GB"/>
        </w:rPr>
        <w:t xml:space="preserve">Since we look </w:t>
      </w:r>
      <w:r w:rsidR="00F96314">
        <w:rPr>
          <w:lang w:val="en-GB"/>
        </w:rPr>
        <w:t xml:space="preserve">at </w:t>
      </w:r>
      <w:r w:rsidRPr="00D125AA">
        <w:rPr>
          <w:lang w:val="en-GB"/>
        </w:rPr>
        <w:t>the most granular level of the database and HS6 commodity categories, it might be the case that the trade flow is reported in different 6-digit categories</w:t>
      </w:r>
      <w:r w:rsidR="00322564">
        <w:rPr>
          <w:lang w:val="en-GB"/>
        </w:rPr>
        <w:t xml:space="preserve"> (this might be, for example, either as a consequence of an error, the two countries’ customs officials disagreement or deliberate attempt to evade tariffs by the trader’s misclassification from high- to low-tariff category)</w:t>
      </w:r>
      <w:r w:rsidRPr="00D125AA">
        <w:rPr>
          <w:lang w:val="en-GB"/>
        </w:rPr>
        <w:t xml:space="preserve">. We estimate the size of this reporting gap by computing the difference of our baseline unmatched trade volume with the volume of unmatched trade when using 4-digit level classification of the data. In theory, it can happen that the customs of two countries categorize a trade flow in non-corresponding HS6 categories, but it is much </w:t>
      </w:r>
      <w:r w:rsidRPr="00D45E97">
        <w:rPr>
          <w:lang w:val="en-GB"/>
        </w:rPr>
        <w:t>less likely that they will categorize the same trade flow in different HS4 categories which tend to be much broader. The unmatched trade at the higher level of aggregation must always be lower by definition and the difference between the estimates captures the volume of misreported trade due to misclassification at HS6 level (</w:t>
      </w:r>
      <w:r w:rsidR="00FD45B4" w:rsidRPr="00D45E97">
        <w:rPr>
          <w:lang w:val="en-GB"/>
        </w:rPr>
        <w:t>component 2</w:t>
      </w:r>
      <w:r w:rsidRPr="00D45E97">
        <w:rPr>
          <w:lang w:val="en-GB"/>
        </w:rPr>
        <w:t>).</w:t>
      </w:r>
    </w:p>
    <w:p w14:paraId="6E70884C" w14:textId="67BD65EF" w:rsidR="00FD45B4" w:rsidRPr="00D45E97" w:rsidRDefault="00FD45B4" w:rsidP="00F4388E">
      <w:pPr>
        <w:rPr>
          <w:lang w:val="en-GB"/>
        </w:rPr>
      </w:pPr>
      <w:r w:rsidRPr="00D45E97">
        <w:rPr>
          <w:lang w:val="en-GB"/>
        </w:rPr>
        <w:t xml:space="preserve">The third </w:t>
      </w:r>
      <w:r w:rsidR="005E7A5B" w:rsidRPr="00D45E97">
        <w:rPr>
          <w:lang w:val="en-GB"/>
        </w:rPr>
        <w:t xml:space="preserve">component and </w:t>
      </w:r>
      <w:r w:rsidRPr="00D45E97">
        <w:rPr>
          <w:lang w:val="en-GB"/>
        </w:rPr>
        <w:t xml:space="preserve">category </w:t>
      </w:r>
      <w:r w:rsidR="005E7A5B" w:rsidRPr="00D45E97">
        <w:rPr>
          <w:lang w:val="en-GB"/>
        </w:rPr>
        <w:t xml:space="preserve">accounting for </w:t>
      </w:r>
      <w:r w:rsidRPr="00D45E97">
        <w:rPr>
          <w:lang w:val="en-GB"/>
        </w:rPr>
        <w:t xml:space="preserve">unmatched </w:t>
      </w:r>
      <w:r w:rsidR="005E7A5B" w:rsidRPr="00D45E97">
        <w:rPr>
          <w:lang w:val="en-GB"/>
        </w:rPr>
        <w:t>data</w:t>
      </w:r>
      <w:r w:rsidRPr="00D45E97">
        <w:rPr>
          <w:lang w:val="en-GB"/>
        </w:rPr>
        <w:t xml:space="preserve"> are the </w:t>
      </w:r>
      <w:r w:rsidRPr="00D45E97">
        <w:rPr>
          <w:i/>
          <w:lang w:val="en-GB"/>
        </w:rPr>
        <w:t>true</w:t>
      </w:r>
      <w:r w:rsidRPr="00D45E97">
        <w:rPr>
          <w:lang w:val="en-GB"/>
        </w:rPr>
        <w:t xml:space="preserve"> unmatched flows</w:t>
      </w:r>
      <w:r w:rsidR="005E7A5B" w:rsidRPr="00D45E97">
        <w:rPr>
          <w:lang w:val="en-GB"/>
        </w:rPr>
        <w:t>, which we label as unmatched trade</w:t>
      </w:r>
      <w:r w:rsidR="006C0464" w:rsidRPr="00D45E97">
        <w:rPr>
          <w:lang w:val="en-GB"/>
        </w:rPr>
        <w:t xml:space="preserve"> (component 3)</w:t>
      </w:r>
      <w:r w:rsidR="005E7A5B" w:rsidRPr="00D45E97">
        <w:rPr>
          <w:lang w:val="en-GB"/>
        </w:rPr>
        <w:t xml:space="preserve"> and</w:t>
      </w:r>
      <w:r w:rsidRPr="00D45E97">
        <w:rPr>
          <w:lang w:val="en-GB"/>
        </w:rPr>
        <w:t xml:space="preserve"> which we estimate as the overall unmatched flows less the mismatches due to misclassifications in the data caused either by transit trade </w:t>
      </w:r>
      <w:r w:rsidR="006C0464" w:rsidRPr="00D45E97">
        <w:rPr>
          <w:lang w:val="en-GB"/>
        </w:rPr>
        <w:t xml:space="preserve">(component 1) </w:t>
      </w:r>
      <w:r w:rsidRPr="00D45E97">
        <w:rPr>
          <w:lang w:val="en-GB"/>
        </w:rPr>
        <w:t xml:space="preserve">or different HS6 classification (component </w:t>
      </w:r>
      <w:r w:rsidR="006C0464" w:rsidRPr="00D45E97">
        <w:rPr>
          <w:lang w:val="en-GB"/>
        </w:rPr>
        <w:t>2</w:t>
      </w:r>
      <w:r w:rsidRPr="00D45E97">
        <w:rPr>
          <w:lang w:val="en-GB"/>
        </w:rPr>
        <w:t>).</w:t>
      </w:r>
    </w:p>
    <w:p w14:paraId="4823726E" w14:textId="2ED6441F" w:rsidR="0077057B" w:rsidRPr="00D125AA" w:rsidRDefault="0077057B" w:rsidP="0099102C">
      <w:pPr>
        <w:rPr>
          <w:lang w:val="en-GB"/>
        </w:rPr>
      </w:pPr>
      <w:r w:rsidRPr="00D45E97">
        <w:rPr>
          <w:lang w:val="en-GB"/>
        </w:rPr>
        <w:t xml:space="preserve">We distinguish between </w:t>
      </w:r>
      <w:r w:rsidR="00D45E97" w:rsidRPr="00D45E97">
        <w:rPr>
          <w:lang w:val="en-GB"/>
        </w:rPr>
        <w:t xml:space="preserve">three components and thus </w:t>
      </w:r>
      <w:r w:rsidRPr="00D45E97">
        <w:rPr>
          <w:lang w:val="en-GB"/>
        </w:rPr>
        <w:t xml:space="preserve">three categories of trade misreporting in the matched </w:t>
      </w:r>
      <w:r w:rsidR="00D45E97" w:rsidRPr="00D45E97">
        <w:rPr>
          <w:lang w:val="en-GB"/>
        </w:rPr>
        <w:t>data</w:t>
      </w:r>
      <w:r w:rsidRPr="00D45E97">
        <w:rPr>
          <w:lang w:val="en-GB"/>
        </w:rPr>
        <w:t>. The declared values of the trade partner</w:t>
      </w:r>
      <w:r w:rsidRPr="00D125AA">
        <w:rPr>
          <w:lang w:val="en-GB"/>
        </w:rPr>
        <w:t xml:space="preserve"> might misalign as a result of the FOB and CIF convention for exporter and importer reporting</w:t>
      </w:r>
      <w:r w:rsidR="00347F91" w:rsidRPr="00D125AA">
        <w:rPr>
          <w:lang w:val="en-GB"/>
        </w:rPr>
        <w:t>, in other words the costs of international trade</w:t>
      </w:r>
      <w:r w:rsidRPr="00D125AA">
        <w:rPr>
          <w:lang w:val="en-GB"/>
        </w:rPr>
        <w:t xml:space="preserve">, due to deliberate over- or under-pricing, mismatches on the transactions level, and transit trade we cannot capture by using our triangular </w:t>
      </w:r>
      <w:r w:rsidR="00D40B81">
        <w:rPr>
          <w:lang w:val="en-GB"/>
        </w:rPr>
        <w:t>interpolation</w:t>
      </w:r>
      <w:r w:rsidRPr="00D125AA">
        <w:rPr>
          <w:lang w:val="en-GB"/>
        </w:rPr>
        <w:t>.</w:t>
      </w:r>
    </w:p>
    <w:p w14:paraId="4A0F519F" w14:textId="1D1E7FBE" w:rsidR="00EE12F9" w:rsidRDefault="00EE12F9" w:rsidP="0099102C">
      <w:pPr>
        <w:rPr>
          <w:lang w:val="en-GB"/>
        </w:rPr>
      </w:pPr>
      <w:r w:rsidRPr="00D125AA">
        <w:rPr>
          <w:lang w:val="en-GB"/>
        </w:rPr>
        <w:t>The category which we can empirically capture is the misreporting of trade through extreme pricing (</w:t>
      </w:r>
      <w:r w:rsidR="00FD45B4">
        <w:rPr>
          <w:lang w:val="en-GB"/>
        </w:rPr>
        <w:t>component</w:t>
      </w:r>
      <w:r w:rsidR="00FD45B4" w:rsidRPr="00767C6E">
        <w:rPr>
          <w:lang w:val="en-GB"/>
        </w:rPr>
        <w:t xml:space="preserve"> </w:t>
      </w:r>
      <w:r w:rsidRPr="00D125AA">
        <w:rPr>
          <w:lang w:val="en-GB"/>
        </w:rPr>
        <w:t>4). We use the matched trade flows to compute the average prices for commodities at HS6 level along with their standard deviations. We then compare the prices of individual flows with these reference prices and classify the trade into extreme prices category if the price is more than two standard deviations away from the world average (a rule of thumb for statistical significance).</w:t>
      </w:r>
      <w:r w:rsidR="00703EB7" w:rsidRPr="00D125AA">
        <w:rPr>
          <w:lang w:val="en-GB"/>
        </w:rPr>
        <w:t xml:space="preserve"> </w:t>
      </w:r>
      <w:r w:rsidR="002F08AD">
        <w:rPr>
          <w:lang w:val="en-GB"/>
        </w:rPr>
        <w:t xml:space="preserve">This choice is arbitrary, and the definition of abnormal prices will affect our results. </w:t>
      </w:r>
      <w:r w:rsidR="00703EB7" w:rsidRPr="00D125AA">
        <w:rPr>
          <w:lang w:val="en-GB"/>
        </w:rPr>
        <w:t>The sum of differences between trading volumes declared by corresponding trading partners is the misreported trade in this category.</w:t>
      </w:r>
    </w:p>
    <w:p w14:paraId="361764C8" w14:textId="3A820E72" w:rsidR="009B48A4" w:rsidRPr="00D125AA" w:rsidRDefault="009B48A4" w:rsidP="0099102C">
      <w:pPr>
        <w:rPr>
          <w:lang w:val="en-GB"/>
        </w:rPr>
      </w:pPr>
      <w:r w:rsidRPr="00D125AA">
        <w:rPr>
          <w:lang w:val="en-GB"/>
        </w:rPr>
        <w:t>After accounting for extreme pricing, the remaining misreported trade falls in two categories. The value that captures the costs of trade which are only recorded by one side of the transaction (</w:t>
      </w:r>
      <w:r>
        <w:rPr>
          <w:lang w:val="en-GB"/>
        </w:rPr>
        <w:t>component</w:t>
      </w:r>
      <w:r w:rsidRPr="00767C6E">
        <w:rPr>
          <w:lang w:val="en-GB"/>
        </w:rPr>
        <w:t xml:space="preserve"> </w:t>
      </w:r>
      <w:r w:rsidRPr="00D125AA">
        <w:rPr>
          <w:lang w:val="en-GB"/>
        </w:rPr>
        <w:t>5) and the residual misreported trade we cannot explicitly classify (</w:t>
      </w:r>
      <w:r>
        <w:rPr>
          <w:lang w:val="en-GB"/>
        </w:rPr>
        <w:t>component</w:t>
      </w:r>
      <w:r w:rsidRPr="00767C6E">
        <w:rPr>
          <w:lang w:val="en-GB"/>
        </w:rPr>
        <w:t xml:space="preserve"> </w:t>
      </w:r>
      <w:r w:rsidRPr="00D125AA">
        <w:rPr>
          <w:lang w:val="en-GB"/>
        </w:rPr>
        <w:t>6).</w:t>
      </w:r>
    </w:p>
    <w:p w14:paraId="38B1F867" w14:textId="5258AB69" w:rsidR="009B48A4" w:rsidRDefault="009B48A4" w:rsidP="009B48A4">
      <w:pPr>
        <w:pStyle w:val="Heading2"/>
        <w:rPr>
          <w:lang w:val="en-GB"/>
        </w:rPr>
      </w:pPr>
      <w:r>
        <w:rPr>
          <w:lang w:val="en-GB"/>
        </w:rPr>
        <w:t>Trade costs</w:t>
      </w:r>
    </w:p>
    <w:p w14:paraId="26935271" w14:textId="77777777" w:rsidR="009B48A4" w:rsidRDefault="00347F91" w:rsidP="00827F59">
      <w:pPr>
        <w:rPr>
          <w:lang w:val="en-GB"/>
        </w:rPr>
      </w:pPr>
      <w:r w:rsidRPr="00D125AA">
        <w:rPr>
          <w:lang w:val="en-GB"/>
        </w:rPr>
        <w:t>The former</w:t>
      </w:r>
      <w:r w:rsidR="009B48A4">
        <w:rPr>
          <w:lang w:val="en-GB"/>
        </w:rPr>
        <w:t>, trade costs,</w:t>
      </w:r>
      <w:r w:rsidRPr="00D125AA">
        <w:rPr>
          <w:lang w:val="en-GB"/>
        </w:rPr>
        <w:t xml:space="preserve"> arises not only due to the different recording standards (CIF vs. FOB), but also due to differences in transaction costs of international trade, which might include systematic factors related to country characteristics (countries that are landlocked and </w:t>
      </w:r>
      <w:r w:rsidR="002F08AD">
        <w:rPr>
          <w:lang w:val="en-GB"/>
        </w:rPr>
        <w:t xml:space="preserve">nor members of a </w:t>
      </w:r>
      <w:r w:rsidRPr="00D125AA">
        <w:rPr>
          <w:lang w:val="en-GB"/>
        </w:rPr>
        <w:t xml:space="preserve">free trade area are likely to have higher import prices </w:t>
      </w:r>
      <w:r w:rsidR="002F08AD">
        <w:rPr>
          <w:lang w:val="en-GB"/>
        </w:rPr>
        <w:t>relative to</w:t>
      </w:r>
      <w:r w:rsidRPr="00D125AA">
        <w:rPr>
          <w:lang w:val="en-GB"/>
        </w:rPr>
        <w:t xml:space="preserve"> countries that have access to the sea and low tariffs with their trading partners) as well as goods characteristics (country importing goods with higher than average weight will have high transaction costs), but also some non-systematic, random factors.</w:t>
      </w:r>
      <w:r w:rsidR="0089620F" w:rsidRPr="00D125AA">
        <w:rPr>
          <w:lang w:val="en-GB"/>
        </w:rPr>
        <w:t xml:space="preserve"> </w:t>
      </w:r>
    </w:p>
    <w:p w14:paraId="7755F2B5" w14:textId="2DA07356" w:rsidR="001E340F" w:rsidRDefault="009B48A4" w:rsidP="00827F59">
      <w:pPr>
        <w:rPr>
          <w:lang w:val="en-GB"/>
        </w:rPr>
      </w:pPr>
      <w:r>
        <w:rPr>
          <w:lang w:val="en-GB"/>
        </w:rPr>
        <w:t xml:space="preserve">One way to account for trade costs and one that we use for headline results is to assume a fixed proportion of trade flow values to be trade costs. </w:t>
      </w:r>
      <w:r w:rsidR="001E340F">
        <w:rPr>
          <w:lang w:val="en-GB"/>
        </w:rPr>
        <w:t>Another alternative is to make assumptions that vary across countries, country pairs, products or years and for this use one of the</w:t>
      </w:r>
      <w:r w:rsidR="00D35170">
        <w:rPr>
          <w:lang w:val="en-GB"/>
        </w:rPr>
        <w:t xml:space="preserve"> two leading</w:t>
      </w:r>
      <w:r w:rsidR="001E340F">
        <w:rPr>
          <w:lang w:val="en-GB"/>
        </w:rPr>
        <w:t xml:space="preserve"> sources discussed below</w:t>
      </w:r>
      <w:r w:rsidR="00D35170">
        <w:rPr>
          <w:lang w:val="en-GB"/>
        </w:rPr>
        <w:t xml:space="preserve"> (according to the two sources’ coverage of countries, perhaps complementing each other if overlaps suggest a consistency)</w:t>
      </w:r>
      <w:r w:rsidR="001E340F">
        <w:rPr>
          <w:lang w:val="en-GB"/>
        </w:rPr>
        <w:t xml:space="preserve">. Yet another alternative </w:t>
      </w:r>
      <w:r w:rsidR="00D35170">
        <w:rPr>
          <w:lang w:val="en-GB"/>
        </w:rPr>
        <w:t>would be</w:t>
      </w:r>
      <w:r w:rsidR="001E340F">
        <w:rPr>
          <w:lang w:val="en-GB"/>
        </w:rPr>
        <w:t xml:space="preserve"> to estimate these ourselves.</w:t>
      </w:r>
    </w:p>
    <w:p w14:paraId="5AD62167" w14:textId="3DEF565B" w:rsidR="00476777" w:rsidRDefault="001E340F" w:rsidP="00827F59">
      <w:pPr>
        <w:rPr>
          <w:lang w:val="en-GB"/>
        </w:rPr>
      </w:pPr>
      <w:r>
        <w:rPr>
          <w:lang w:val="en-GB"/>
        </w:rPr>
        <w:t>At the moment, t</w:t>
      </w:r>
      <w:r w:rsidR="009B48A4">
        <w:rPr>
          <w:lang w:val="en-GB"/>
        </w:rPr>
        <w:t xml:space="preserve">o </w:t>
      </w:r>
      <w:r w:rsidR="00476777" w:rsidRPr="00D125AA">
        <w:rPr>
          <w:lang w:val="en-GB"/>
        </w:rPr>
        <w:t xml:space="preserve">estimate </w:t>
      </w:r>
      <w:r w:rsidR="0089620F" w:rsidRPr="00D125AA">
        <w:rPr>
          <w:lang w:val="en-GB"/>
        </w:rPr>
        <w:t>the volume of the misreported trade of this nature</w:t>
      </w:r>
      <w:r w:rsidR="00476777" w:rsidRPr="00D125AA">
        <w:rPr>
          <w:lang w:val="en-GB"/>
        </w:rPr>
        <w:t xml:space="preserve"> we assume fixed costs</w:t>
      </w:r>
      <w:r w:rsidR="00EE12F9" w:rsidRPr="00D125AA">
        <w:rPr>
          <w:lang w:val="en-GB"/>
        </w:rPr>
        <w:t xml:space="preserve"> of trade of </w:t>
      </w:r>
      <w:r w:rsidR="00765C96">
        <w:rPr>
          <w:lang w:val="en-GB"/>
        </w:rPr>
        <w:t>10</w:t>
      </w:r>
      <w:r w:rsidR="00EE12F9" w:rsidRPr="00D125AA">
        <w:rPr>
          <w:lang w:val="en-GB"/>
        </w:rPr>
        <w:t xml:space="preserve">% of the </w:t>
      </w:r>
      <w:r w:rsidR="002F08AD">
        <w:rPr>
          <w:lang w:val="en-GB"/>
        </w:rPr>
        <w:t>value</w:t>
      </w:r>
      <w:r w:rsidR="00D40B81">
        <w:rPr>
          <w:lang w:val="en-GB"/>
        </w:rPr>
        <w:t xml:space="preserve"> declared by the exporter – FOB </w:t>
      </w:r>
      <w:r w:rsidR="0089620F" w:rsidRPr="00D125AA">
        <w:rPr>
          <w:lang w:val="en-GB"/>
        </w:rPr>
        <w:t>(</w:t>
      </w:r>
      <w:r w:rsidR="00D40B81">
        <w:rPr>
          <w:lang w:val="en-GB"/>
        </w:rPr>
        <w:t xml:space="preserve">technically, we net off </w:t>
      </w:r>
      <w:r w:rsidR="00347F91" w:rsidRPr="00D125AA">
        <w:rPr>
          <w:lang w:val="en-GB"/>
        </w:rPr>
        <w:t xml:space="preserve">the categories </w:t>
      </w:r>
      <w:r w:rsidR="00D40B81">
        <w:rPr>
          <w:lang w:val="en-GB"/>
        </w:rPr>
        <w:t>detected as abnormal in</w:t>
      </w:r>
      <w:r w:rsidR="00347F91" w:rsidRPr="00D125AA">
        <w:rPr>
          <w:lang w:val="en-GB"/>
        </w:rPr>
        <w:t xml:space="preserve"> prices</w:t>
      </w:r>
      <w:r w:rsidR="0089620F" w:rsidRPr="00D125AA">
        <w:rPr>
          <w:lang w:val="en-GB"/>
        </w:rPr>
        <w:t>)</w:t>
      </w:r>
      <w:r w:rsidR="00347F91" w:rsidRPr="00D125AA">
        <w:rPr>
          <w:lang w:val="en-GB"/>
        </w:rPr>
        <w:t>.</w:t>
      </w:r>
      <w:r w:rsidR="00827F59">
        <w:rPr>
          <w:lang w:val="en-GB"/>
        </w:rPr>
        <w:t xml:space="preserve"> The assumed </w:t>
      </w:r>
      <w:r w:rsidR="00765C96">
        <w:rPr>
          <w:lang w:val="en-GB"/>
        </w:rPr>
        <w:t>10</w:t>
      </w:r>
      <w:r w:rsidR="00827F59">
        <w:rPr>
          <w:lang w:val="en-GB"/>
        </w:rPr>
        <w:t xml:space="preserve">% is </w:t>
      </w:r>
      <w:r w:rsidR="00D40B81">
        <w:rPr>
          <w:lang w:val="en-GB"/>
        </w:rPr>
        <w:t>on the lower bound of the</w:t>
      </w:r>
      <w:r w:rsidR="00827F59">
        <w:rPr>
          <w:lang w:val="en-GB"/>
        </w:rPr>
        <w:t xml:space="preserve"> </w:t>
      </w:r>
      <w:r w:rsidR="00827F59" w:rsidRPr="009F5E50">
        <w:t>World Bank (2010)</w:t>
      </w:r>
      <w:r w:rsidR="00827F59">
        <w:rPr>
          <w:lang w:val="en-GB"/>
        </w:rPr>
        <w:t xml:space="preserve">, but higher than </w:t>
      </w:r>
      <w:r w:rsidR="00827F59" w:rsidRPr="00D73131">
        <w:rPr>
          <w:lang w:val="en-GB"/>
        </w:rPr>
        <w:t>Gaulier and Zignago (2010)</w:t>
      </w:r>
      <w:r w:rsidR="00827F59">
        <w:rPr>
          <w:lang w:val="en-GB"/>
        </w:rPr>
        <w:t xml:space="preserve"> (and further research should provide a sensitivity analysis of this assumption).</w:t>
      </w:r>
    </w:p>
    <w:p w14:paraId="5FF7F737" w14:textId="77777777" w:rsidR="00D35170" w:rsidRDefault="00D35170" w:rsidP="00D35170">
      <w:pPr>
        <w:rPr>
          <w:lang w:val="en-GB"/>
        </w:rPr>
      </w:pPr>
      <w:r>
        <w:rPr>
          <w:lang w:val="en-GB"/>
        </w:rPr>
        <w:t xml:space="preserve">The </w:t>
      </w:r>
      <w:r w:rsidRPr="009B48A4">
        <w:t>United Nations Economic Commission for Africa &amp; African Union</w:t>
      </w:r>
      <w:r>
        <w:t>'s</w:t>
      </w:r>
      <w:r w:rsidRPr="009B48A4">
        <w:t xml:space="preserve"> </w:t>
      </w:r>
      <w:r>
        <w:t>(</w:t>
      </w:r>
      <w:r w:rsidRPr="009B48A4">
        <w:t>2015</w:t>
      </w:r>
      <w:r>
        <w:t>, page 95</w:t>
      </w:r>
      <w:r w:rsidRPr="009B48A4">
        <w:t>)</w:t>
      </w:r>
      <w:r>
        <w:rPr>
          <w:lang w:val="en-GB"/>
        </w:rPr>
        <w:t xml:space="preserve"> </w:t>
      </w:r>
      <w:r w:rsidRPr="009B48A4">
        <w:rPr>
          <w:lang w:val="en-GB"/>
        </w:rPr>
        <w:t>ECA model uses the BACI database, which</w:t>
      </w:r>
      <w:r>
        <w:rPr>
          <w:lang w:val="en-GB"/>
        </w:rPr>
        <w:t xml:space="preserve"> </w:t>
      </w:r>
      <w:r w:rsidRPr="009B48A4">
        <w:rPr>
          <w:lang w:val="en-GB"/>
        </w:rPr>
        <w:t>provides reconciled bilateral trade flows using Comtrade data at the</w:t>
      </w:r>
      <w:r>
        <w:rPr>
          <w:lang w:val="en-GB"/>
        </w:rPr>
        <w:t xml:space="preserve"> </w:t>
      </w:r>
      <w:r w:rsidRPr="009B48A4">
        <w:rPr>
          <w:lang w:val="en-GB"/>
        </w:rPr>
        <w:t>HS6 level of product disaggregation</w:t>
      </w:r>
      <w:r>
        <w:rPr>
          <w:lang w:val="en-GB"/>
        </w:rPr>
        <w:t xml:space="preserve">, explained in detail by </w:t>
      </w:r>
      <w:r w:rsidRPr="00D73131">
        <w:rPr>
          <w:lang w:val="en-GB"/>
        </w:rPr>
        <w:t>Gaulier and Zignago (2010)</w:t>
      </w:r>
      <w:r w:rsidRPr="009B48A4">
        <w:rPr>
          <w:lang w:val="en-GB"/>
        </w:rPr>
        <w:t>.</w:t>
      </w:r>
      <w:r>
        <w:rPr>
          <w:lang w:val="en-GB"/>
        </w:rPr>
        <w:t xml:space="preserve"> They contrast this their </w:t>
      </w:r>
      <w:r w:rsidRPr="009B48A4">
        <w:rPr>
          <w:lang w:val="en-GB"/>
        </w:rPr>
        <w:t>Trade Mispricing</w:t>
      </w:r>
      <w:r>
        <w:rPr>
          <w:lang w:val="en-GB"/>
        </w:rPr>
        <w:t xml:space="preserve"> </w:t>
      </w:r>
      <w:r w:rsidRPr="009B48A4">
        <w:rPr>
          <w:lang w:val="en-GB"/>
        </w:rPr>
        <w:t>Model, which uses a fixed CIF/FOB ratio of 1.1 for assessing the value of</w:t>
      </w:r>
      <w:r>
        <w:rPr>
          <w:lang w:val="en-GB"/>
        </w:rPr>
        <w:t xml:space="preserve"> </w:t>
      </w:r>
      <w:r w:rsidRPr="009B48A4">
        <w:rPr>
          <w:lang w:val="en-GB"/>
        </w:rPr>
        <w:t>CIF.</w:t>
      </w:r>
    </w:p>
    <w:p w14:paraId="6BE5852C" w14:textId="77777777" w:rsidR="00D35170" w:rsidRDefault="009B48A4" w:rsidP="009B48A4">
      <w:pPr>
        <w:rPr>
          <w:lang w:val="en-GB"/>
        </w:rPr>
      </w:pPr>
      <w:r>
        <w:rPr>
          <w:lang w:val="en-GB"/>
        </w:rPr>
        <w:t>T</w:t>
      </w:r>
      <w:r w:rsidRPr="00D125AA">
        <w:rPr>
          <w:lang w:val="en-GB"/>
        </w:rPr>
        <w:t>he GFI’s Spanjers &amp; Salomon (2017)</w:t>
      </w:r>
      <w:r>
        <w:rPr>
          <w:lang w:val="en-GB"/>
        </w:rPr>
        <w:t xml:space="preserve"> used to assume 10%, but the most report by </w:t>
      </w:r>
      <w:r w:rsidRPr="007F1FE6">
        <w:rPr>
          <w:szCs w:val="24"/>
          <w:u w:val="dash"/>
        </w:rPr>
        <w:t>G</w:t>
      </w:r>
      <w:r>
        <w:rPr>
          <w:szCs w:val="24"/>
          <w:u w:val="dash"/>
        </w:rPr>
        <w:t>FI (</w:t>
      </w:r>
      <w:r w:rsidRPr="007F1FE6">
        <w:rPr>
          <w:szCs w:val="24"/>
          <w:u w:val="dash"/>
        </w:rPr>
        <w:t>2019</w:t>
      </w:r>
      <w:r>
        <w:rPr>
          <w:szCs w:val="24"/>
          <w:u w:val="dash"/>
        </w:rPr>
        <w:t>, page 3</w:t>
      </w:r>
      <w:r w:rsidRPr="007F1FE6">
        <w:rPr>
          <w:szCs w:val="24"/>
          <w:u w:val="dash"/>
        </w:rPr>
        <w:t>)</w:t>
      </w:r>
      <w:r>
        <w:rPr>
          <w:lang w:val="en-GB"/>
        </w:rPr>
        <w:t xml:space="preserve"> assumes 6% for the IMF DOTS data and in this follows the IMF researchers working on DOTS data, who newly use it to produce CIF/FOB-adjusted values for non-reporting countries </w:t>
      </w:r>
      <w:r w:rsidRPr="009B48A4">
        <w:t>(Marini, Dippelsman, &amp; Stanger, 2018</w:t>
      </w:r>
      <w:r>
        <w:t>, page 11</w:t>
      </w:r>
      <w:r w:rsidRPr="009B48A4">
        <w:t>)</w:t>
      </w:r>
      <w:r w:rsidR="001E340F">
        <w:rPr>
          <w:lang w:val="en-GB"/>
        </w:rPr>
        <w:t xml:space="preserve">. In turn, IMF researchers explain their assumption by using a cross-country average coming from research by OECD researchers </w:t>
      </w:r>
      <w:r w:rsidR="001E340F" w:rsidRPr="001E340F">
        <w:t>(Miao &amp; Fortanier, 2017)</w:t>
      </w:r>
      <w:r w:rsidR="001E340F">
        <w:rPr>
          <w:lang w:val="en-GB"/>
        </w:rPr>
        <w:t xml:space="preserve">. </w:t>
      </w:r>
    </w:p>
    <w:p w14:paraId="703CAE11" w14:textId="63DB374E" w:rsidR="009B48A4" w:rsidRDefault="001E340F" w:rsidP="009B48A4">
      <w:pPr>
        <w:rPr>
          <w:lang w:val="en-GB"/>
        </w:rPr>
      </w:pPr>
      <w:r>
        <w:rPr>
          <w:lang w:val="en-GB"/>
        </w:rPr>
        <w:t xml:space="preserve">OECD’s </w:t>
      </w:r>
      <w:r w:rsidRPr="001E340F">
        <w:t xml:space="preserve">Miao &amp; Fortanier </w:t>
      </w:r>
      <w:r>
        <w:t>(</w:t>
      </w:r>
      <w:r w:rsidRPr="001E340F">
        <w:t>2017)</w:t>
      </w:r>
      <w:r>
        <w:rPr>
          <w:lang w:val="en-GB"/>
        </w:rPr>
        <w:t xml:space="preserve"> explain the preparation of </w:t>
      </w:r>
      <w:r w:rsidRPr="001E340F">
        <w:rPr>
          <w:lang w:val="en-GB"/>
        </w:rPr>
        <w:t>the new OECD Database on International Transport and Insurance Costs (ITIC)</w:t>
      </w:r>
      <w:r>
        <w:rPr>
          <w:lang w:val="en-GB"/>
        </w:rPr>
        <w:t xml:space="preserve">, which </w:t>
      </w:r>
      <w:r w:rsidRPr="001E340F">
        <w:rPr>
          <w:lang w:val="en-GB"/>
        </w:rPr>
        <w:t>details the bilateral, product level international trade and insurance costs for more than 180 countries and partners, over 1 000 individual products, for the 1995-2014 time period</w:t>
      </w:r>
      <w:r>
        <w:rPr>
          <w:lang w:val="en-GB"/>
        </w:rPr>
        <w:t>.</w:t>
      </w:r>
      <w:r w:rsidR="00F130D9">
        <w:rPr>
          <w:lang w:val="en-GB"/>
        </w:rPr>
        <w:t xml:space="preserve"> The database is available online </w:t>
      </w:r>
      <w:r w:rsidR="00D35170">
        <w:rPr>
          <w:lang w:val="en-GB"/>
        </w:rPr>
        <w:t>(</w:t>
      </w:r>
      <w:r w:rsidR="00D35170" w:rsidRPr="00D35170">
        <w:rPr>
          <w:lang w:val="en-GB"/>
        </w:rPr>
        <w:t>http://stats.oecd.org/Index.aspx?DataSetCode=CIF_FOB_ITIC</w:t>
      </w:r>
      <w:r w:rsidR="00D35170">
        <w:rPr>
          <w:lang w:val="en-GB"/>
        </w:rPr>
        <w:t>)</w:t>
      </w:r>
      <w:r w:rsidR="00F130D9">
        <w:rPr>
          <w:lang w:val="en-GB"/>
        </w:rPr>
        <w:t>.</w:t>
      </w:r>
    </w:p>
    <w:p w14:paraId="5E386580" w14:textId="07A1C3A5" w:rsidR="009B48A4" w:rsidRPr="00D35170" w:rsidRDefault="009B48A4" w:rsidP="009B48A4">
      <w:r w:rsidRPr="006219FB">
        <w:t>Duval, Saggu, &amp; Utoktham (2016)</w:t>
      </w:r>
      <w:r w:rsidRPr="006219FB">
        <w:rPr>
          <w:lang w:val="en-GB"/>
        </w:rPr>
        <w:t xml:space="preserve"> estimate trade costs using a regression model.</w:t>
      </w:r>
      <w:r>
        <w:rPr>
          <w:lang w:val="en-GB"/>
        </w:rPr>
        <w:t xml:space="preserve"> As they note in their explanatory note for the resulting </w:t>
      </w:r>
      <w:r w:rsidRPr="006219FB">
        <w:rPr>
          <w:lang w:val="en-GB"/>
        </w:rPr>
        <w:t>ESCAP-WB Trade Cost Database</w:t>
      </w:r>
      <w:r>
        <w:rPr>
          <w:lang w:val="en-GB"/>
        </w:rPr>
        <w:t>, t</w:t>
      </w:r>
      <w:r>
        <w:t>heir bilateral measure of trade costs is truly comprehensive in the sense that it includes all costs involved in trading goods internationally with another partner (i.e. bilaterally) relative to those involved in trading goods domestically (i.e., intranationally). It captures trade costs in its wider sense, including not only international transport costs and tariffs but also other trade cost components discussed in Anderson and van Wincoop (2004), such as direct and indirect costs associated with differences in languages, currencies as well as cumbersome import or export procedures. They explain how it is possible to disaggregate their trade costs measure into tariff and non-tariff components.</w:t>
      </w:r>
      <w:r w:rsidR="00D35170">
        <w:t xml:space="preserve"> The database is available online (</w:t>
      </w:r>
      <w:hyperlink r:id="rId11" w:history="1">
        <w:r w:rsidR="00D35170">
          <w:rPr>
            <w:rStyle w:val="Hyperlink"/>
          </w:rPr>
          <w:t>https://www.unescap.org/resources/escap-world-bank-trade-cost-database</w:t>
        </w:r>
      </w:hyperlink>
      <w:r w:rsidR="00D35170">
        <w:t xml:space="preserve">), and data covers up to 180 countries at a country-pair, sector, and year level. Similarly to the work of OECD discussed above, it is based on </w:t>
      </w:r>
      <w:r w:rsidR="00D35170" w:rsidRPr="00D35170">
        <w:t>the OECD-WTO Trade in Value Added (TiVA)</w:t>
      </w:r>
      <w:r w:rsidR="00D35170">
        <w:t xml:space="preserve"> database.</w:t>
      </w:r>
    </w:p>
    <w:p w14:paraId="22D19B1D" w14:textId="08F5EA26" w:rsidR="009B48A4" w:rsidRPr="00D125AA" w:rsidRDefault="001E340F" w:rsidP="001E340F">
      <w:pPr>
        <w:pStyle w:val="Heading2"/>
        <w:rPr>
          <w:lang w:val="en-GB"/>
        </w:rPr>
      </w:pPr>
      <w:r>
        <w:rPr>
          <w:lang w:val="en-GB"/>
        </w:rPr>
        <w:t>Residual</w:t>
      </w:r>
    </w:p>
    <w:p w14:paraId="5CC9AC17" w14:textId="195A05BF" w:rsidR="005F1929" w:rsidRDefault="0089620F" w:rsidP="0089620F">
      <w:pPr>
        <w:rPr>
          <w:lang w:val="en-GB"/>
        </w:rPr>
      </w:pPr>
      <w:r w:rsidRPr="00D125AA">
        <w:rPr>
          <w:lang w:val="en-GB"/>
        </w:rPr>
        <w:t>What we are left with is the residual misreported trade which contains the misalignment at the level of individual transactions, unintended reporting errors, and the transit trade we are not able to account for using the mapping between unmatched imports and exports</w:t>
      </w:r>
      <w:r w:rsidR="005F1929">
        <w:rPr>
          <w:lang w:val="en-GB"/>
        </w:rPr>
        <w:t>.</w:t>
      </w:r>
    </w:p>
    <w:p w14:paraId="0F29A813" w14:textId="77777777" w:rsidR="00F672DF" w:rsidRDefault="005F1929" w:rsidP="00D67B89">
      <w:pPr>
        <w:rPr>
          <w:lang w:val="en-GB"/>
        </w:rPr>
      </w:pPr>
      <w:r>
        <w:rPr>
          <w:lang w:val="en-GB"/>
        </w:rPr>
        <w:t xml:space="preserve">The six components are distinct in their interpretation as well as a way of estimation. They also likely differ in how likely they are reflecting </w:t>
      </w:r>
      <w:r w:rsidR="003B10F3">
        <w:rPr>
          <w:lang w:val="en-GB"/>
        </w:rPr>
        <w:t xml:space="preserve">the presence of any </w:t>
      </w:r>
      <w:r w:rsidR="006C17E4">
        <w:rPr>
          <w:lang w:val="en-GB"/>
        </w:rPr>
        <w:t>IFFs</w:t>
      </w:r>
      <w:r w:rsidR="003B10F3">
        <w:rPr>
          <w:lang w:val="en-GB"/>
        </w:rPr>
        <w:t xml:space="preserve">. </w:t>
      </w:r>
      <w:r w:rsidR="006C17E4">
        <w:rPr>
          <w:lang w:val="en-GB"/>
        </w:rPr>
        <w:t>It is not straightforward to discuss the possible presence of IFFs</w:t>
      </w:r>
      <w:r w:rsidR="009217F2">
        <w:rPr>
          <w:lang w:val="en-GB"/>
        </w:rPr>
        <w:t xml:space="preserve">, or trade mispricing as understood by the existing literature, </w:t>
      </w:r>
      <w:r w:rsidR="006C17E4">
        <w:rPr>
          <w:lang w:val="en-GB"/>
        </w:rPr>
        <w:t xml:space="preserve">in the six components, which partly depends on the preferred definition of IFFs. </w:t>
      </w:r>
      <w:r w:rsidR="009217F2">
        <w:rPr>
          <w:lang w:val="en-GB"/>
        </w:rPr>
        <w:t xml:space="preserve">Our new estimates are not directly applicable to help us approximate the scale of IFFs. </w:t>
      </w:r>
      <w:r w:rsidR="006C17E4">
        <w:rPr>
          <w:lang w:val="en-GB"/>
        </w:rPr>
        <w:t>Nevertheless, we suggest that trade costs are not likely to be related to IFFs, whereas abnormal prices and the residual are likely to partly reflect some IFFs. The other components might but need not include IFFs. Across all components, it is impossible to determine with precision the share for which IFFs were responsible, if any. Still, we believe this decomposition provides sheds new light into the likely scale and potential channels of IFFs and, in this respect, our methodology improves on the previously researched aggregate trade reporting gaps.</w:t>
      </w:r>
      <w:r w:rsidR="009217F2">
        <w:rPr>
          <w:lang w:val="en-GB"/>
        </w:rPr>
        <w:t xml:space="preserve"> </w:t>
      </w:r>
    </w:p>
    <w:p w14:paraId="3D431113" w14:textId="4F5376DC" w:rsidR="00D67B89" w:rsidRPr="00D125AA" w:rsidRDefault="00F672DF" w:rsidP="00D67B89">
      <w:pPr>
        <w:rPr>
          <w:lang w:val="en-GB"/>
        </w:rPr>
      </w:pPr>
      <w:r>
        <w:rPr>
          <w:lang w:val="en-GB"/>
        </w:rPr>
        <w:t>Similarly, w</w:t>
      </w:r>
      <w:r w:rsidRPr="009217F2">
        <w:rPr>
          <w:lang w:val="en-GB"/>
        </w:rPr>
        <w:t>ith regard to trade mispricing, it is also impossible to approximate the scale</w:t>
      </w:r>
      <w:r>
        <w:rPr>
          <w:lang w:val="en-GB"/>
        </w:rPr>
        <w:t xml:space="preserve"> with our methodology</w:t>
      </w:r>
      <w:r w:rsidRPr="009217F2">
        <w:rPr>
          <w:lang w:val="en-GB"/>
        </w:rPr>
        <w:t xml:space="preserve">. While there is other existing evidence of transfer mispricing between related parties, there is not much evidence on trade mispricing between unrelated parties. This is important since only around one third of international trade is estimated to happen within MNEs </w:t>
      </w:r>
      <w:r w:rsidRPr="009217F2">
        <w:t>(Shaxson, 2019)</w:t>
      </w:r>
      <w:r w:rsidRPr="009217F2">
        <w:rPr>
          <w:lang w:val="en-GB"/>
        </w:rPr>
        <w:t>.</w:t>
      </w:r>
      <w:r>
        <w:rPr>
          <w:lang w:val="en-GB"/>
        </w:rPr>
        <w:t xml:space="preserve"> These estimates mostly rely on the US data only, but they provide us with approximate understanding of how large share of the overall global trade can be vulnerable to transfer and trade mispricing, respectively.</w:t>
      </w:r>
    </w:p>
    <w:p w14:paraId="3C297318" w14:textId="2CC3F2AF" w:rsidR="00F672DF" w:rsidRDefault="00F672DF" w:rsidP="009B48A4">
      <w:pPr>
        <w:spacing w:after="0" w:line="240" w:lineRule="auto"/>
        <w:jc w:val="left"/>
        <w:rPr>
          <w:b/>
          <w:bCs/>
          <w:sz w:val="26"/>
          <w:szCs w:val="26"/>
          <w:lang w:val="en-GB"/>
        </w:rPr>
      </w:pPr>
      <w:r>
        <w:rPr>
          <w:lang w:val="en-GB"/>
        </w:rPr>
        <w:br w:type="page"/>
      </w:r>
    </w:p>
    <w:p w14:paraId="6E26F3F5" w14:textId="0CC284A7" w:rsidR="00344DA7" w:rsidRPr="005F1929" w:rsidRDefault="00D45E97" w:rsidP="00DD2D3C">
      <w:pPr>
        <w:pStyle w:val="Heading2"/>
        <w:rPr>
          <w:lang w:val="en-GB"/>
        </w:rPr>
      </w:pPr>
      <w:r>
        <w:rPr>
          <w:lang w:val="en-GB"/>
        </w:rPr>
        <w:t>L</w:t>
      </w:r>
      <w:r w:rsidR="003E085E">
        <w:rPr>
          <w:lang w:val="en-GB"/>
        </w:rPr>
        <w:t>imitations</w:t>
      </w:r>
    </w:p>
    <w:p w14:paraId="2A942873" w14:textId="52DA1CA3" w:rsidR="00344DA7" w:rsidRPr="00F672DF" w:rsidRDefault="00B9052F" w:rsidP="0099102C">
      <w:pPr>
        <w:rPr>
          <w:lang w:val="en-GB"/>
        </w:rPr>
      </w:pPr>
      <w:r w:rsidRPr="00D125AA">
        <w:rPr>
          <w:lang w:val="en-GB"/>
        </w:rPr>
        <w:t xml:space="preserve">As any researchers working on IFFs, we are faced with significant data challenges. Some of them are related to the detailed nature of the data we use. For some components (4, 5, and 6, but not so for 1, 2, 3, where all the gaps have the same sign), we need to combine negative and positive values of estimated gaps at the disaggregated levels. </w:t>
      </w:r>
      <w:r w:rsidR="00344DA7" w:rsidRPr="00D125AA">
        <w:rPr>
          <w:lang w:val="en-GB"/>
        </w:rPr>
        <w:t xml:space="preserve">When aggregating the detailed component results across commodities and countries, we sum </w:t>
      </w:r>
      <w:r w:rsidRPr="00D125AA">
        <w:rPr>
          <w:lang w:val="en-GB"/>
        </w:rPr>
        <w:t xml:space="preserve">them </w:t>
      </w:r>
      <w:r w:rsidR="00344DA7" w:rsidRPr="00D125AA">
        <w:rPr>
          <w:lang w:val="en-GB"/>
        </w:rPr>
        <w:t xml:space="preserve">up </w:t>
      </w:r>
      <w:r w:rsidRPr="00D125AA">
        <w:rPr>
          <w:lang w:val="en-GB"/>
        </w:rPr>
        <w:t xml:space="preserve">as </w:t>
      </w:r>
      <w:r w:rsidR="00344DA7" w:rsidRPr="00D125AA">
        <w:rPr>
          <w:lang w:val="en-GB"/>
        </w:rPr>
        <w:t>absolute values</w:t>
      </w:r>
      <w:r w:rsidR="005F33AA" w:rsidRPr="00D125AA">
        <w:rPr>
          <w:lang w:val="en-GB"/>
        </w:rPr>
        <w:t>. This is a preferred way of aggregation and it enables us to preserve the consistency from the lower up to the highest levels of aggregation. This approach of adding absolute values of estimated gaps does not suffer from summing the potential cases of summing negative and positive gaps resulting into a zero estimated gap at higher levels of estimation</w:t>
      </w:r>
      <w:r w:rsidRPr="00D125AA">
        <w:rPr>
          <w:lang w:val="en-GB"/>
        </w:rPr>
        <w:t xml:space="preserve"> (this reflects our argument that there is no such thing as net </w:t>
      </w:r>
      <w:r w:rsidR="00EE79BF">
        <w:rPr>
          <w:lang w:val="en-GB"/>
        </w:rPr>
        <w:t xml:space="preserve">trade reporting </w:t>
      </w:r>
      <w:r w:rsidRPr="00D125AA">
        <w:rPr>
          <w:lang w:val="en-GB"/>
        </w:rPr>
        <w:t>gap)</w:t>
      </w:r>
      <w:r w:rsidR="005F33AA" w:rsidRPr="00D125AA">
        <w:rPr>
          <w:lang w:val="en-GB"/>
        </w:rPr>
        <w:t xml:space="preserve">. </w:t>
      </w:r>
      <w:r w:rsidR="00EE79BF">
        <w:rPr>
          <w:lang w:val="en-GB"/>
        </w:rPr>
        <w:t xml:space="preserve">While most previous research, such as </w:t>
      </w:r>
      <w:r w:rsidR="00EE79BF" w:rsidRPr="00D125AA">
        <w:rPr>
          <w:lang w:val="en-GB"/>
        </w:rPr>
        <w:t>Kellenberg &amp; Levinson (2019)</w:t>
      </w:r>
      <w:r w:rsidR="00EE79BF">
        <w:rPr>
          <w:lang w:val="en-GB"/>
        </w:rPr>
        <w:t xml:space="preserve">, usually lets any misreporting at the lower levels of aggregation to be netted out by using the aggregate only and thus label their estimates as conservative, we investigate the various reasons behind misreporting at the most disaggregated level as carefully as the available data </w:t>
      </w:r>
      <w:r w:rsidR="00EE79BF" w:rsidRPr="00F672DF">
        <w:rPr>
          <w:lang w:val="en-GB"/>
        </w:rPr>
        <w:t xml:space="preserve">allows us. In this way we believe we thus improve on previous, more aggregate approaches and provide more realistic estimates, however approximate they still are. </w:t>
      </w:r>
      <w:r w:rsidR="005F33AA" w:rsidRPr="00F672DF">
        <w:rPr>
          <w:lang w:val="en-GB"/>
        </w:rPr>
        <w:t>But it also implies that our estimates at the aggregate levels are not</w:t>
      </w:r>
      <w:r w:rsidR="0046763A">
        <w:rPr>
          <w:lang w:val="en-GB"/>
        </w:rPr>
        <w:t xml:space="preserve"> directly</w:t>
      </w:r>
      <w:r w:rsidR="005F33AA" w:rsidRPr="00F672DF">
        <w:rPr>
          <w:lang w:val="en-GB"/>
        </w:rPr>
        <w:t xml:space="preserve"> comparable with previous research.</w:t>
      </w:r>
    </w:p>
    <w:p w14:paraId="1D593669" w14:textId="20EB620C" w:rsidR="00A672C7" w:rsidRPr="00F672DF" w:rsidRDefault="00D45E97" w:rsidP="0099102C">
      <w:pPr>
        <w:rPr>
          <w:lang w:val="en-GB"/>
        </w:rPr>
      </w:pPr>
      <w:r w:rsidRPr="00F672DF">
        <w:rPr>
          <w:lang w:val="en-GB"/>
        </w:rPr>
        <w:t xml:space="preserve">Another </w:t>
      </w:r>
      <w:r w:rsidR="00F672DF">
        <w:rPr>
          <w:lang w:val="en-GB"/>
        </w:rPr>
        <w:t xml:space="preserve">remaining </w:t>
      </w:r>
      <w:r w:rsidR="00CF33D5" w:rsidRPr="00F672DF">
        <w:rPr>
          <w:lang w:val="en-GB"/>
        </w:rPr>
        <w:t>challenge, well-known in the existing literature, is that even the most detailed HS6 trade classification codes are too wide and include a range o</w:t>
      </w:r>
      <w:r w:rsidR="0046763A">
        <w:rPr>
          <w:lang w:val="en-GB"/>
        </w:rPr>
        <w:t xml:space="preserve">f </w:t>
      </w:r>
      <w:r w:rsidR="00CF33D5" w:rsidRPr="00F672DF">
        <w:rPr>
          <w:lang w:val="en-GB"/>
        </w:rPr>
        <w:t>products within one of the more than 5000 product categories. Except for using this most detailed categorisation, there is not much we can do about it, but we do acknowledge its potential confounding effects on our estimates.</w:t>
      </w:r>
    </w:p>
    <w:p w14:paraId="559C7CEB" w14:textId="77777777" w:rsidR="008D1722" w:rsidRDefault="008D1722">
      <w:pPr>
        <w:spacing w:after="0" w:line="240" w:lineRule="auto"/>
        <w:jc w:val="left"/>
        <w:rPr>
          <w:b/>
          <w:bCs/>
          <w:sz w:val="26"/>
          <w:szCs w:val="26"/>
          <w:lang w:val="en-GB"/>
        </w:rPr>
      </w:pPr>
      <w:r>
        <w:rPr>
          <w:lang w:val="en-GB"/>
        </w:rPr>
        <w:br w:type="page"/>
      </w:r>
    </w:p>
    <w:p w14:paraId="38979F1F" w14:textId="21E126DC" w:rsidR="008D1722" w:rsidRDefault="008D1722" w:rsidP="008D1722">
      <w:pPr>
        <w:pStyle w:val="Heading2"/>
        <w:rPr>
          <w:lang w:val="en-GB"/>
        </w:rPr>
      </w:pPr>
      <w:r>
        <w:rPr>
          <w:lang w:val="en-GB"/>
        </w:rPr>
        <w:t>Q</w:t>
      </w:r>
      <w:r w:rsidRPr="005F1929">
        <w:rPr>
          <w:lang w:val="en-GB"/>
        </w:rPr>
        <w:t>uestions for further research</w:t>
      </w:r>
    </w:p>
    <w:p w14:paraId="72D6B5F9" w14:textId="77777777" w:rsidR="008D1722" w:rsidRDefault="008D1722" w:rsidP="008D1722">
      <w:pPr>
        <w:rPr>
          <w:lang w:val="en-GB"/>
        </w:rPr>
      </w:pPr>
      <w:r w:rsidRPr="00F672DF">
        <w:rPr>
          <w:lang w:val="en-GB"/>
        </w:rPr>
        <w:t xml:space="preserve">There is also a number of research questions and extensions that naturally follow up from our paper. Some of them should improve the robustness of the methodology. </w:t>
      </w:r>
    </w:p>
    <w:p w14:paraId="2A9035B5" w14:textId="44D89383" w:rsidR="008D1722" w:rsidRDefault="008D1722" w:rsidP="00F672DF">
      <w:pPr>
        <w:rPr>
          <w:lang w:val="en-GB"/>
        </w:rPr>
      </w:pPr>
    </w:p>
    <w:p w14:paraId="62E124A4" w14:textId="62649957" w:rsidR="008D1722" w:rsidRDefault="00084825" w:rsidP="008D1722">
      <w:pPr>
        <w:rPr>
          <w:lang w:val="en-GB"/>
        </w:rPr>
      </w:pPr>
      <w:r>
        <w:rPr>
          <w:lang w:val="en-GB"/>
        </w:rPr>
        <w:t>In addition w</w:t>
      </w:r>
      <w:r w:rsidR="008D1722" w:rsidRPr="00F672DF">
        <w:rPr>
          <w:lang w:val="en-GB"/>
        </w:rPr>
        <w:t xml:space="preserve">e provide estimates of product misclassification for matched trade flows in a similar way as we do for unmatched trade flows. </w:t>
      </w:r>
    </w:p>
    <w:p w14:paraId="15CAB321" w14:textId="26721631" w:rsidR="008D1722" w:rsidRDefault="00084825" w:rsidP="00F672DF">
      <w:pPr>
        <w:rPr>
          <w:lang w:val="en-GB"/>
        </w:rPr>
      </w:pPr>
      <w:r>
        <w:rPr>
          <w:lang w:val="en-GB"/>
        </w:rPr>
        <w:t>Computationally, w</w:t>
      </w:r>
      <w:r w:rsidR="00BD640E">
        <w:rPr>
          <w:lang w:val="en-GB"/>
        </w:rPr>
        <w:t xml:space="preserve">e </w:t>
      </w:r>
      <w:r>
        <w:rPr>
          <w:lang w:val="en-GB"/>
        </w:rPr>
        <w:t xml:space="preserve">first </w:t>
      </w:r>
      <w:r w:rsidR="00BD640E">
        <w:rPr>
          <w:lang w:val="en-GB"/>
        </w:rPr>
        <w:t>est</w:t>
      </w:r>
      <w:r w:rsidR="008D1722">
        <w:rPr>
          <w:lang w:val="en-GB"/>
        </w:rPr>
        <w:t xml:space="preserve">imate at the bilateral level first before aggregating at </w:t>
      </w:r>
      <w:r w:rsidR="004B233F">
        <w:rPr>
          <w:lang w:val="en-GB"/>
        </w:rPr>
        <w:t>the country level.</w:t>
      </w:r>
    </w:p>
    <w:p w14:paraId="548283CB" w14:textId="6543D856" w:rsidR="00084825" w:rsidRDefault="00BD640E" w:rsidP="00084825">
      <w:pPr>
        <w:rPr>
          <w:lang w:val="en-GB"/>
        </w:rPr>
      </w:pPr>
      <w:r w:rsidRPr="00F672DF">
        <w:rPr>
          <w:lang w:val="en-GB"/>
        </w:rPr>
        <w:t xml:space="preserve">We include tariffs as a new component and estimate its scale, since tariffs are likely to explain an important part of the residual component for specific products and country pairs. </w:t>
      </w:r>
      <w:r>
        <w:rPr>
          <w:lang w:val="en-GB"/>
        </w:rPr>
        <w:t>We use the most detailed information source on tariffs available (that differs across products, country pairs, years). (The data.)</w:t>
      </w:r>
      <w:r w:rsidR="00084825">
        <w:rPr>
          <w:lang w:val="en-GB"/>
        </w:rPr>
        <w:t xml:space="preserve"> We also differentiate trade costs on bilateral basis. (More literature</w:t>
      </w:r>
      <w:r w:rsidR="00084825" w:rsidRPr="00084825">
        <w:rPr>
          <w:lang w:val="en-GB"/>
        </w:rPr>
        <w:t xml:space="preserve"> </w:t>
      </w:r>
      <w:r w:rsidR="00084825">
        <w:rPr>
          <w:lang w:val="en-GB"/>
        </w:rPr>
        <w:t>needed.)</w:t>
      </w:r>
      <w:r w:rsidR="00084825" w:rsidRPr="00084825">
        <w:rPr>
          <w:lang w:val="en-GB"/>
        </w:rPr>
        <w:t xml:space="preserve"> </w:t>
      </w:r>
      <w:r w:rsidR="00084825" w:rsidRPr="00F672DF">
        <w:rPr>
          <w:lang w:val="en-GB"/>
        </w:rPr>
        <w:t xml:space="preserve">We should also consider, first adjusting the prices for trade costs and tariffs, then do abnormal prices and amounts. </w:t>
      </w:r>
      <w:r w:rsidR="00084825">
        <w:rPr>
          <w:lang w:val="en-GB"/>
        </w:rPr>
        <w:t>(More thinking</w:t>
      </w:r>
      <w:r w:rsidR="00084825" w:rsidRPr="00084825">
        <w:rPr>
          <w:lang w:val="en-GB"/>
        </w:rPr>
        <w:t xml:space="preserve"> </w:t>
      </w:r>
      <w:r w:rsidR="00084825">
        <w:rPr>
          <w:lang w:val="en-GB"/>
        </w:rPr>
        <w:t>needed.)</w:t>
      </w:r>
    </w:p>
    <w:p w14:paraId="6D52154A" w14:textId="75CB1142" w:rsidR="00BD640E" w:rsidRDefault="00BD640E" w:rsidP="00BD640E">
      <w:pPr>
        <w:rPr>
          <w:lang w:val="en-GB"/>
        </w:rPr>
      </w:pPr>
      <w:r>
        <w:rPr>
          <w:lang w:val="en-GB"/>
        </w:rPr>
        <w:t>W</w:t>
      </w:r>
      <w:r w:rsidRPr="00F672DF">
        <w:rPr>
          <w:lang w:val="en-GB"/>
        </w:rPr>
        <w:t xml:space="preserve">e check the robustness of the results with regard to some of the assumptions made, when possible, such as in the case of the trade costs assumption of 5% (2.5, 5, 7.5, 10, 12.5 and 15%) and abnormal prices of two standard deviations (one, two, three, four standard deviations). We show the sensitivity of the results to the selection of these parameters. </w:t>
      </w:r>
      <w:r>
        <w:rPr>
          <w:lang w:val="en-GB"/>
        </w:rPr>
        <w:t>(More literature</w:t>
      </w:r>
      <w:r w:rsidR="00084825" w:rsidRPr="00084825">
        <w:rPr>
          <w:lang w:val="en-GB"/>
        </w:rPr>
        <w:t xml:space="preserve"> </w:t>
      </w:r>
      <w:r w:rsidR="00084825">
        <w:rPr>
          <w:lang w:val="en-GB"/>
        </w:rPr>
        <w:t>needed</w:t>
      </w:r>
      <w:r>
        <w:rPr>
          <w:lang w:val="en-GB"/>
        </w:rPr>
        <w:t>.)</w:t>
      </w:r>
    </w:p>
    <w:p w14:paraId="602B2E76" w14:textId="77777777" w:rsidR="00BD640E" w:rsidRDefault="00BD640E" w:rsidP="00BD640E">
      <w:pPr>
        <w:rPr>
          <w:lang w:val="en-GB"/>
        </w:rPr>
      </w:pPr>
    </w:p>
    <w:p w14:paraId="13D14779" w14:textId="3C1A4459" w:rsidR="008D1722" w:rsidRDefault="008D1722" w:rsidP="00F672DF">
      <w:pPr>
        <w:rPr>
          <w:lang w:val="en-GB"/>
        </w:rPr>
      </w:pPr>
      <w:r w:rsidRPr="00F672DF">
        <w:rPr>
          <w:lang w:val="en-GB"/>
        </w:rPr>
        <w:t>We should also do better in finding the balance in how we treat unmatched and small (e.g. one-dollar) matched trades.</w:t>
      </w:r>
      <w:r>
        <w:rPr>
          <w:lang w:val="en-GB"/>
        </w:rPr>
        <w:t xml:space="preserve"> Treating small trade flows (or is our approach robust their (non-)existence).</w:t>
      </w:r>
    </w:p>
    <w:p w14:paraId="1D8B0A78" w14:textId="5B74DFC7" w:rsidR="008D1722" w:rsidRDefault="008D1722" w:rsidP="00F672DF">
      <w:pPr>
        <w:rPr>
          <w:lang w:val="en-GB"/>
        </w:rPr>
      </w:pPr>
      <w:r>
        <w:rPr>
          <w:lang w:val="en-GB"/>
        </w:rPr>
        <w:t>Attribute unmatched exports not only to importers but also exporters (also to be consistent with matched)</w:t>
      </w:r>
      <w:r w:rsidR="00084825">
        <w:rPr>
          <w:lang w:val="en-GB"/>
        </w:rPr>
        <w:t>. (More thinking needed.)</w:t>
      </w:r>
    </w:p>
    <w:p w14:paraId="244C23EF" w14:textId="73A241B3" w:rsidR="00BD640E" w:rsidRDefault="00BD640E" w:rsidP="004B233F">
      <w:pPr>
        <w:rPr>
          <w:lang w:val="en-GB"/>
        </w:rPr>
      </w:pPr>
    </w:p>
    <w:p w14:paraId="60946335" w14:textId="6BF8EDF0" w:rsidR="008D1722" w:rsidRDefault="00F672DF" w:rsidP="00F672DF">
      <w:pPr>
        <w:rPr>
          <w:lang w:val="en-GB"/>
        </w:rPr>
      </w:pPr>
      <w:r w:rsidRPr="00F672DF">
        <w:rPr>
          <w:lang w:val="en-GB"/>
        </w:rPr>
        <w:t>In addition, the results could be extended</w:t>
      </w:r>
      <w:r w:rsidR="004B233F">
        <w:rPr>
          <w:lang w:val="en-GB"/>
        </w:rPr>
        <w:t>:</w:t>
      </w:r>
    </w:p>
    <w:p w14:paraId="317DC7BB" w14:textId="38A6011E" w:rsidR="008D1722" w:rsidRDefault="00F672DF" w:rsidP="00F672DF">
      <w:pPr>
        <w:rPr>
          <w:lang w:val="en-GB"/>
        </w:rPr>
      </w:pPr>
      <w:r w:rsidRPr="00F672DF">
        <w:rPr>
          <w:lang w:val="en-GB"/>
        </w:rPr>
        <w:t xml:space="preserve">For example, we should </w:t>
      </w:r>
      <w:r w:rsidR="006A2FE9" w:rsidRPr="00F672DF">
        <w:rPr>
          <w:lang w:val="en-GB"/>
        </w:rPr>
        <w:t>estimate the results for as many years as available and study the time trends.</w:t>
      </w:r>
      <w:r w:rsidR="004B233F">
        <w:rPr>
          <w:lang w:val="en-GB"/>
        </w:rPr>
        <w:t xml:space="preserve"> Currently, 2010-2015.</w:t>
      </w:r>
      <w:r w:rsidR="00BD640E">
        <w:rPr>
          <w:lang w:val="en-GB"/>
        </w:rPr>
        <w:t xml:space="preserve"> Possible since 2002 and even earlier, 1998 or so, with an earlier classification.</w:t>
      </w:r>
    </w:p>
    <w:p w14:paraId="374EA7B2" w14:textId="62BF83A7" w:rsidR="008D1722" w:rsidRDefault="00F672DF" w:rsidP="00F672DF">
      <w:pPr>
        <w:rPr>
          <w:lang w:val="en-GB"/>
        </w:rPr>
      </w:pPr>
      <w:r w:rsidRPr="00F672DF">
        <w:rPr>
          <w:lang w:val="en-GB"/>
        </w:rPr>
        <w:t xml:space="preserve">We could also study </w:t>
      </w:r>
      <w:r w:rsidR="006A2FE9" w:rsidRPr="00F672DF">
        <w:rPr>
          <w:lang w:val="en-GB"/>
        </w:rPr>
        <w:t>the heterogeneity across goods</w:t>
      </w:r>
      <w:r w:rsidRPr="00F672DF">
        <w:rPr>
          <w:lang w:val="en-GB"/>
        </w:rPr>
        <w:t xml:space="preserve"> and identify the trading partners and products for audit purposes by customs or other authorities. </w:t>
      </w:r>
      <w:r w:rsidR="004B233F">
        <w:rPr>
          <w:lang w:val="en-GB"/>
        </w:rPr>
        <w:t>Which products have disproportionately larger trade reporting gap components?</w:t>
      </w:r>
      <w:r w:rsidR="00084825">
        <w:rPr>
          <w:lang w:val="en-GB"/>
        </w:rPr>
        <w:t xml:space="preserve"> (How to interpret these results?)</w:t>
      </w:r>
    </w:p>
    <w:p w14:paraId="1C6C8812" w14:textId="7D9E08B6" w:rsidR="00FB0EEC" w:rsidRDefault="00F672DF" w:rsidP="00F672DF">
      <w:pPr>
        <w:rPr>
          <w:lang w:val="en-GB"/>
        </w:rPr>
      </w:pPr>
      <w:r w:rsidRPr="00F672DF">
        <w:rPr>
          <w:lang w:val="en-GB"/>
        </w:rPr>
        <w:t>Interestingly, w</w:t>
      </w:r>
      <w:r w:rsidR="009319F7" w:rsidRPr="00F672DF">
        <w:rPr>
          <w:lang w:val="en-GB"/>
        </w:rPr>
        <w:t xml:space="preserve">e </w:t>
      </w:r>
      <w:r w:rsidRPr="00F672DF">
        <w:rPr>
          <w:lang w:val="en-GB"/>
        </w:rPr>
        <w:t xml:space="preserve">could </w:t>
      </w:r>
      <w:r w:rsidR="009319F7" w:rsidRPr="00F672DF">
        <w:rPr>
          <w:lang w:val="en-GB"/>
        </w:rPr>
        <w:t xml:space="preserve">test whether the trade reporting gap and its components differ systematically across countries. </w:t>
      </w:r>
      <w:r w:rsidR="00FB0EEC" w:rsidRPr="00F672DF">
        <w:rPr>
          <w:lang w:val="en-GB"/>
        </w:rPr>
        <w:t>We estimate the country-level characteristics’ determinants of the individual gap components. One approach would be to employ the approach of Kellenberg &amp; Levinson (2019) to the individual components, either running the regressions for each of the estimated components separately or having all of them on the right hand side.</w:t>
      </w:r>
    </w:p>
    <w:p w14:paraId="32C131C4" w14:textId="051BA99D" w:rsidR="006447AD" w:rsidRPr="00F672DF" w:rsidRDefault="007960D9" w:rsidP="00F672DF">
      <w:pPr>
        <w:rPr>
          <w:lang w:val="en-GB"/>
        </w:rPr>
      </w:pPr>
      <w:r>
        <w:rPr>
          <w:lang w:val="en-GB"/>
        </w:rPr>
        <w:t xml:space="preserve">(Just a note to be added elsewhere: Once again highlight and </w:t>
      </w:r>
      <w:r w:rsidR="006447AD">
        <w:rPr>
          <w:lang w:val="en-GB"/>
        </w:rPr>
        <w:t xml:space="preserve">acknowledge that the unmatched trade could be </w:t>
      </w:r>
      <w:r>
        <w:rPr>
          <w:lang w:val="en-GB"/>
        </w:rPr>
        <w:t>decomposed in a similar way to the matched trade.)</w:t>
      </w:r>
    </w:p>
    <w:p w14:paraId="02FA1E2E" w14:textId="77777777" w:rsidR="00583696" w:rsidRDefault="00583696">
      <w:pPr>
        <w:spacing w:after="0" w:line="240" w:lineRule="auto"/>
        <w:jc w:val="left"/>
        <w:rPr>
          <w:b/>
          <w:bCs/>
          <w:sz w:val="28"/>
          <w:szCs w:val="28"/>
          <w:lang w:val="en-GB"/>
        </w:rPr>
      </w:pPr>
      <w:r>
        <w:rPr>
          <w:lang w:val="en-GB"/>
        </w:rPr>
        <w:br w:type="page"/>
      </w:r>
    </w:p>
    <w:p w14:paraId="0A0F5554" w14:textId="1F4A09F8" w:rsidR="00F8025D" w:rsidRDefault="00F8025D" w:rsidP="00DD2D3C">
      <w:pPr>
        <w:pStyle w:val="Heading1"/>
        <w:rPr>
          <w:lang w:val="en-GB"/>
        </w:rPr>
      </w:pPr>
      <w:r w:rsidRPr="00A65BAA">
        <w:rPr>
          <w:lang w:val="en-GB"/>
        </w:rPr>
        <w:t>Results</w:t>
      </w:r>
    </w:p>
    <w:p w14:paraId="02B00EF7" w14:textId="77777777" w:rsidR="00E514A2" w:rsidRDefault="002117FE" w:rsidP="00DC0FB1">
      <w:r>
        <w:rPr>
          <w:lang w:val="en-GB"/>
        </w:rPr>
        <w:t>The following section presents our estimates.</w:t>
      </w:r>
      <w:r w:rsidR="006C616E">
        <w:rPr>
          <w:lang w:val="en-GB"/>
        </w:rPr>
        <w:t xml:space="preserve"> We decompose the overall trade gap </w:t>
      </w:r>
      <w:r w:rsidR="00E65F6A">
        <w:rPr>
          <w:lang w:val="en-GB"/>
        </w:rPr>
        <w:t>to six components described in the section on methodology. After identifying the trade gap components on bilateral basis, we aggregate the results on country level. For the ease of exposition, we also aggregate the country level data by income levels and geographic regions following the classification of the World Bank as this allows us to show patterns in trade gap components across</w:t>
      </w:r>
      <w:r w:rsidR="00700415">
        <w:rPr>
          <w:lang w:val="en-GB"/>
        </w:rPr>
        <w:t xml:space="preserve"> otherwise heterogenous country observations. </w:t>
      </w:r>
      <w:r w:rsidR="00DC0FB1" w:rsidRPr="00D125AA">
        <w:rPr>
          <w:lang w:val="en-GB"/>
        </w:rPr>
        <w:t xml:space="preserve">Table </w:t>
      </w:r>
      <w:r w:rsidR="0023114F">
        <w:rPr>
          <w:lang w:val="en-GB"/>
        </w:rPr>
        <w:t>3</w:t>
      </w:r>
      <w:r w:rsidR="00DC0FB1" w:rsidRPr="00D125AA">
        <w:rPr>
          <w:lang w:val="en-GB"/>
        </w:rPr>
        <w:t xml:space="preserve"> presents the estimated decomposition of the misreported trade summed up across countries for 2015.</w:t>
      </w:r>
      <w:r w:rsidR="00DC0FB1" w:rsidRPr="00767C6E">
        <w:t xml:space="preserve"> </w:t>
      </w:r>
      <w:r w:rsidR="00700415">
        <w:t xml:space="preserve">The we ascribe the highest share of the differentials to trade costs. Our estimates suggest that the trade costs might make up nearly 15% of misreported trade. To some extent, this share is driven by our choice of fixed costs. We only account for the costs when analyzing matched trade flows, as we treat the we treat the unmatched trade as strictly misreported. Along with the </w:t>
      </w:r>
      <w:r w:rsidR="00B24321">
        <w:t xml:space="preserve">higher share of trade gap resulting from matched trade flows than the unmatched in the overall misreported trade, this explains why the share of costs on the reported trade gap is higher than assumed fixed costs of 10%. </w:t>
      </w:r>
    </w:p>
    <w:p w14:paraId="0C60ECC3" w14:textId="7D481F40" w:rsidR="00DC0FB1" w:rsidRPr="00E514A2" w:rsidRDefault="00B24321" w:rsidP="00DC0FB1">
      <w:pPr>
        <w:rPr>
          <w:lang w:val="en-GB"/>
        </w:rPr>
      </w:pPr>
      <w:r>
        <w:t xml:space="preserve">The remaining notable components of the gap are unmatched trades and product misclassification. </w:t>
      </w:r>
      <w:r w:rsidR="00700415">
        <w:t xml:space="preserve">Unmatched trade represents </w:t>
      </w:r>
      <w:r>
        <w:t>8.8% of the world trade gap. It is important to note that we only partially address the transit trade</w:t>
      </w:r>
      <w:r w:rsidR="00E614F6" w:rsidRPr="00957A36">
        <w:rPr>
          <w:rStyle w:val="FootnoteReference"/>
        </w:rPr>
        <w:footnoteReference w:id="3"/>
      </w:r>
      <w:r>
        <w:t xml:space="preserve"> and some of it might still </w:t>
      </w:r>
      <w:r w:rsidR="00E614F6">
        <w:t xml:space="preserve">be </w:t>
      </w:r>
      <w:r>
        <w:t>hidden in this component. This number should thus serve as an upper bound for the “true” unmatched trade</w:t>
      </w:r>
      <w:r w:rsidR="00E614F6">
        <w:t>. Product misclassification constitutes 7% of the world trade gap</w:t>
      </w:r>
      <w:r w:rsidR="001038B6">
        <w:t>. It is likely that this share would increase if we accounted for misclassification at higher HS levels of aggregation at the expense of unmatched trade. The remaining components, abnormally priced trade flows and transit trade, together account for less than 3% of the trade gap.</w:t>
      </w:r>
      <w:r w:rsidR="00E514A2" w:rsidRPr="00E514A2">
        <w:rPr>
          <w:lang w:val="en-GB"/>
        </w:rPr>
        <w:t xml:space="preserve"> </w:t>
      </w:r>
      <w:r w:rsidR="00E514A2">
        <w:rPr>
          <w:lang w:val="en-GB"/>
        </w:rPr>
        <w:t>Overall</w:t>
      </w:r>
      <w:r w:rsidR="00E514A2" w:rsidRPr="00243E91">
        <w:rPr>
          <w:lang w:val="en-GB"/>
        </w:rPr>
        <w:t>, concept</w:t>
      </w:r>
      <w:r w:rsidR="00E514A2">
        <w:rPr>
          <w:lang w:val="en-GB"/>
        </w:rPr>
        <w:t>u</w:t>
      </w:r>
      <w:r w:rsidR="00E514A2" w:rsidRPr="00243E91">
        <w:rPr>
          <w:lang w:val="en-GB"/>
        </w:rPr>
        <w:t>ally well-defined components such as product and country misclassifications account only for a small share of trade mispricing gap and most of the trade reporting gap consists of the explicitly unexplained residual component.</w:t>
      </w:r>
    </w:p>
    <w:p w14:paraId="22099941" w14:textId="6768F9B7" w:rsidR="00E65F6A" w:rsidRPr="00D125AA" w:rsidRDefault="00E65F6A" w:rsidP="00E65F6A">
      <w:pPr>
        <w:rPr>
          <w:b/>
          <w:lang w:val="en-GB"/>
        </w:rPr>
      </w:pPr>
      <w:r w:rsidRPr="00D125AA">
        <w:rPr>
          <w:b/>
          <w:lang w:val="en-GB"/>
        </w:rPr>
        <w:t xml:space="preserve">Table </w:t>
      </w:r>
      <w:r w:rsidR="005E7A5B">
        <w:rPr>
          <w:b/>
          <w:lang w:val="en-GB"/>
        </w:rPr>
        <w:t>3</w:t>
      </w:r>
      <w:r w:rsidRPr="005F1929">
        <w:rPr>
          <w:b/>
          <w:lang w:val="en-GB"/>
        </w:rPr>
        <w:t>. Decomposing the trade</w:t>
      </w:r>
      <w:r w:rsidRPr="00D125AA">
        <w:rPr>
          <w:b/>
          <w:lang w:val="en-GB"/>
        </w:rPr>
        <w:t xml:space="preserve"> reporting gap, world totals, 2015</w:t>
      </w:r>
    </w:p>
    <w:tbl>
      <w:tblPr>
        <w:tblStyle w:val="TableGrid"/>
        <w:tblW w:w="0" w:type="auto"/>
        <w:tblLook w:val="04A0" w:firstRow="1" w:lastRow="0" w:firstColumn="1" w:lastColumn="0" w:noHBand="0" w:noVBand="1"/>
      </w:tblPr>
      <w:tblGrid>
        <w:gridCol w:w="316"/>
        <w:gridCol w:w="2266"/>
        <w:gridCol w:w="2800"/>
        <w:gridCol w:w="2977"/>
      </w:tblGrid>
      <w:tr w:rsidR="005E7A5B" w:rsidRPr="00D125AA" w14:paraId="4FC9E78B" w14:textId="77777777" w:rsidTr="005E7A5B">
        <w:tc>
          <w:tcPr>
            <w:tcW w:w="0" w:type="auto"/>
          </w:tcPr>
          <w:p w14:paraId="6549111A" w14:textId="77777777" w:rsidR="005E7A5B" w:rsidRPr="00D125AA" w:rsidRDefault="005E7A5B" w:rsidP="00C47ABC">
            <w:pPr>
              <w:rPr>
                <w:lang w:val="en-GB"/>
              </w:rPr>
            </w:pPr>
          </w:p>
        </w:tc>
        <w:tc>
          <w:tcPr>
            <w:tcW w:w="0" w:type="auto"/>
          </w:tcPr>
          <w:p w14:paraId="16411DDD" w14:textId="77777777" w:rsidR="005E7A5B" w:rsidRPr="00AE09A4" w:rsidRDefault="005E7A5B" w:rsidP="00C47ABC">
            <w:pPr>
              <w:rPr>
                <w:lang w:val="en-GB"/>
              </w:rPr>
            </w:pPr>
            <w:r w:rsidRPr="00AE09A4">
              <w:rPr>
                <w:lang w:val="en-GB"/>
              </w:rPr>
              <w:t>Component</w:t>
            </w:r>
          </w:p>
        </w:tc>
        <w:tc>
          <w:tcPr>
            <w:tcW w:w="2800" w:type="dxa"/>
          </w:tcPr>
          <w:p w14:paraId="5B235FDB" w14:textId="77777777" w:rsidR="005E7A5B" w:rsidRPr="00356257" w:rsidRDefault="005E7A5B" w:rsidP="00C47ABC">
            <w:pPr>
              <w:rPr>
                <w:lang w:val="en-GB"/>
              </w:rPr>
            </w:pPr>
            <w:r w:rsidRPr="00356257">
              <w:rPr>
                <w:lang w:val="en-GB"/>
              </w:rPr>
              <w:t xml:space="preserve">Estimated scale (billion USD) </w:t>
            </w:r>
          </w:p>
        </w:tc>
        <w:tc>
          <w:tcPr>
            <w:tcW w:w="2977" w:type="dxa"/>
          </w:tcPr>
          <w:p w14:paraId="772133B7" w14:textId="1A38FA75" w:rsidR="005E7A5B" w:rsidRPr="00356257" w:rsidRDefault="005E7A5B" w:rsidP="00C47ABC">
            <w:pPr>
              <w:rPr>
                <w:lang w:val="en-GB"/>
              </w:rPr>
            </w:pPr>
            <w:r w:rsidRPr="00356257">
              <w:rPr>
                <w:lang w:val="en-GB"/>
              </w:rPr>
              <w:t>Share (% of trade</w:t>
            </w:r>
            <w:r>
              <w:rPr>
                <w:lang w:val="en-GB"/>
              </w:rPr>
              <w:t xml:space="preserve"> reporting</w:t>
            </w:r>
            <w:r w:rsidRPr="00356257">
              <w:rPr>
                <w:lang w:val="en-GB"/>
              </w:rPr>
              <w:t xml:space="preserve"> gap)</w:t>
            </w:r>
          </w:p>
        </w:tc>
      </w:tr>
      <w:tr w:rsidR="005E7A5B" w:rsidRPr="00D125AA" w14:paraId="7FB9AE37" w14:textId="77777777" w:rsidTr="005E7A5B">
        <w:tc>
          <w:tcPr>
            <w:tcW w:w="0" w:type="auto"/>
          </w:tcPr>
          <w:p w14:paraId="0FC4A746" w14:textId="7229AB6E" w:rsidR="005E7A5B" w:rsidRPr="00D125AA" w:rsidRDefault="005E7A5B" w:rsidP="00C47ABC">
            <w:pPr>
              <w:rPr>
                <w:lang w:val="en-GB"/>
              </w:rPr>
            </w:pPr>
            <w:r>
              <w:rPr>
                <w:lang w:val="en-GB"/>
              </w:rPr>
              <w:t>-</w:t>
            </w:r>
          </w:p>
        </w:tc>
        <w:tc>
          <w:tcPr>
            <w:tcW w:w="0" w:type="auto"/>
          </w:tcPr>
          <w:p w14:paraId="10B85F10" w14:textId="1A39E155" w:rsidR="005E7A5B" w:rsidRPr="00AE09A4" w:rsidRDefault="005E7A5B" w:rsidP="00C47ABC">
            <w:pPr>
              <w:rPr>
                <w:lang w:val="en-GB"/>
              </w:rPr>
            </w:pPr>
            <w:r>
              <w:rPr>
                <w:lang w:val="en-GB"/>
              </w:rPr>
              <w:t>Total trade reporting gap</w:t>
            </w:r>
          </w:p>
        </w:tc>
        <w:tc>
          <w:tcPr>
            <w:tcW w:w="2800" w:type="dxa"/>
          </w:tcPr>
          <w:p w14:paraId="0C23AFFF" w14:textId="77777777" w:rsidR="005E7A5B" w:rsidRPr="00AE09A4" w:rsidRDefault="005E7A5B" w:rsidP="00C47ABC">
            <w:pPr>
              <w:rPr>
                <w:lang w:val="en-GB"/>
              </w:rPr>
            </w:pPr>
            <w:r w:rsidRPr="00762385">
              <w:rPr>
                <w:lang w:val="en-GB"/>
              </w:rPr>
              <w:t>9561</w:t>
            </w:r>
          </w:p>
        </w:tc>
        <w:tc>
          <w:tcPr>
            <w:tcW w:w="2977" w:type="dxa"/>
          </w:tcPr>
          <w:p w14:paraId="5023928B" w14:textId="77777777" w:rsidR="005E7A5B" w:rsidRPr="00356257" w:rsidRDefault="005E7A5B" w:rsidP="00C47ABC">
            <w:pPr>
              <w:rPr>
                <w:lang w:val="en-GB"/>
              </w:rPr>
            </w:pPr>
            <w:r w:rsidRPr="00356257">
              <w:rPr>
                <w:lang w:val="en-GB"/>
              </w:rPr>
              <w:t>100</w:t>
            </w:r>
          </w:p>
        </w:tc>
      </w:tr>
      <w:tr w:rsidR="005E7A5B" w:rsidRPr="00D125AA" w14:paraId="76196B29" w14:textId="77777777" w:rsidTr="005E7A5B">
        <w:tc>
          <w:tcPr>
            <w:tcW w:w="0" w:type="auto"/>
          </w:tcPr>
          <w:p w14:paraId="115D7E60" w14:textId="77777777" w:rsidR="005E7A5B" w:rsidRPr="00D125AA" w:rsidRDefault="005E7A5B" w:rsidP="00C47ABC">
            <w:pPr>
              <w:rPr>
                <w:lang w:val="en-GB"/>
              </w:rPr>
            </w:pPr>
            <w:r w:rsidRPr="00D125AA">
              <w:rPr>
                <w:lang w:val="en-GB"/>
              </w:rPr>
              <w:t>1</w:t>
            </w:r>
          </w:p>
        </w:tc>
        <w:tc>
          <w:tcPr>
            <w:tcW w:w="0" w:type="auto"/>
          </w:tcPr>
          <w:p w14:paraId="267799C7" w14:textId="77777777" w:rsidR="005E7A5B" w:rsidRPr="00356257" w:rsidRDefault="005E7A5B" w:rsidP="00C47ABC">
            <w:pPr>
              <w:rPr>
                <w:lang w:val="en-GB"/>
              </w:rPr>
            </w:pPr>
            <w:r w:rsidRPr="00AE09A4">
              <w:t>Country misclassification</w:t>
            </w:r>
          </w:p>
        </w:tc>
        <w:tc>
          <w:tcPr>
            <w:tcW w:w="2800" w:type="dxa"/>
          </w:tcPr>
          <w:p w14:paraId="55533DFC" w14:textId="77777777" w:rsidR="005E7A5B" w:rsidRPr="00AE09A4" w:rsidRDefault="005E7A5B" w:rsidP="00C47ABC">
            <w:pPr>
              <w:rPr>
                <w:lang w:val="en-GB"/>
              </w:rPr>
            </w:pPr>
            <w:r w:rsidRPr="00762385">
              <w:rPr>
                <w:lang w:val="en-GB"/>
              </w:rPr>
              <w:t>168</w:t>
            </w:r>
          </w:p>
        </w:tc>
        <w:tc>
          <w:tcPr>
            <w:tcW w:w="2977" w:type="dxa"/>
          </w:tcPr>
          <w:p w14:paraId="757DCC74" w14:textId="77777777" w:rsidR="005E7A5B" w:rsidRPr="00AE09A4" w:rsidRDefault="005E7A5B" w:rsidP="00C47ABC">
            <w:pPr>
              <w:rPr>
                <w:lang w:val="en-GB"/>
              </w:rPr>
            </w:pPr>
            <w:r w:rsidRPr="00762385">
              <w:rPr>
                <w:lang w:val="en-GB"/>
              </w:rPr>
              <w:t>1.8</w:t>
            </w:r>
          </w:p>
        </w:tc>
      </w:tr>
      <w:tr w:rsidR="005E7A5B" w:rsidRPr="00D125AA" w14:paraId="68F9B171" w14:textId="77777777" w:rsidTr="005E7A5B">
        <w:tc>
          <w:tcPr>
            <w:tcW w:w="0" w:type="auto"/>
          </w:tcPr>
          <w:p w14:paraId="4830E8D3" w14:textId="77777777" w:rsidR="005E7A5B" w:rsidRPr="00D125AA" w:rsidRDefault="005E7A5B" w:rsidP="00C47ABC">
            <w:pPr>
              <w:rPr>
                <w:lang w:val="en-GB"/>
              </w:rPr>
            </w:pPr>
            <w:r w:rsidRPr="00D125AA">
              <w:rPr>
                <w:lang w:val="en-GB"/>
              </w:rPr>
              <w:t>2</w:t>
            </w:r>
          </w:p>
        </w:tc>
        <w:tc>
          <w:tcPr>
            <w:tcW w:w="0" w:type="auto"/>
          </w:tcPr>
          <w:p w14:paraId="73E2892B" w14:textId="77777777" w:rsidR="005E7A5B" w:rsidRPr="00356257" w:rsidRDefault="005E7A5B" w:rsidP="00C47ABC">
            <w:pPr>
              <w:rPr>
                <w:lang w:val="en-GB"/>
              </w:rPr>
            </w:pPr>
            <w:r w:rsidRPr="00AE09A4">
              <w:t>Product misclassification</w:t>
            </w:r>
          </w:p>
        </w:tc>
        <w:tc>
          <w:tcPr>
            <w:tcW w:w="2800" w:type="dxa"/>
          </w:tcPr>
          <w:p w14:paraId="54B5382C" w14:textId="77777777" w:rsidR="005E7A5B" w:rsidRPr="00AE09A4" w:rsidRDefault="005E7A5B" w:rsidP="00C47ABC">
            <w:pPr>
              <w:rPr>
                <w:lang w:val="en-GB"/>
              </w:rPr>
            </w:pPr>
            <w:r w:rsidRPr="00762385">
              <w:rPr>
                <w:lang w:val="en-GB"/>
              </w:rPr>
              <w:t>656</w:t>
            </w:r>
          </w:p>
        </w:tc>
        <w:tc>
          <w:tcPr>
            <w:tcW w:w="2977" w:type="dxa"/>
          </w:tcPr>
          <w:p w14:paraId="4738CC12" w14:textId="77777777" w:rsidR="005E7A5B" w:rsidRPr="00AE09A4" w:rsidRDefault="005E7A5B" w:rsidP="00C47ABC">
            <w:pPr>
              <w:rPr>
                <w:lang w:val="en-GB"/>
              </w:rPr>
            </w:pPr>
            <w:r w:rsidRPr="00762385">
              <w:rPr>
                <w:lang w:val="en-GB"/>
              </w:rPr>
              <w:t>6.9</w:t>
            </w:r>
          </w:p>
        </w:tc>
      </w:tr>
      <w:tr w:rsidR="005E7A5B" w:rsidRPr="00D125AA" w14:paraId="38371C69" w14:textId="77777777" w:rsidTr="005E7A5B">
        <w:tc>
          <w:tcPr>
            <w:tcW w:w="0" w:type="auto"/>
          </w:tcPr>
          <w:p w14:paraId="4E193343" w14:textId="77777777" w:rsidR="005E7A5B" w:rsidRPr="00D125AA" w:rsidRDefault="005E7A5B" w:rsidP="00C47ABC">
            <w:pPr>
              <w:rPr>
                <w:lang w:val="en-GB"/>
              </w:rPr>
            </w:pPr>
            <w:r w:rsidRPr="00D125AA">
              <w:rPr>
                <w:lang w:val="en-GB"/>
              </w:rPr>
              <w:t>3</w:t>
            </w:r>
          </w:p>
        </w:tc>
        <w:tc>
          <w:tcPr>
            <w:tcW w:w="0" w:type="auto"/>
          </w:tcPr>
          <w:p w14:paraId="519E3607" w14:textId="77777777" w:rsidR="005E7A5B" w:rsidRPr="00356257" w:rsidRDefault="005E7A5B" w:rsidP="00C47ABC">
            <w:pPr>
              <w:rPr>
                <w:lang w:val="en-GB"/>
              </w:rPr>
            </w:pPr>
            <w:r w:rsidRPr="00AE09A4">
              <w:t>Unmatched trade</w:t>
            </w:r>
          </w:p>
        </w:tc>
        <w:tc>
          <w:tcPr>
            <w:tcW w:w="2800" w:type="dxa"/>
          </w:tcPr>
          <w:p w14:paraId="3D8B988A" w14:textId="77777777" w:rsidR="005E7A5B" w:rsidRPr="00AE09A4" w:rsidRDefault="005E7A5B" w:rsidP="00C47ABC">
            <w:pPr>
              <w:rPr>
                <w:lang w:val="en-GB"/>
              </w:rPr>
            </w:pPr>
            <w:r w:rsidRPr="00762385">
              <w:rPr>
                <w:lang w:val="en-GB"/>
              </w:rPr>
              <w:t>837</w:t>
            </w:r>
          </w:p>
        </w:tc>
        <w:tc>
          <w:tcPr>
            <w:tcW w:w="2977" w:type="dxa"/>
          </w:tcPr>
          <w:p w14:paraId="2F67B27C" w14:textId="77777777" w:rsidR="005E7A5B" w:rsidRPr="00AE09A4" w:rsidRDefault="005E7A5B" w:rsidP="00C47ABC">
            <w:pPr>
              <w:rPr>
                <w:lang w:val="en-GB"/>
              </w:rPr>
            </w:pPr>
            <w:r w:rsidRPr="00762385">
              <w:rPr>
                <w:lang w:val="en-GB"/>
              </w:rPr>
              <w:t>8.8</w:t>
            </w:r>
          </w:p>
        </w:tc>
      </w:tr>
      <w:tr w:rsidR="005E7A5B" w:rsidRPr="00D125AA" w14:paraId="582B2DAC" w14:textId="77777777" w:rsidTr="005E7A5B">
        <w:tc>
          <w:tcPr>
            <w:tcW w:w="0" w:type="auto"/>
          </w:tcPr>
          <w:p w14:paraId="3549A80F" w14:textId="77777777" w:rsidR="005E7A5B" w:rsidRPr="00D125AA" w:rsidRDefault="005E7A5B" w:rsidP="00C47ABC">
            <w:pPr>
              <w:rPr>
                <w:lang w:val="en-GB"/>
              </w:rPr>
            </w:pPr>
            <w:r w:rsidRPr="00D125AA">
              <w:rPr>
                <w:lang w:val="en-GB"/>
              </w:rPr>
              <w:t>4</w:t>
            </w:r>
          </w:p>
        </w:tc>
        <w:tc>
          <w:tcPr>
            <w:tcW w:w="0" w:type="auto"/>
          </w:tcPr>
          <w:p w14:paraId="3CCDC990" w14:textId="77777777" w:rsidR="005E7A5B" w:rsidRPr="00356257" w:rsidRDefault="005E7A5B" w:rsidP="00C47ABC">
            <w:pPr>
              <w:rPr>
                <w:lang w:val="en-GB"/>
              </w:rPr>
            </w:pPr>
            <w:r w:rsidRPr="00AE09A4">
              <w:t>Abnormal prices</w:t>
            </w:r>
          </w:p>
        </w:tc>
        <w:tc>
          <w:tcPr>
            <w:tcW w:w="2800" w:type="dxa"/>
          </w:tcPr>
          <w:p w14:paraId="3DBA7F5E" w14:textId="77777777" w:rsidR="005E7A5B" w:rsidRPr="00AE09A4" w:rsidRDefault="005E7A5B" w:rsidP="00C47ABC">
            <w:pPr>
              <w:rPr>
                <w:lang w:val="en-GB"/>
              </w:rPr>
            </w:pPr>
            <w:r w:rsidRPr="00762385">
              <w:rPr>
                <w:lang w:val="en-GB"/>
              </w:rPr>
              <w:t>70</w:t>
            </w:r>
          </w:p>
        </w:tc>
        <w:tc>
          <w:tcPr>
            <w:tcW w:w="2977" w:type="dxa"/>
          </w:tcPr>
          <w:p w14:paraId="36B4FBC3" w14:textId="77777777" w:rsidR="005E7A5B" w:rsidRPr="00AE09A4" w:rsidRDefault="005E7A5B" w:rsidP="00C47ABC">
            <w:pPr>
              <w:rPr>
                <w:lang w:val="en-GB"/>
              </w:rPr>
            </w:pPr>
            <w:r w:rsidRPr="00762385">
              <w:rPr>
                <w:lang w:val="en-GB"/>
              </w:rPr>
              <w:t>0.8</w:t>
            </w:r>
          </w:p>
        </w:tc>
      </w:tr>
      <w:tr w:rsidR="005E7A5B" w:rsidRPr="00D125AA" w14:paraId="562B6912" w14:textId="77777777" w:rsidTr="005E7A5B">
        <w:tc>
          <w:tcPr>
            <w:tcW w:w="0" w:type="auto"/>
          </w:tcPr>
          <w:p w14:paraId="0B84046B" w14:textId="77777777" w:rsidR="005E7A5B" w:rsidRPr="00D125AA" w:rsidRDefault="005E7A5B" w:rsidP="00C47ABC">
            <w:pPr>
              <w:rPr>
                <w:lang w:val="en-GB"/>
              </w:rPr>
            </w:pPr>
            <w:r w:rsidRPr="00D125AA">
              <w:rPr>
                <w:lang w:val="en-GB"/>
              </w:rPr>
              <w:t>5</w:t>
            </w:r>
          </w:p>
        </w:tc>
        <w:tc>
          <w:tcPr>
            <w:tcW w:w="0" w:type="auto"/>
          </w:tcPr>
          <w:p w14:paraId="3427CDDC" w14:textId="77777777" w:rsidR="005E7A5B" w:rsidRPr="00AE09A4" w:rsidRDefault="005E7A5B" w:rsidP="00C47ABC">
            <w:pPr>
              <w:rPr>
                <w:lang w:val="en-GB"/>
              </w:rPr>
            </w:pPr>
            <w:r w:rsidRPr="00AE09A4">
              <w:rPr>
                <w:lang w:val="en-GB"/>
              </w:rPr>
              <w:t>Trade costs</w:t>
            </w:r>
          </w:p>
        </w:tc>
        <w:tc>
          <w:tcPr>
            <w:tcW w:w="2800" w:type="dxa"/>
          </w:tcPr>
          <w:p w14:paraId="7611503A" w14:textId="77777777" w:rsidR="005E7A5B" w:rsidRPr="00AE09A4" w:rsidRDefault="005E7A5B" w:rsidP="00C47ABC">
            <w:pPr>
              <w:rPr>
                <w:lang w:val="en-GB"/>
              </w:rPr>
            </w:pPr>
            <w:r w:rsidRPr="00762385">
              <w:rPr>
                <w:lang w:val="en-GB"/>
              </w:rPr>
              <w:t>1409</w:t>
            </w:r>
          </w:p>
        </w:tc>
        <w:tc>
          <w:tcPr>
            <w:tcW w:w="2977" w:type="dxa"/>
          </w:tcPr>
          <w:p w14:paraId="113FC313" w14:textId="77777777" w:rsidR="005E7A5B" w:rsidRPr="00AE09A4" w:rsidRDefault="005E7A5B" w:rsidP="00C47ABC">
            <w:pPr>
              <w:rPr>
                <w:lang w:val="en-GB"/>
              </w:rPr>
            </w:pPr>
            <w:r w:rsidRPr="00762385">
              <w:rPr>
                <w:lang w:val="en-GB"/>
              </w:rPr>
              <w:t>14.7</w:t>
            </w:r>
          </w:p>
        </w:tc>
      </w:tr>
      <w:tr w:rsidR="005E7A5B" w:rsidRPr="00D125AA" w14:paraId="4E5C9875" w14:textId="77777777" w:rsidTr="005E7A5B">
        <w:tc>
          <w:tcPr>
            <w:tcW w:w="0" w:type="auto"/>
          </w:tcPr>
          <w:p w14:paraId="5A6AC814" w14:textId="77777777" w:rsidR="005E7A5B" w:rsidRPr="00D125AA" w:rsidRDefault="005E7A5B" w:rsidP="00C47ABC">
            <w:pPr>
              <w:rPr>
                <w:lang w:val="en-GB"/>
              </w:rPr>
            </w:pPr>
            <w:r w:rsidRPr="00D125AA">
              <w:rPr>
                <w:lang w:val="en-GB"/>
              </w:rPr>
              <w:t>6</w:t>
            </w:r>
          </w:p>
        </w:tc>
        <w:tc>
          <w:tcPr>
            <w:tcW w:w="0" w:type="auto"/>
          </w:tcPr>
          <w:p w14:paraId="5A44C3E7" w14:textId="77777777" w:rsidR="005E7A5B" w:rsidRPr="00356257" w:rsidRDefault="005E7A5B" w:rsidP="00C47ABC">
            <w:pPr>
              <w:rPr>
                <w:lang w:val="en-GB"/>
              </w:rPr>
            </w:pPr>
            <w:r w:rsidRPr="00AE09A4">
              <w:rPr>
                <w:lang w:val="en-GB"/>
              </w:rPr>
              <w:t>Residual</w:t>
            </w:r>
          </w:p>
        </w:tc>
        <w:tc>
          <w:tcPr>
            <w:tcW w:w="2800" w:type="dxa"/>
          </w:tcPr>
          <w:p w14:paraId="1B1C67EF" w14:textId="77777777" w:rsidR="005E7A5B" w:rsidRPr="00762385" w:rsidRDefault="005E7A5B" w:rsidP="00C47ABC">
            <w:pPr>
              <w:rPr>
                <w:lang w:val="en-GB"/>
              </w:rPr>
            </w:pPr>
            <w:r w:rsidRPr="00762385">
              <w:rPr>
                <w:lang w:val="en-GB"/>
              </w:rPr>
              <w:t>6367</w:t>
            </w:r>
          </w:p>
        </w:tc>
        <w:tc>
          <w:tcPr>
            <w:tcW w:w="2977" w:type="dxa"/>
          </w:tcPr>
          <w:p w14:paraId="2BCC0EB2" w14:textId="77777777" w:rsidR="005E7A5B" w:rsidRPr="00AE09A4" w:rsidRDefault="005E7A5B" w:rsidP="00C47ABC">
            <w:pPr>
              <w:rPr>
                <w:lang w:val="en-GB"/>
              </w:rPr>
            </w:pPr>
            <w:r w:rsidRPr="00762385">
              <w:rPr>
                <w:lang w:val="en-GB"/>
              </w:rPr>
              <w:t>66.6</w:t>
            </w:r>
          </w:p>
        </w:tc>
      </w:tr>
    </w:tbl>
    <w:p w14:paraId="51519985" w14:textId="77777777" w:rsidR="00E65F6A" w:rsidRDefault="00E65F6A" w:rsidP="00E65F6A">
      <w:pPr>
        <w:rPr>
          <w:i/>
          <w:lang w:val="en-GB"/>
        </w:rPr>
      </w:pPr>
      <w:r w:rsidRPr="00D125AA">
        <w:rPr>
          <w:i/>
          <w:lang w:val="en-GB"/>
        </w:rPr>
        <w:t>Source: Authors</w:t>
      </w:r>
    </w:p>
    <w:p w14:paraId="1D63CDC5" w14:textId="44142C1C" w:rsidR="00B24321" w:rsidRPr="00E514A2" w:rsidRDefault="00B24321" w:rsidP="00B24321">
      <w:pPr>
        <w:rPr>
          <w:lang w:val="en-GB"/>
        </w:rPr>
      </w:pPr>
      <w:r>
        <w:t>We show the extent to which estimates of trade reporting gap a</w:t>
      </w:r>
      <w:r w:rsidR="001038B6">
        <w:t xml:space="preserve">re downward biased at higher </w:t>
      </w:r>
      <w:r>
        <w:t>levels of aggregation</w:t>
      </w:r>
      <w:r w:rsidR="001038B6">
        <w:t xml:space="preserve">. </w:t>
      </w:r>
      <w:r>
        <w:t>Figure</w:t>
      </w:r>
      <w:r w:rsidR="001038B6">
        <w:t xml:space="preserve"> 1 shows the comparison of overall trade gap when we compute at different levels of HS aggregation. The misreported trade decreases continuously all the way to HS0, where we compare the trade flows summed across all commodity categories for </w:t>
      </w:r>
      <w:r w:rsidR="00F740E5">
        <w:t>mirror</w:t>
      </w:r>
      <w:r w:rsidR="001038B6">
        <w:t xml:space="preserve"> country-pairs.</w:t>
      </w:r>
      <w:r w:rsidR="00F740E5">
        <w:t xml:space="preserve"> The value of the trade gap shrinks down to 4089 bn. – less than half of the trade gap estimated at the HS6 level.</w:t>
      </w:r>
      <w:r w:rsidR="0023114F" w:rsidRPr="00957A36">
        <w:rPr>
          <w:rStyle w:val="FootnoteReference"/>
        </w:rPr>
        <w:footnoteReference w:id="4"/>
      </w:r>
      <w:r w:rsidR="00E514A2" w:rsidRPr="00E514A2">
        <w:rPr>
          <w:lang w:val="en-GB"/>
        </w:rPr>
        <w:t xml:space="preserve"> </w:t>
      </w:r>
      <w:r w:rsidR="00E514A2">
        <w:rPr>
          <w:lang w:val="en-GB"/>
        </w:rPr>
        <w:t>While</w:t>
      </w:r>
      <w:r w:rsidR="00E514A2" w:rsidRPr="00243E91">
        <w:rPr>
          <w:lang w:val="en-GB"/>
        </w:rPr>
        <w:t xml:space="preserve"> the trade mispricing gap estimated at various levels of aggregation reveals that the gap substantially increases the more detailed the aggregation is</w:t>
      </w:r>
      <w:r w:rsidR="00E514A2">
        <w:rPr>
          <w:lang w:val="en-GB"/>
        </w:rPr>
        <w:t>, w</w:t>
      </w:r>
      <w:r w:rsidR="00E514A2" w:rsidRPr="00243E91">
        <w:rPr>
          <w:lang w:val="en-GB"/>
        </w:rPr>
        <w:t xml:space="preserve">e consider the most detailed aggregation preferable and </w:t>
      </w:r>
      <w:r w:rsidR="00E514A2">
        <w:rPr>
          <w:lang w:val="en-GB"/>
        </w:rPr>
        <w:t xml:space="preserve">why we </w:t>
      </w:r>
      <w:r w:rsidR="00E514A2" w:rsidRPr="00243E91">
        <w:rPr>
          <w:lang w:val="en-GB"/>
        </w:rPr>
        <w:t>use it in our decomposition results.</w:t>
      </w:r>
    </w:p>
    <w:p w14:paraId="1E95E6CF" w14:textId="72C819BD" w:rsidR="00DC0FB1" w:rsidRDefault="00F740E5" w:rsidP="00DC0FB1">
      <w:pPr>
        <w:rPr>
          <w:lang w:val="en-GB"/>
        </w:rPr>
      </w:pPr>
      <w:r>
        <w:t xml:space="preserve">Our estimates allow us to explore the importance of trade gap components for individual countries. </w:t>
      </w:r>
      <w:r w:rsidR="00DC0FB1">
        <w:t xml:space="preserve">Table </w:t>
      </w:r>
      <w:r w:rsidR="0023114F">
        <w:t>4</w:t>
      </w:r>
      <w:r w:rsidR="00DC0FB1">
        <w:t xml:space="preserve"> presents the list of top country standings in each of the decomposition categories. We compute the shares of individual components on the overall trade gap and then reorder the countries in each component.</w:t>
      </w:r>
      <w:r w:rsidR="00232D38">
        <w:rPr>
          <w:lang w:val="en-GB"/>
        </w:rPr>
        <w:t xml:space="preserve"> </w:t>
      </w:r>
      <w:r w:rsidR="00DC0FB1" w:rsidRPr="009213DF">
        <w:rPr>
          <w:lang w:val="en-GB"/>
        </w:rPr>
        <w:t xml:space="preserve">Table </w:t>
      </w:r>
      <w:r w:rsidR="0023114F">
        <w:rPr>
          <w:lang w:val="en-GB"/>
        </w:rPr>
        <w:t>5</w:t>
      </w:r>
      <w:r w:rsidR="00DC0FB1" w:rsidRPr="009213DF">
        <w:rPr>
          <w:lang w:val="en-GB"/>
        </w:rPr>
        <w:t xml:space="preserve"> </w:t>
      </w:r>
      <w:r w:rsidR="00232D38">
        <w:rPr>
          <w:lang w:val="en-GB"/>
        </w:rPr>
        <w:t xml:space="preserve">then </w:t>
      </w:r>
      <w:r w:rsidR="00DC0FB1" w:rsidRPr="009213DF">
        <w:rPr>
          <w:lang w:val="en-GB"/>
        </w:rPr>
        <w:t>introduces a straightforward indicat</w:t>
      </w:r>
      <w:r w:rsidR="00DC0FB1" w:rsidRPr="005F1929">
        <w:rPr>
          <w:lang w:val="en-GB"/>
        </w:rPr>
        <w:t xml:space="preserve">or of trading hubs </w:t>
      </w:r>
      <w:r w:rsidR="00232D38" w:rsidRPr="005F1929">
        <w:rPr>
          <w:lang w:val="en-GB"/>
        </w:rPr>
        <w:t>based on</w:t>
      </w:r>
      <w:r w:rsidR="00DC0FB1" w:rsidRPr="005F1929">
        <w:rPr>
          <w:lang w:val="en-GB"/>
        </w:rPr>
        <w:t xml:space="preserve"> dollar value of unmatched </w:t>
      </w:r>
      <w:r w:rsidR="00DC0FB1">
        <w:rPr>
          <w:lang w:val="en-GB"/>
        </w:rPr>
        <w:t>exports, i.e. only a part of the unmatched trade component</w:t>
      </w:r>
      <w:r w:rsidR="00DC0FB1" w:rsidRPr="005F1929">
        <w:rPr>
          <w:lang w:val="en-GB"/>
        </w:rPr>
        <w:t>.</w:t>
      </w:r>
      <w:r w:rsidR="00232D38">
        <w:rPr>
          <w:lang w:val="en-GB"/>
        </w:rPr>
        <w:t xml:space="preserve"> Th</w:t>
      </w:r>
      <w:r w:rsidR="00984E30">
        <w:rPr>
          <w:lang w:val="en-GB"/>
        </w:rPr>
        <w:t>e values of unmatched exports are net off product misclassification</w:t>
      </w:r>
      <w:r w:rsidR="00232D38">
        <w:rPr>
          <w:lang w:val="en-GB"/>
        </w:rPr>
        <w:t xml:space="preserve"> </w:t>
      </w:r>
      <w:r w:rsidR="00984E30">
        <w:rPr>
          <w:lang w:val="en-GB"/>
        </w:rPr>
        <w:t>and transit trade and capture only the unmatched trade for partner countries declared in identified unmatched exports. In other words, the countries in this table are often declared as partners in trade which is only reported by the exporter. Essentially, such countries might either be transit countries (</w:t>
      </w:r>
      <w:r w:rsidR="0023114F">
        <w:rPr>
          <w:lang w:val="en-GB"/>
        </w:rPr>
        <w:t xml:space="preserve">which might be considered </w:t>
      </w:r>
      <w:r w:rsidR="00984E30">
        <w:rPr>
          <w:lang w:val="en-GB"/>
        </w:rPr>
        <w:t xml:space="preserve">trade </w:t>
      </w:r>
      <w:r w:rsidR="0023114F">
        <w:rPr>
          <w:lang w:val="en-GB"/>
        </w:rPr>
        <w:t>hubs</w:t>
      </w:r>
      <w:r w:rsidR="00984E30">
        <w:rPr>
          <w:lang w:val="en-GB"/>
        </w:rPr>
        <w:t>), or deliberately not report trade for other reasons.</w:t>
      </w:r>
      <w:r w:rsidR="00DC0FB1">
        <w:rPr>
          <w:lang w:val="en-GB"/>
        </w:rPr>
        <w:t xml:space="preserve"> </w:t>
      </w:r>
    </w:p>
    <w:p w14:paraId="4C604502" w14:textId="26787452" w:rsidR="009E3585" w:rsidRPr="00E514A2" w:rsidRDefault="005E2D69" w:rsidP="00E514A2">
      <w:pPr>
        <w:rPr>
          <w:lang w:val="en-GB"/>
        </w:rPr>
      </w:pPr>
      <w:r>
        <w:rPr>
          <w:lang w:val="en-GB"/>
        </w:rPr>
        <w:t>Figure 2</w:t>
      </w:r>
      <w:r w:rsidR="006A71CD">
        <w:rPr>
          <w:lang w:val="en-GB"/>
        </w:rPr>
        <w:t xml:space="preserve"> presents t</w:t>
      </w:r>
      <w:r w:rsidR="006A71CD" w:rsidRPr="006A71CD">
        <w:rPr>
          <w:lang w:val="en-GB"/>
        </w:rPr>
        <w:t xml:space="preserve">rade </w:t>
      </w:r>
      <w:r w:rsidR="006A71CD">
        <w:rPr>
          <w:lang w:val="en-GB"/>
        </w:rPr>
        <w:t xml:space="preserve">reporting </w:t>
      </w:r>
      <w:r w:rsidR="006A71CD" w:rsidRPr="006A71CD">
        <w:rPr>
          <w:lang w:val="en-GB"/>
        </w:rPr>
        <w:t xml:space="preserve">gap and its components as shares overall trade gap (%) </w:t>
      </w:r>
      <w:r w:rsidR="006A71CD">
        <w:rPr>
          <w:lang w:val="en-GB"/>
        </w:rPr>
        <w:t xml:space="preserve">for each of the income </w:t>
      </w:r>
      <w:r w:rsidR="006A71CD" w:rsidRPr="006A71CD">
        <w:rPr>
          <w:lang w:val="en-GB"/>
        </w:rPr>
        <w:t>groups</w:t>
      </w:r>
      <w:r w:rsidR="006A71CD">
        <w:rPr>
          <w:lang w:val="en-GB"/>
        </w:rPr>
        <w:t xml:space="preserve"> for</w:t>
      </w:r>
      <w:r w:rsidR="006A71CD" w:rsidRPr="006A71CD">
        <w:rPr>
          <w:lang w:val="en-GB"/>
        </w:rPr>
        <w:t xml:space="preserve"> 2015</w:t>
      </w:r>
      <w:r w:rsidR="006A71CD">
        <w:rPr>
          <w:lang w:val="en-GB"/>
        </w:rPr>
        <w:t xml:space="preserve"> (other figures, with estimates over time and across regions as well as across income groups in absolute values and relatively to GDP, are included in the Appendix 1).</w:t>
      </w:r>
      <w:r w:rsidR="00E514A2">
        <w:rPr>
          <w:lang w:val="en-GB"/>
        </w:rPr>
        <w:t xml:space="preserve"> </w:t>
      </w:r>
      <w:r w:rsidR="009E3585">
        <w:rPr>
          <w:lang w:val="en-GB"/>
        </w:rPr>
        <w:t>T</w:t>
      </w:r>
      <w:r w:rsidR="009E3585" w:rsidRPr="00243E91">
        <w:rPr>
          <w:lang w:val="en-GB"/>
        </w:rPr>
        <w:t>here</w:t>
      </w:r>
      <w:r w:rsidR="009E3585">
        <w:rPr>
          <w:lang w:val="en-GB"/>
        </w:rPr>
        <w:t xml:space="preserve"> are substantial</w:t>
      </w:r>
      <w:r w:rsidR="009E3585" w:rsidRPr="00243E91">
        <w:rPr>
          <w:lang w:val="en-GB"/>
        </w:rPr>
        <w:t xml:space="preserve"> differences across income groups: high-income countries account for much of the trade reporting gap, while the in absolute values tiny low-income countries' gap has the highest ratio relative to their GDP. More surprisingly, the low</w:t>
      </w:r>
      <w:r w:rsidR="009E3585">
        <w:rPr>
          <w:lang w:val="en-GB"/>
        </w:rPr>
        <w:t>-</w:t>
      </w:r>
      <w:r w:rsidR="009E3585" w:rsidRPr="00243E91">
        <w:rPr>
          <w:lang w:val="en-GB"/>
        </w:rPr>
        <w:t>income countries' gap consists relatively more of product misclassification</w:t>
      </w:r>
      <w:r w:rsidR="009E3585">
        <w:rPr>
          <w:lang w:val="en-GB"/>
        </w:rPr>
        <w:t xml:space="preserve">, </w:t>
      </w:r>
      <w:r w:rsidR="009E3585" w:rsidRPr="00243E91">
        <w:rPr>
          <w:lang w:val="en-GB"/>
        </w:rPr>
        <w:t xml:space="preserve">product misclassification </w:t>
      </w:r>
      <w:r w:rsidR="009E3585">
        <w:rPr>
          <w:lang w:val="en-GB"/>
        </w:rPr>
        <w:t xml:space="preserve">and </w:t>
      </w:r>
      <w:r w:rsidR="009E3585" w:rsidRPr="00243E91">
        <w:rPr>
          <w:lang w:val="en-GB"/>
        </w:rPr>
        <w:t>unmatched trade</w:t>
      </w:r>
      <w:r w:rsidR="009E3585">
        <w:rPr>
          <w:lang w:val="en-GB"/>
        </w:rPr>
        <w:t xml:space="preserve"> (although for this latter one, the upper-middle income countries have a larger share)</w:t>
      </w:r>
      <w:r w:rsidR="009E3585" w:rsidRPr="00243E91">
        <w:rPr>
          <w:lang w:val="en-GB"/>
        </w:rPr>
        <w:t xml:space="preserve"> compo</w:t>
      </w:r>
      <w:r w:rsidR="009E3585">
        <w:rPr>
          <w:lang w:val="en-GB"/>
        </w:rPr>
        <w:t>n</w:t>
      </w:r>
      <w:r w:rsidR="009E3585" w:rsidRPr="00243E91">
        <w:rPr>
          <w:lang w:val="en-GB"/>
        </w:rPr>
        <w:t xml:space="preserve">ents. </w:t>
      </w:r>
    </w:p>
    <w:p w14:paraId="0BC0A532" w14:textId="6AF4CCC3" w:rsidR="00282C67" w:rsidRPr="009213DF" w:rsidRDefault="00282C67" w:rsidP="00282C67">
      <w:pPr>
        <w:rPr>
          <w:b/>
          <w:iCs/>
          <w:lang w:val="en-GB"/>
        </w:rPr>
      </w:pPr>
      <w:r w:rsidRPr="005E2D69">
        <w:rPr>
          <w:b/>
          <w:iCs/>
          <w:lang w:val="en-GB"/>
        </w:rPr>
        <w:t xml:space="preserve">Figure </w:t>
      </w:r>
      <w:r w:rsidR="00D64020" w:rsidRPr="005E2D69">
        <w:rPr>
          <w:b/>
          <w:iCs/>
          <w:lang w:val="en-GB"/>
        </w:rPr>
        <w:t>1</w:t>
      </w:r>
      <w:r w:rsidRPr="005E2D69">
        <w:rPr>
          <w:b/>
          <w:iCs/>
          <w:lang w:val="en-GB"/>
        </w:rPr>
        <w:t>. Comparison</w:t>
      </w:r>
      <w:r>
        <w:rPr>
          <w:b/>
          <w:iCs/>
          <w:lang w:val="en-GB"/>
        </w:rPr>
        <w:t xml:space="preserve"> of overall trade </w:t>
      </w:r>
      <w:r w:rsidR="006A71CD">
        <w:rPr>
          <w:b/>
          <w:iCs/>
          <w:lang w:val="en-GB"/>
        </w:rPr>
        <w:t xml:space="preserve">reporting </w:t>
      </w:r>
      <w:r>
        <w:rPr>
          <w:b/>
          <w:iCs/>
          <w:lang w:val="en-GB"/>
        </w:rPr>
        <w:t>gap on different levels of aggregation, 2015</w:t>
      </w:r>
      <w:r w:rsidRPr="00767C6E">
        <w:rPr>
          <w:b/>
          <w:lang w:val="en-GB"/>
        </w:rPr>
        <w:t xml:space="preserve"> </w:t>
      </w:r>
    </w:p>
    <w:p w14:paraId="31EBAFA4" w14:textId="1406AD54" w:rsidR="00393E8E" w:rsidRDefault="00B86659" w:rsidP="00393E8E">
      <w:pPr>
        <w:jc w:val="center"/>
        <w:rPr>
          <w:lang w:val="en-GB"/>
        </w:rPr>
      </w:pPr>
      <w:r>
        <w:rPr>
          <w:noProof/>
          <w:lang w:val="en-GB"/>
        </w:rPr>
        <w:drawing>
          <wp:inline distT="0" distB="0" distL="0" distR="0" wp14:anchorId="5F3436B2" wp14:editId="45BCE23C">
            <wp:extent cx="4858393" cy="32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S0_categories.emf"/>
                    <pic:cNvPicPr/>
                  </pic:nvPicPr>
                  <pic:blipFill>
                    <a:blip r:embed="rId12"/>
                    <a:stretch>
                      <a:fillRect/>
                    </a:stretch>
                  </pic:blipFill>
                  <pic:spPr>
                    <a:xfrm>
                      <a:off x="0" y="0"/>
                      <a:ext cx="4858393" cy="3240000"/>
                    </a:xfrm>
                    <a:prstGeom prst="rect">
                      <a:avLst/>
                    </a:prstGeom>
                  </pic:spPr>
                </pic:pic>
              </a:graphicData>
            </a:graphic>
          </wp:inline>
        </w:drawing>
      </w:r>
    </w:p>
    <w:p w14:paraId="2F27F38D" w14:textId="22CB43CD" w:rsidR="00F85108" w:rsidRDefault="0027586F" w:rsidP="009E3585">
      <w:pPr>
        <w:jc w:val="left"/>
        <w:rPr>
          <w:b/>
          <w:iCs/>
          <w:lang w:val="en-GB"/>
        </w:rPr>
      </w:pPr>
      <w:r w:rsidRPr="00767C6E">
        <w:rPr>
          <w:i/>
          <w:lang w:val="en-GB"/>
        </w:rPr>
        <w:t>Source: Authors on the basis of UN Comtrade.</w:t>
      </w:r>
    </w:p>
    <w:p w14:paraId="0447E41A" w14:textId="5AA2E7CD" w:rsidR="00984E30" w:rsidRDefault="00F85108" w:rsidP="00A65BAA">
      <w:pPr>
        <w:rPr>
          <w:b/>
          <w:iCs/>
          <w:lang w:val="en-GB"/>
        </w:rPr>
      </w:pPr>
      <w:r w:rsidRPr="00D125AA">
        <w:rPr>
          <w:b/>
          <w:iCs/>
          <w:lang w:val="en-GB"/>
        </w:rPr>
        <w:t xml:space="preserve">Figure </w:t>
      </w:r>
      <w:r w:rsidR="005E2D69">
        <w:rPr>
          <w:b/>
          <w:iCs/>
          <w:lang w:val="en-GB"/>
        </w:rPr>
        <w:t>2</w:t>
      </w:r>
      <w:r w:rsidRPr="00D125AA">
        <w:rPr>
          <w:b/>
          <w:iCs/>
          <w:lang w:val="en-GB"/>
        </w:rPr>
        <w:t xml:space="preserve">. </w:t>
      </w:r>
      <w:r>
        <w:rPr>
          <w:b/>
          <w:iCs/>
          <w:lang w:val="en-GB"/>
        </w:rPr>
        <w:t xml:space="preserve">Trade </w:t>
      </w:r>
      <w:r w:rsidR="009E3585">
        <w:rPr>
          <w:b/>
          <w:iCs/>
          <w:lang w:val="en-GB"/>
        </w:rPr>
        <w:t xml:space="preserve">reporting </w:t>
      </w:r>
      <w:r>
        <w:rPr>
          <w:b/>
          <w:iCs/>
          <w:lang w:val="en-GB"/>
        </w:rPr>
        <w:t>gap and its components as shares overall trade gap (%)</w:t>
      </w:r>
      <w:r>
        <w:rPr>
          <w:b/>
          <w:lang w:val="en-GB"/>
        </w:rPr>
        <w:t xml:space="preserve"> by income groups, 2015</w:t>
      </w:r>
    </w:p>
    <w:p w14:paraId="6FB34C41" w14:textId="3687AA4E" w:rsidR="00984E30" w:rsidRDefault="00F85108" w:rsidP="00C71E0E">
      <w:pPr>
        <w:spacing w:after="0" w:line="240" w:lineRule="auto"/>
        <w:rPr>
          <w:b/>
          <w:iCs/>
          <w:lang w:val="en-GB"/>
        </w:rPr>
      </w:pPr>
      <w:r>
        <w:rPr>
          <w:b/>
          <w:iCs/>
          <w:noProof/>
          <w:lang w:val="en-GB"/>
        </w:rPr>
        <w:drawing>
          <wp:inline distT="0" distB="0" distL="0" distR="0" wp14:anchorId="0D9D462F" wp14:editId="58F3463F">
            <wp:extent cx="4858393"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_igroup_gap_share_2015.emf"/>
                    <pic:cNvPicPr/>
                  </pic:nvPicPr>
                  <pic:blipFill>
                    <a:blip r:embed="rId13"/>
                    <a:stretch>
                      <a:fillRect/>
                    </a:stretch>
                  </pic:blipFill>
                  <pic:spPr>
                    <a:xfrm>
                      <a:off x="0" y="0"/>
                      <a:ext cx="4858393" cy="3240000"/>
                    </a:xfrm>
                    <a:prstGeom prst="rect">
                      <a:avLst/>
                    </a:prstGeom>
                  </pic:spPr>
                </pic:pic>
              </a:graphicData>
            </a:graphic>
          </wp:inline>
        </w:drawing>
      </w:r>
    </w:p>
    <w:p w14:paraId="1254A91C" w14:textId="77777777" w:rsidR="009E3585" w:rsidRDefault="009E3585" w:rsidP="009E3585">
      <w:pPr>
        <w:jc w:val="left"/>
        <w:rPr>
          <w:b/>
          <w:iCs/>
          <w:lang w:val="en-GB"/>
        </w:rPr>
      </w:pPr>
      <w:r w:rsidRPr="00767C6E">
        <w:rPr>
          <w:i/>
          <w:lang w:val="en-GB"/>
        </w:rPr>
        <w:t>Source: Authors on the basis of UN Comtrade.</w:t>
      </w:r>
    </w:p>
    <w:p w14:paraId="54274CE7" w14:textId="54E84FAB" w:rsidR="00F5248E" w:rsidRPr="00D125AA" w:rsidRDefault="00F5248E" w:rsidP="00F5248E">
      <w:pPr>
        <w:rPr>
          <w:b/>
          <w:lang w:val="en-GB"/>
        </w:rPr>
      </w:pPr>
      <w:r w:rsidRPr="00D125AA">
        <w:rPr>
          <w:b/>
          <w:lang w:val="en-GB"/>
        </w:rPr>
        <w:t xml:space="preserve">Table </w:t>
      </w:r>
      <w:r w:rsidR="0023114F">
        <w:rPr>
          <w:b/>
          <w:lang w:val="en-GB"/>
        </w:rPr>
        <w:t>4</w:t>
      </w:r>
      <w:r w:rsidRPr="005F1929">
        <w:rPr>
          <w:b/>
          <w:lang w:val="en-GB"/>
        </w:rPr>
        <w:t xml:space="preserve">. </w:t>
      </w:r>
      <w:r>
        <w:rPr>
          <w:b/>
          <w:lang w:val="en-GB"/>
        </w:rPr>
        <w:t>Top 15 countries in each decomposition category</w:t>
      </w:r>
      <w:r w:rsidRPr="00D125AA">
        <w:rPr>
          <w:b/>
          <w:lang w:val="en-GB"/>
        </w:rPr>
        <w:t xml:space="preserve">, </w:t>
      </w:r>
      <w:r>
        <w:rPr>
          <w:b/>
          <w:lang w:val="en-GB"/>
        </w:rPr>
        <w:t xml:space="preserve">share of total trade gap, </w:t>
      </w:r>
      <w:r w:rsidRPr="00D125AA">
        <w:rPr>
          <w:b/>
          <w:lang w:val="en-GB"/>
        </w:rPr>
        <w:t>2015</w:t>
      </w:r>
    </w:p>
    <w:tbl>
      <w:tblPr>
        <w:tblStyle w:val="TableGrid"/>
        <w:tblW w:w="8360" w:type="dxa"/>
        <w:tblLook w:val="04A0" w:firstRow="1" w:lastRow="0" w:firstColumn="1" w:lastColumn="0" w:noHBand="0" w:noVBand="1"/>
      </w:tblPr>
      <w:tblGrid>
        <w:gridCol w:w="419"/>
        <w:gridCol w:w="1616"/>
        <w:gridCol w:w="1616"/>
        <w:gridCol w:w="1205"/>
        <w:gridCol w:w="1172"/>
        <w:gridCol w:w="1016"/>
        <w:gridCol w:w="1548"/>
      </w:tblGrid>
      <w:tr w:rsidR="009631BB" w:rsidRPr="00ED68FC" w14:paraId="1DFE3758" w14:textId="77777777" w:rsidTr="009631BB">
        <w:trPr>
          <w:trHeight w:val="288"/>
        </w:trPr>
        <w:tc>
          <w:tcPr>
            <w:tcW w:w="419" w:type="dxa"/>
            <w:noWrap/>
            <w:vAlign w:val="center"/>
            <w:hideMark/>
          </w:tcPr>
          <w:p w14:paraId="1306BDCE" w14:textId="77777777" w:rsidR="00282C67" w:rsidRPr="0023114F" w:rsidRDefault="00282C67" w:rsidP="00A65BAA">
            <w:pPr>
              <w:spacing w:after="0" w:line="240" w:lineRule="auto"/>
              <w:jc w:val="center"/>
              <w:rPr>
                <w:b/>
                <w:sz w:val="24"/>
                <w:szCs w:val="24"/>
              </w:rPr>
            </w:pPr>
          </w:p>
        </w:tc>
        <w:tc>
          <w:tcPr>
            <w:tcW w:w="1576" w:type="dxa"/>
            <w:vAlign w:val="center"/>
          </w:tcPr>
          <w:p w14:paraId="56149414" w14:textId="6B51569F" w:rsidR="00282C67" w:rsidRPr="0023114F" w:rsidRDefault="00282C67">
            <w:pPr>
              <w:spacing w:after="0" w:line="240" w:lineRule="auto"/>
              <w:jc w:val="center"/>
              <w:rPr>
                <w:b/>
                <w:color w:val="000000"/>
              </w:rPr>
            </w:pPr>
            <w:r w:rsidRPr="0023114F">
              <w:rPr>
                <w:b/>
                <w:color w:val="000000"/>
              </w:rPr>
              <w:t>Country misclassification</w:t>
            </w:r>
          </w:p>
        </w:tc>
        <w:tc>
          <w:tcPr>
            <w:tcW w:w="1402" w:type="dxa"/>
            <w:vAlign w:val="center"/>
          </w:tcPr>
          <w:p w14:paraId="6E81A81E" w14:textId="2A74FDF6" w:rsidR="00282C67" w:rsidRPr="0023114F" w:rsidRDefault="00282C67">
            <w:pPr>
              <w:spacing w:after="0" w:line="240" w:lineRule="auto"/>
              <w:jc w:val="center"/>
              <w:rPr>
                <w:b/>
                <w:color w:val="000000"/>
              </w:rPr>
            </w:pPr>
            <w:r w:rsidRPr="0023114F">
              <w:rPr>
                <w:b/>
                <w:color w:val="000000"/>
              </w:rPr>
              <w:t>Product misclassification</w:t>
            </w:r>
          </w:p>
        </w:tc>
        <w:tc>
          <w:tcPr>
            <w:tcW w:w="1358" w:type="dxa"/>
            <w:vAlign w:val="center"/>
          </w:tcPr>
          <w:p w14:paraId="777123F4" w14:textId="30993D0A" w:rsidR="00282C67" w:rsidRPr="0023114F" w:rsidRDefault="00282C67">
            <w:pPr>
              <w:spacing w:after="0" w:line="240" w:lineRule="auto"/>
              <w:jc w:val="center"/>
              <w:rPr>
                <w:b/>
                <w:color w:val="000000"/>
              </w:rPr>
            </w:pPr>
            <w:r w:rsidRPr="0023114F">
              <w:rPr>
                <w:b/>
                <w:color w:val="000000"/>
              </w:rPr>
              <w:t>Unmatched</w:t>
            </w:r>
          </w:p>
        </w:tc>
        <w:tc>
          <w:tcPr>
            <w:tcW w:w="1041" w:type="dxa"/>
            <w:vAlign w:val="center"/>
          </w:tcPr>
          <w:p w14:paraId="06E0D0A0" w14:textId="5721B635" w:rsidR="00282C67" w:rsidRPr="0023114F" w:rsidRDefault="00282C67">
            <w:pPr>
              <w:spacing w:after="0" w:line="240" w:lineRule="auto"/>
              <w:jc w:val="center"/>
              <w:rPr>
                <w:b/>
                <w:color w:val="000000"/>
              </w:rPr>
            </w:pPr>
            <w:r w:rsidRPr="0023114F">
              <w:rPr>
                <w:b/>
                <w:color w:val="000000"/>
              </w:rPr>
              <w:t>Abnormal prices</w:t>
            </w:r>
          </w:p>
        </w:tc>
        <w:tc>
          <w:tcPr>
            <w:tcW w:w="1016" w:type="dxa"/>
            <w:noWrap/>
            <w:vAlign w:val="center"/>
            <w:hideMark/>
          </w:tcPr>
          <w:p w14:paraId="04AC377F" w14:textId="3A3B0FFB" w:rsidR="00282C67" w:rsidRPr="0023114F" w:rsidRDefault="00282C67" w:rsidP="00A65BAA">
            <w:pPr>
              <w:spacing w:after="0" w:line="240" w:lineRule="auto"/>
              <w:jc w:val="center"/>
              <w:rPr>
                <w:b/>
                <w:color w:val="000000"/>
              </w:rPr>
            </w:pPr>
            <w:r w:rsidRPr="0023114F">
              <w:rPr>
                <w:b/>
                <w:color w:val="000000"/>
              </w:rPr>
              <w:t>Trade costs</w:t>
            </w:r>
          </w:p>
        </w:tc>
        <w:tc>
          <w:tcPr>
            <w:tcW w:w="1548" w:type="dxa"/>
            <w:noWrap/>
            <w:vAlign w:val="center"/>
            <w:hideMark/>
          </w:tcPr>
          <w:p w14:paraId="01821644" w14:textId="77777777" w:rsidR="00282C67" w:rsidRPr="0023114F" w:rsidRDefault="00282C67" w:rsidP="00A65BAA">
            <w:pPr>
              <w:spacing w:after="0" w:line="240" w:lineRule="auto"/>
              <w:jc w:val="center"/>
              <w:rPr>
                <w:b/>
                <w:color w:val="000000"/>
              </w:rPr>
            </w:pPr>
            <w:r w:rsidRPr="0023114F">
              <w:rPr>
                <w:b/>
                <w:color w:val="000000"/>
              </w:rPr>
              <w:t>Residual</w:t>
            </w:r>
          </w:p>
        </w:tc>
      </w:tr>
      <w:tr w:rsidR="009631BB" w:rsidRPr="00F5248E" w14:paraId="2F3A9577" w14:textId="77777777" w:rsidTr="009631BB">
        <w:trPr>
          <w:trHeight w:val="288"/>
        </w:trPr>
        <w:tc>
          <w:tcPr>
            <w:tcW w:w="419" w:type="dxa"/>
            <w:noWrap/>
            <w:hideMark/>
          </w:tcPr>
          <w:p w14:paraId="3C9DDAEC" w14:textId="77777777" w:rsidR="00282C67" w:rsidRPr="0023114F" w:rsidRDefault="00282C67" w:rsidP="00282C67">
            <w:pPr>
              <w:spacing w:after="0" w:line="240" w:lineRule="auto"/>
              <w:jc w:val="right"/>
              <w:rPr>
                <w:color w:val="000000"/>
              </w:rPr>
            </w:pPr>
            <w:r w:rsidRPr="0023114F">
              <w:rPr>
                <w:color w:val="000000"/>
              </w:rPr>
              <w:t>1</w:t>
            </w:r>
          </w:p>
        </w:tc>
        <w:tc>
          <w:tcPr>
            <w:tcW w:w="1576" w:type="dxa"/>
          </w:tcPr>
          <w:p w14:paraId="5B29A413" w14:textId="778D1784" w:rsidR="00282C67" w:rsidRPr="0023114F" w:rsidRDefault="00ED68FC" w:rsidP="00282C67">
            <w:pPr>
              <w:spacing w:after="0" w:line="240" w:lineRule="auto"/>
              <w:jc w:val="center"/>
              <w:rPr>
                <w:color w:val="000000"/>
              </w:rPr>
            </w:pPr>
            <w:r w:rsidRPr="0023114F">
              <w:rPr>
                <w:color w:val="000000"/>
              </w:rPr>
              <w:t>Greenland</w:t>
            </w:r>
          </w:p>
        </w:tc>
        <w:tc>
          <w:tcPr>
            <w:tcW w:w="1402" w:type="dxa"/>
          </w:tcPr>
          <w:p w14:paraId="678852E1" w14:textId="7AC68C38" w:rsidR="00282C67" w:rsidRPr="0023114F" w:rsidRDefault="00ED68FC" w:rsidP="00282C67">
            <w:pPr>
              <w:spacing w:after="0" w:line="240" w:lineRule="auto"/>
              <w:jc w:val="center"/>
              <w:rPr>
                <w:color w:val="000000"/>
              </w:rPr>
            </w:pPr>
            <w:r w:rsidRPr="0023114F">
              <w:rPr>
                <w:color w:val="000000"/>
              </w:rPr>
              <w:t>Kiribati</w:t>
            </w:r>
          </w:p>
        </w:tc>
        <w:tc>
          <w:tcPr>
            <w:tcW w:w="1358" w:type="dxa"/>
          </w:tcPr>
          <w:p w14:paraId="43F1F2F0" w14:textId="4FAB3B3E" w:rsidR="00282C67" w:rsidRPr="0023114F" w:rsidRDefault="00ED68FC" w:rsidP="00282C67">
            <w:pPr>
              <w:spacing w:after="0" w:line="240" w:lineRule="auto"/>
              <w:jc w:val="center"/>
              <w:rPr>
                <w:color w:val="000000"/>
              </w:rPr>
            </w:pPr>
            <w:r w:rsidRPr="0023114F">
              <w:rPr>
                <w:color w:val="000000"/>
              </w:rPr>
              <w:t>Kuwait</w:t>
            </w:r>
          </w:p>
        </w:tc>
        <w:tc>
          <w:tcPr>
            <w:tcW w:w="1041" w:type="dxa"/>
          </w:tcPr>
          <w:p w14:paraId="7A6E80A6" w14:textId="0C77220C" w:rsidR="00282C67" w:rsidRPr="0023114F" w:rsidRDefault="00ED68FC" w:rsidP="00282C67">
            <w:pPr>
              <w:spacing w:after="0" w:line="240" w:lineRule="auto"/>
              <w:jc w:val="center"/>
              <w:rPr>
                <w:color w:val="000000"/>
              </w:rPr>
            </w:pPr>
            <w:r w:rsidRPr="0023114F">
              <w:rPr>
                <w:color w:val="000000"/>
              </w:rPr>
              <w:t>Georgi</w:t>
            </w:r>
            <w:r w:rsidR="00F740E5" w:rsidRPr="0023114F">
              <w:rPr>
                <w:color w:val="000000"/>
              </w:rPr>
              <w:t>a</w:t>
            </w:r>
          </w:p>
        </w:tc>
        <w:tc>
          <w:tcPr>
            <w:tcW w:w="1016" w:type="dxa"/>
            <w:noWrap/>
            <w:hideMark/>
          </w:tcPr>
          <w:p w14:paraId="0EE4732B" w14:textId="6AC0CE1A" w:rsidR="00282C67" w:rsidRPr="0023114F" w:rsidRDefault="00ED68FC" w:rsidP="00A65BAA">
            <w:pPr>
              <w:spacing w:after="0" w:line="240" w:lineRule="auto"/>
              <w:jc w:val="center"/>
              <w:rPr>
                <w:color w:val="000000"/>
              </w:rPr>
            </w:pPr>
            <w:r w:rsidRPr="0023114F">
              <w:rPr>
                <w:color w:val="000000"/>
              </w:rPr>
              <w:t>Botswana</w:t>
            </w:r>
          </w:p>
        </w:tc>
        <w:tc>
          <w:tcPr>
            <w:tcW w:w="1548" w:type="dxa"/>
            <w:noWrap/>
            <w:hideMark/>
          </w:tcPr>
          <w:p w14:paraId="6FFEEA4B" w14:textId="383C9D0A" w:rsidR="00282C67" w:rsidRPr="0023114F" w:rsidRDefault="00ED68FC" w:rsidP="00A65BAA">
            <w:pPr>
              <w:spacing w:after="0" w:line="240" w:lineRule="auto"/>
              <w:jc w:val="center"/>
              <w:rPr>
                <w:color w:val="000000"/>
              </w:rPr>
            </w:pPr>
            <w:r w:rsidRPr="0023114F">
              <w:rPr>
                <w:color w:val="000000"/>
              </w:rPr>
              <w:t>Ethiopia</w:t>
            </w:r>
          </w:p>
        </w:tc>
      </w:tr>
      <w:tr w:rsidR="009631BB" w:rsidRPr="00F5248E" w14:paraId="01A29BAE" w14:textId="77777777" w:rsidTr="009631BB">
        <w:trPr>
          <w:trHeight w:val="288"/>
        </w:trPr>
        <w:tc>
          <w:tcPr>
            <w:tcW w:w="419" w:type="dxa"/>
            <w:noWrap/>
            <w:hideMark/>
          </w:tcPr>
          <w:p w14:paraId="7584D131" w14:textId="77777777" w:rsidR="00282C67" w:rsidRPr="0023114F" w:rsidRDefault="00282C67" w:rsidP="00282C67">
            <w:pPr>
              <w:spacing w:after="0" w:line="240" w:lineRule="auto"/>
              <w:jc w:val="right"/>
              <w:rPr>
                <w:color w:val="000000"/>
              </w:rPr>
            </w:pPr>
            <w:r w:rsidRPr="0023114F">
              <w:rPr>
                <w:color w:val="000000"/>
              </w:rPr>
              <w:t>2</w:t>
            </w:r>
          </w:p>
        </w:tc>
        <w:tc>
          <w:tcPr>
            <w:tcW w:w="1576" w:type="dxa"/>
          </w:tcPr>
          <w:p w14:paraId="025F6058" w14:textId="0658C901" w:rsidR="00282C67" w:rsidRPr="0023114F" w:rsidRDefault="00ED68FC" w:rsidP="00282C67">
            <w:pPr>
              <w:spacing w:after="0" w:line="240" w:lineRule="auto"/>
              <w:jc w:val="center"/>
              <w:rPr>
                <w:color w:val="000000"/>
              </w:rPr>
            </w:pPr>
            <w:r w:rsidRPr="0023114F">
              <w:rPr>
                <w:color w:val="000000"/>
              </w:rPr>
              <w:t>Cape Verde</w:t>
            </w:r>
          </w:p>
        </w:tc>
        <w:tc>
          <w:tcPr>
            <w:tcW w:w="1402" w:type="dxa"/>
          </w:tcPr>
          <w:p w14:paraId="1FFFCE3D" w14:textId="43126346" w:rsidR="00282C67" w:rsidRPr="0023114F" w:rsidRDefault="00ED68FC" w:rsidP="00282C67">
            <w:pPr>
              <w:spacing w:after="0" w:line="240" w:lineRule="auto"/>
              <w:jc w:val="center"/>
              <w:rPr>
                <w:color w:val="000000"/>
              </w:rPr>
            </w:pPr>
            <w:r w:rsidRPr="0023114F">
              <w:rPr>
                <w:color w:val="000000"/>
              </w:rPr>
              <w:t>Afghanistan</w:t>
            </w:r>
          </w:p>
        </w:tc>
        <w:tc>
          <w:tcPr>
            <w:tcW w:w="1358" w:type="dxa"/>
          </w:tcPr>
          <w:p w14:paraId="4322D9B0" w14:textId="603551E9" w:rsidR="00282C67" w:rsidRPr="0023114F" w:rsidRDefault="00ED68FC" w:rsidP="00282C67">
            <w:pPr>
              <w:spacing w:after="0" w:line="240" w:lineRule="auto"/>
              <w:jc w:val="center"/>
              <w:rPr>
                <w:color w:val="000000"/>
              </w:rPr>
            </w:pPr>
            <w:r w:rsidRPr="0023114F">
              <w:rPr>
                <w:color w:val="000000"/>
              </w:rPr>
              <w:t>Bahamas</w:t>
            </w:r>
          </w:p>
        </w:tc>
        <w:tc>
          <w:tcPr>
            <w:tcW w:w="1041" w:type="dxa"/>
          </w:tcPr>
          <w:p w14:paraId="48E45553" w14:textId="6ADB09B2" w:rsidR="00282C67" w:rsidRPr="0023114F" w:rsidRDefault="00ED68FC" w:rsidP="00282C67">
            <w:pPr>
              <w:spacing w:after="0" w:line="240" w:lineRule="auto"/>
              <w:jc w:val="center"/>
              <w:rPr>
                <w:color w:val="000000"/>
              </w:rPr>
            </w:pPr>
            <w:r w:rsidRPr="0023114F">
              <w:rPr>
                <w:color w:val="000000"/>
              </w:rPr>
              <w:t>Lesotho</w:t>
            </w:r>
          </w:p>
        </w:tc>
        <w:tc>
          <w:tcPr>
            <w:tcW w:w="1016" w:type="dxa"/>
            <w:noWrap/>
            <w:hideMark/>
          </w:tcPr>
          <w:p w14:paraId="035A3246" w14:textId="6BB7461F" w:rsidR="00282C67" w:rsidRPr="0023114F" w:rsidRDefault="00ED68FC" w:rsidP="00A65BAA">
            <w:pPr>
              <w:spacing w:after="0" w:line="240" w:lineRule="auto"/>
              <w:jc w:val="center"/>
              <w:rPr>
                <w:color w:val="000000"/>
              </w:rPr>
            </w:pPr>
            <w:r w:rsidRPr="0023114F">
              <w:rPr>
                <w:color w:val="000000"/>
              </w:rPr>
              <w:t>Italy</w:t>
            </w:r>
          </w:p>
        </w:tc>
        <w:tc>
          <w:tcPr>
            <w:tcW w:w="1548" w:type="dxa"/>
            <w:noWrap/>
            <w:hideMark/>
          </w:tcPr>
          <w:p w14:paraId="6CA4EEDD" w14:textId="54885512" w:rsidR="00282C67" w:rsidRPr="0023114F" w:rsidRDefault="00ED68FC" w:rsidP="00A65BAA">
            <w:pPr>
              <w:spacing w:after="0" w:line="240" w:lineRule="auto"/>
              <w:jc w:val="center"/>
              <w:rPr>
                <w:color w:val="000000"/>
              </w:rPr>
            </w:pPr>
            <w:r w:rsidRPr="0023114F">
              <w:rPr>
                <w:color w:val="000000"/>
              </w:rPr>
              <w:t>Dominican rep.</w:t>
            </w:r>
          </w:p>
        </w:tc>
      </w:tr>
      <w:tr w:rsidR="009631BB" w:rsidRPr="00F5248E" w14:paraId="5D3C9F8F" w14:textId="77777777" w:rsidTr="009631BB">
        <w:trPr>
          <w:trHeight w:val="288"/>
        </w:trPr>
        <w:tc>
          <w:tcPr>
            <w:tcW w:w="419" w:type="dxa"/>
            <w:noWrap/>
            <w:hideMark/>
          </w:tcPr>
          <w:p w14:paraId="563B16CF" w14:textId="77777777" w:rsidR="00282C67" w:rsidRPr="0023114F" w:rsidRDefault="00282C67" w:rsidP="00282C67">
            <w:pPr>
              <w:spacing w:after="0" w:line="240" w:lineRule="auto"/>
              <w:jc w:val="right"/>
              <w:rPr>
                <w:color w:val="000000"/>
              </w:rPr>
            </w:pPr>
            <w:r w:rsidRPr="0023114F">
              <w:rPr>
                <w:color w:val="000000"/>
              </w:rPr>
              <w:t>3</w:t>
            </w:r>
          </w:p>
        </w:tc>
        <w:tc>
          <w:tcPr>
            <w:tcW w:w="1576" w:type="dxa"/>
          </w:tcPr>
          <w:p w14:paraId="5C99D2A4" w14:textId="01CFA4AF" w:rsidR="00282C67" w:rsidRPr="0023114F" w:rsidRDefault="009631BB" w:rsidP="00282C67">
            <w:pPr>
              <w:spacing w:after="0" w:line="240" w:lineRule="auto"/>
              <w:jc w:val="center"/>
              <w:rPr>
                <w:color w:val="000000"/>
              </w:rPr>
            </w:pPr>
            <w:r w:rsidRPr="0023114F">
              <w:rPr>
                <w:color w:val="000000"/>
              </w:rPr>
              <w:t>Central African Rep.</w:t>
            </w:r>
          </w:p>
        </w:tc>
        <w:tc>
          <w:tcPr>
            <w:tcW w:w="1402" w:type="dxa"/>
          </w:tcPr>
          <w:p w14:paraId="1432B253" w14:textId="561227FD" w:rsidR="00282C67" w:rsidRPr="0023114F" w:rsidRDefault="009631BB" w:rsidP="00282C67">
            <w:pPr>
              <w:spacing w:after="0" w:line="240" w:lineRule="auto"/>
              <w:jc w:val="center"/>
              <w:rPr>
                <w:color w:val="000000"/>
              </w:rPr>
            </w:pPr>
            <w:r w:rsidRPr="0023114F">
              <w:rPr>
                <w:color w:val="000000"/>
              </w:rPr>
              <w:t>Lesotho</w:t>
            </w:r>
          </w:p>
        </w:tc>
        <w:tc>
          <w:tcPr>
            <w:tcW w:w="1358" w:type="dxa"/>
          </w:tcPr>
          <w:p w14:paraId="211BA95B" w14:textId="5E6CAC63" w:rsidR="00282C67" w:rsidRPr="0023114F" w:rsidRDefault="009631BB" w:rsidP="00282C67">
            <w:pPr>
              <w:spacing w:after="0" w:line="240" w:lineRule="auto"/>
              <w:jc w:val="center"/>
              <w:rPr>
                <w:color w:val="000000"/>
              </w:rPr>
            </w:pPr>
            <w:r w:rsidRPr="0023114F">
              <w:rPr>
                <w:color w:val="000000"/>
              </w:rPr>
              <w:t>Bermuda</w:t>
            </w:r>
          </w:p>
        </w:tc>
        <w:tc>
          <w:tcPr>
            <w:tcW w:w="1041" w:type="dxa"/>
          </w:tcPr>
          <w:p w14:paraId="6B7438A3" w14:textId="55D002A3" w:rsidR="00282C67" w:rsidRPr="0023114F" w:rsidRDefault="009631BB" w:rsidP="00282C67">
            <w:pPr>
              <w:spacing w:after="0" w:line="240" w:lineRule="auto"/>
              <w:jc w:val="center"/>
              <w:rPr>
                <w:color w:val="000000"/>
              </w:rPr>
            </w:pPr>
            <w:r w:rsidRPr="0023114F">
              <w:rPr>
                <w:color w:val="000000"/>
              </w:rPr>
              <w:t>Botswana</w:t>
            </w:r>
          </w:p>
        </w:tc>
        <w:tc>
          <w:tcPr>
            <w:tcW w:w="1016" w:type="dxa"/>
            <w:noWrap/>
            <w:hideMark/>
          </w:tcPr>
          <w:p w14:paraId="33E6F0AC" w14:textId="7AAA1F00" w:rsidR="00282C67" w:rsidRPr="0023114F" w:rsidRDefault="00282C67" w:rsidP="00A65BAA">
            <w:pPr>
              <w:spacing w:after="0" w:line="240" w:lineRule="auto"/>
              <w:jc w:val="center"/>
              <w:rPr>
                <w:color w:val="000000"/>
              </w:rPr>
            </w:pPr>
            <w:r w:rsidRPr="0023114F">
              <w:rPr>
                <w:color w:val="000000"/>
              </w:rPr>
              <w:t>USA</w:t>
            </w:r>
          </w:p>
        </w:tc>
        <w:tc>
          <w:tcPr>
            <w:tcW w:w="1548" w:type="dxa"/>
            <w:noWrap/>
            <w:hideMark/>
          </w:tcPr>
          <w:p w14:paraId="0186A74C" w14:textId="2D14CC6D" w:rsidR="00282C67" w:rsidRPr="0023114F" w:rsidRDefault="009631BB" w:rsidP="00A65BAA">
            <w:pPr>
              <w:spacing w:after="0" w:line="240" w:lineRule="auto"/>
              <w:jc w:val="center"/>
              <w:rPr>
                <w:color w:val="000000"/>
              </w:rPr>
            </w:pPr>
            <w:r w:rsidRPr="0023114F">
              <w:rPr>
                <w:color w:val="000000"/>
              </w:rPr>
              <w:t>Palestinian terr.</w:t>
            </w:r>
          </w:p>
        </w:tc>
      </w:tr>
      <w:tr w:rsidR="009631BB" w:rsidRPr="00F5248E" w14:paraId="114AFD08" w14:textId="77777777" w:rsidTr="009631BB">
        <w:trPr>
          <w:trHeight w:val="288"/>
        </w:trPr>
        <w:tc>
          <w:tcPr>
            <w:tcW w:w="419" w:type="dxa"/>
            <w:noWrap/>
            <w:hideMark/>
          </w:tcPr>
          <w:p w14:paraId="79C224DC" w14:textId="77777777" w:rsidR="00282C67" w:rsidRPr="0023114F" w:rsidRDefault="00282C67" w:rsidP="00282C67">
            <w:pPr>
              <w:spacing w:after="0" w:line="240" w:lineRule="auto"/>
              <w:jc w:val="right"/>
              <w:rPr>
                <w:color w:val="000000"/>
              </w:rPr>
            </w:pPr>
            <w:r w:rsidRPr="0023114F">
              <w:rPr>
                <w:color w:val="000000"/>
              </w:rPr>
              <w:t>4</w:t>
            </w:r>
          </w:p>
        </w:tc>
        <w:tc>
          <w:tcPr>
            <w:tcW w:w="1576" w:type="dxa"/>
          </w:tcPr>
          <w:p w14:paraId="48316E52" w14:textId="54E32E0A" w:rsidR="00282C67" w:rsidRPr="0023114F" w:rsidRDefault="009631BB" w:rsidP="00282C67">
            <w:pPr>
              <w:spacing w:after="0" w:line="240" w:lineRule="auto"/>
              <w:jc w:val="center"/>
              <w:rPr>
                <w:color w:val="000000"/>
              </w:rPr>
            </w:pPr>
            <w:r w:rsidRPr="0023114F">
              <w:rPr>
                <w:color w:val="000000"/>
              </w:rPr>
              <w:t>Swaziland</w:t>
            </w:r>
          </w:p>
        </w:tc>
        <w:tc>
          <w:tcPr>
            <w:tcW w:w="1402" w:type="dxa"/>
          </w:tcPr>
          <w:p w14:paraId="2B621AFA" w14:textId="08752390" w:rsidR="00282C67" w:rsidRPr="0023114F" w:rsidRDefault="009631BB" w:rsidP="00282C67">
            <w:pPr>
              <w:spacing w:after="0" w:line="240" w:lineRule="auto"/>
              <w:jc w:val="center"/>
              <w:rPr>
                <w:color w:val="000000"/>
              </w:rPr>
            </w:pPr>
            <w:r w:rsidRPr="0023114F">
              <w:rPr>
                <w:color w:val="000000"/>
              </w:rPr>
              <w:t>Aruba</w:t>
            </w:r>
          </w:p>
        </w:tc>
        <w:tc>
          <w:tcPr>
            <w:tcW w:w="1358" w:type="dxa"/>
          </w:tcPr>
          <w:p w14:paraId="6262B55B" w14:textId="6FC4380F" w:rsidR="00282C67" w:rsidRPr="0023114F" w:rsidRDefault="009631BB" w:rsidP="00282C67">
            <w:pPr>
              <w:spacing w:after="0" w:line="240" w:lineRule="auto"/>
              <w:jc w:val="center"/>
              <w:rPr>
                <w:color w:val="000000"/>
              </w:rPr>
            </w:pPr>
            <w:r w:rsidRPr="0023114F">
              <w:rPr>
                <w:color w:val="000000"/>
              </w:rPr>
              <w:t>St. Lucia</w:t>
            </w:r>
          </w:p>
        </w:tc>
        <w:tc>
          <w:tcPr>
            <w:tcW w:w="1041" w:type="dxa"/>
          </w:tcPr>
          <w:p w14:paraId="74C421EF" w14:textId="2C32CF09" w:rsidR="00282C67" w:rsidRPr="0023114F" w:rsidRDefault="009631BB" w:rsidP="00282C67">
            <w:pPr>
              <w:spacing w:after="0" w:line="240" w:lineRule="auto"/>
              <w:jc w:val="center"/>
              <w:rPr>
                <w:color w:val="000000"/>
              </w:rPr>
            </w:pPr>
            <w:r w:rsidRPr="0023114F">
              <w:rPr>
                <w:color w:val="000000"/>
              </w:rPr>
              <w:t>Jordan</w:t>
            </w:r>
          </w:p>
        </w:tc>
        <w:tc>
          <w:tcPr>
            <w:tcW w:w="1016" w:type="dxa"/>
            <w:noWrap/>
            <w:hideMark/>
          </w:tcPr>
          <w:p w14:paraId="280D0C0D" w14:textId="441852CC" w:rsidR="00282C67" w:rsidRPr="0023114F" w:rsidRDefault="009631BB" w:rsidP="00A65BAA">
            <w:pPr>
              <w:spacing w:after="0" w:line="240" w:lineRule="auto"/>
              <w:jc w:val="center"/>
              <w:rPr>
                <w:color w:val="000000"/>
              </w:rPr>
            </w:pPr>
            <w:r w:rsidRPr="0023114F">
              <w:rPr>
                <w:color w:val="000000"/>
              </w:rPr>
              <w:t>Canada</w:t>
            </w:r>
          </w:p>
        </w:tc>
        <w:tc>
          <w:tcPr>
            <w:tcW w:w="1548" w:type="dxa"/>
            <w:noWrap/>
            <w:hideMark/>
          </w:tcPr>
          <w:p w14:paraId="27A607DA" w14:textId="726F0FD7" w:rsidR="00282C67" w:rsidRPr="0023114F" w:rsidRDefault="009631BB" w:rsidP="00A65BAA">
            <w:pPr>
              <w:spacing w:after="0" w:line="240" w:lineRule="auto"/>
              <w:jc w:val="center"/>
              <w:rPr>
                <w:color w:val="000000"/>
              </w:rPr>
            </w:pPr>
            <w:r w:rsidRPr="0023114F">
              <w:rPr>
                <w:color w:val="000000"/>
              </w:rPr>
              <w:t>Czech Republic</w:t>
            </w:r>
          </w:p>
        </w:tc>
      </w:tr>
      <w:tr w:rsidR="009631BB" w:rsidRPr="00F5248E" w14:paraId="18E7FBFE" w14:textId="77777777" w:rsidTr="009631BB">
        <w:trPr>
          <w:trHeight w:val="288"/>
        </w:trPr>
        <w:tc>
          <w:tcPr>
            <w:tcW w:w="419" w:type="dxa"/>
            <w:noWrap/>
            <w:hideMark/>
          </w:tcPr>
          <w:p w14:paraId="04D9DF6C" w14:textId="77777777" w:rsidR="00282C67" w:rsidRPr="0023114F" w:rsidRDefault="00282C67" w:rsidP="00282C67">
            <w:pPr>
              <w:spacing w:after="0" w:line="240" w:lineRule="auto"/>
              <w:jc w:val="right"/>
              <w:rPr>
                <w:color w:val="000000"/>
              </w:rPr>
            </w:pPr>
            <w:r w:rsidRPr="0023114F">
              <w:rPr>
                <w:color w:val="000000"/>
              </w:rPr>
              <w:t>5</w:t>
            </w:r>
          </w:p>
        </w:tc>
        <w:tc>
          <w:tcPr>
            <w:tcW w:w="1576" w:type="dxa"/>
          </w:tcPr>
          <w:p w14:paraId="57D8FB51" w14:textId="0342308D" w:rsidR="00282C67" w:rsidRPr="0023114F" w:rsidRDefault="009631BB" w:rsidP="00282C67">
            <w:pPr>
              <w:spacing w:after="0" w:line="240" w:lineRule="auto"/>
              <w:jc w:val="center"/>
              <w:rPr>
                <w:color w:val="000000"/>
              </w:rPr>
            </w:pPr>
            <w:r w:rsidRPr="0023114F">
              <w:rPr>
                <w:color w:val="000000"/>
              </w:rPr>
              <w:t>New Caledonia</w:t>
            </w:r>
          </w:p>
        </w:tc>
        <w:tc>
          <w:tcPr>
            <w:tcW w:w="1402" w:type="dxa"/>
          </w:tcPr>
          <w:p w14:paraId="3A2E2778" w14:textId="32379052" w:rsidR="00282C67" w:rsidRPr="0023114F" w:rsidRDefault="009631BB" w:rsidP="00282C67">
            <w:pPr>
              <w:spacing w:after="0" w:line="240" w:lineRule="auto"/>
              <w:jc w:val="center"/>
              <w:rPr>
                <w:color w:val="000000"/>
              </w:rPr>
            </w:pPr>
            <w:r w:rsidRPr="0023114F">
              <w:rPr>
                <w:color w:val="000000"/>
              </w:rPr>
              <w:t>Greenland</w:t>
            </w:r>
          </w:p>
        </w:tc>
        <w:tc>
          <w:tcPr>
            <w:tcW w:w="1358" w:type="dxa"/>
          </w:tcPr>
          <w:p w14:paraId="0F8AAD5F" w14:textId="139651E3" w:rsidR="00282C67" w:rsidRPr="0023114F" w:rsidRDefault="009631BB" w:rsidP="00282C67">
            <w:pPr>
              <w:spacing w:after="0" w:line="240" w:lineRule="auto"/>
              <w:jc w:val="center"/>
              <w:rPr>
                <w:color w:val="000000"/>
              </w:rPr>
            </w:pPr>
            <w:r w:rsidRPr="0023114F">
              <w:rPr>
                <w:color w:val="000000"/>
              </w:rPr>
              <w:t>Saudi Arabia</w:t>
            </w:r>
          </w:p>
        </w:tc>
        <w:tc>
          <w:tcPr>
            <w:tcW w:w="1041" w:type="dxa"/>
          </w:tcPr>
          <w:p w14:paraId="50118391" w14:textId="39E16C99" w:rsidR="00282C67" w:rsidRPr="0023114F" w:rsidRDefault="009631BB" w:rsidP="00282C67">
            <w:pPr>
              <w:spacing w:after="0" w:line="240" w:lineRule="auto"/>
              <w:jc w:val="center"/>
              <w:rPr>
                <w:color w:val="000000"/>
              </w:rPr>
            </w:pPr>
            <w:r w:rsidRPr="0023114F">
              <w:rPr>
                <w:color w:val="000000"/>
              </w:rPr>
              <w:t>Cameroon</w:t>
            </w:r>
          </w:p>
        </w:tc>
        <w:tc>
          <w:tcPr>
            <w:tcW w:w="1016" w:type="dxa"/>
            <w:noWrap/>
            <w:hideMark/>
          </w:tcPr>
          <w:p w14:paraId="355CD899" w14:textId="7F5401E6" w:rsidR="00282C67" w:rsidRPr="0023114F" w:rsidRDefault="009631BB" w:rsidP="00A65BAA">
            <w:pPr>
              <w:spacing w:after="0" w:line="240" w:lineRule="auto"/>
              <w:jc w:val="center"/>
              <w:rPr>
                <w:color w:val="000000"/>
              </w:rPr>
            </w:pPr>
            <w:r w:rsidRPr="0023114F">
              <w:rPr>
                <w:color w:val="000000"/>
              </w:rPr>
              <w:t>Romania</w:t>
            </w:r>
          </w:p>
        </w:tc>
        <w:tc>
          <w:tcPr>
            <w:tcW w:w="1548" w:type="dxa"/>
            <w:noWrap/>
            <w:hideMark/>
          </w:tcPr>
          <w:p w14:paraId="6003E3E8" w14:textId="348D5AF2" w:rsidR="00282C67" w:rsidRPr="0023114F" w:rsidRDefault="009631BB" w:rsidP="00A65BAA">
            <w:pPr>
              <w:spacing w:after="0" w:line="240" w:lineRule="auto"/>
              <w:jc w:val="center"/>
              <w:rPr>
                <w:color w:val="000000"/>
              </w:rPr>
            </w:pPr>
            <w:r w:rsidRPr="0023114F">
              <w:rPr>
                <w:color w:val="000000"/>
              </w:rPr>
              <w:t>Poland</w:t>
            </w:r>
          </w:p>
        </w:tc>
      </w:tr>
      <w:tr w:rsidR="009631BB" w:rsidRPr="00F5248E" w14:paraId="17F0D5EE" w14:textId="77777777" w:rsidTr="009631BB">
        <w:trPr>
          <w:trHeight w:val="288"/>
        </w:trPr>
        <w:tc>
          <w:tcPr>
            <w:tcW w:w="419" w:type="dxa"/>
            <w:noWrap/>
            <w:hideMark/>
          </w:tcPr>
          <w:p w14:paraId="16BAF9CC" w14:textId="77777777" w:rsidR="00282C67" w:rsidRPr="0023114F" w:rsidRDefault="00282C67" w:rsidP="00282C67">
            <w:pPr>
              <w:spacing w:after="0" w:line="240" w:lineRule="auto"/>
              <w:jc w:val="right"/>
              <w:rPr>
                <w:color w:val="000000"/>
              </w:rPr>
            </w:pPr>
            <w:r w:rsidRPr="0023114F">
              <w:rPr>
                <w:color w:val="000000"/>
              </w:rPr>
              <w:t>6</w:t>
            </w:r>
          </w:p>
        </w:tc>
        <w:tc>
          <w:tcPr>
            <w:tcW w:w="1576" w:type="dxa"/>
          </w:tcPr>
          <w:p w14:paraId="63E50943" w14:textId="52967816" w:rsidR="00282C67" w:rsidRPr="0023114F" w:rsidRDefault="009631BB" w:rsidP="00282C67">
            <w:pPr>
              <w:spacing w:after="0" w:line="240" w:lineRule="auto"/>
              <w:jc w:val="center"/>
              <w:rPr>
                <w:color w:val="000000"/>
              </w:rPr>
            </w:pPr>
            <w:r w:rsidRPr="0023114F">
              <w:rPr>
                <w:color w:val="000000"/>
              </w:rPr>
              <w:t>St. Vincent</w:t>
            </w:r>
          </w:p>
        </w:tc>
        <w:tc>
          <w:tcPr>
            <w:tcW w:w="1402" w:type="dxa"/>
          </w:tcPr>
          <w:p w14:paraId="64A12BF3" w14:textId="78272A1D" w:rsidR="00282C67" w:rsidRPr="0023114F" w:rsidRDefault="009631BB" w:rsidP="00282C67">
            <w:pPr>
              <w:spacing w:after="0" w:line="240" w:lineRule="auto"/>
              <w:jc w:val="center"/>
              <w:rPr>
                <w:color w:val="000000"/>
              </w:rPr>
            </w:pPr>
            <w:r w:rsidRPr="0023114F">
              <w:rPr>
                <w:color w:val="000000"/>
              </w:rPr>
              <w:t>Gambia</w:t>
            </w:r>
          </w:p>
        </w:tc>
        <w:tc>
          <w:tcPr>
            <w:tcW w:w="1358" w:type="dxa"/>
          </w:tcPr>
          <w:p w14:paraId="1E384AC1" w14:textId="14DCB478" w:rsidR="00282C67" w:rsidRPr="0023114F" w:rsidRDefault="009631BB" w:rsidP="00282C67">
            <w:pPr>
              <w:spacing w:after="0" w:line="240" w:lineRule="auto"/>
              <w:jc w:val="center"/>
              <w:rPr>
                <w:color w:val="000000"/>
              </w:rPr>
            </w:pPr>
            <w:r w:rsidRPr="0023114F">
              <w:rPr>
                <w:color w:val="000000"/>
              </w:rPr>
              <w:t>Zambia</w:t>
            </w:r>
          </w:p>
        </w:tc>
        <w:tc>
          <w:tcPr>
            <w:tcW w:w="1041" w:type="dxa"/>
          </w:tcPr>
          <w:p w14:paraId="24583383" w14:textId="0DBABD4B" w:rsidR="00282C67" w:rsidRPr="0023114F" w:rsidRDefault="009631BB" w:rsidP="00282C67">
            <w:pPr>
              <w:spacing w:after="0" w:line="240" w:lineRule="auto"/>
              <w:jc w:val="center"/>
              <w:rPr>
                <w:color w:val="000000"/>
              </w:rPr>
            </w:pPr>
            <w:r w:rsidRPr="0023114F">
              <w:rPr>
                <w:color w:val="000000"/>
              </w:rPr>
              <w:t>Azerbaijan</w:t>
            </w:r>
          </w:p>
        </w:tc>
        <w:tc>
          <w:tcPr>
            <w:tcW w:w="1016" w:type="dxa"/>
            <w:noWrap/>
            <w:hideMark/>
          </w:tcPr>
          <w:p w14:paraId="1E0DB545" w14:textId="6508068A" w:rsidR="00282C67" w:rsidRPr="0023114F" w:rsidRDefault="009631BB" w:rsidP="00A65BAA">
            <w:pPr>
              <w:spacing w:after="0" w:line="240" w:lineRule="auto"/>
              <w:jc w:val="center"/>
              <w:rPr>
                <w:color w:val="000000"/>
              </w:rPr>
            </w:pPr>
            <w:r w:rsidRPr="0023114F">
              <w:rPr>
                <w:color w:val="000000"/>
              </w:rPr>
              <w:t>Hong Kong</w:t>
            </w:r>
          </w:p>
        </w:tc>
        <w:tc>
          <w:tcPr>
            <w:tcW w:w="1548" w:type="dxa"/>
            <w:noWrap/>
            <w:hideMark/>
          </w:tcPr>
          <w:p w14:paraId="1FBF6C6A" w14:textId="47CBBE9E" w:rsidR="00282C67" w:rsidRPr="0023114F" w:rsidRDefault="009631BB" w:rsidP="00A65BAA">
            <w:pPr>
              <w:spacing w:after="0" w:line="240" w:lineRule="auto"/>
              <w:jc w:val="center"/>
              <w:rPr>
                <w:color w:val="000000"/>
              </w:rPr>
            </w:pPr>
            <w:r w:rsidRPr="0023114F">
              <w:rPr>
                <w:color w:val="000000"/>
              </w:rPr>
              <w:t>Mexico</w:t>
            </w:r>
          </w:p>
        </w:tc>
      </w:tr>
      <w:tr w:rsidR="009631BB" w:rsidRPr="00F5248E" w14:paraId="29284369" w14:textId="77777777" w:rsidTr="009631BB">
        <w:trPr>
          <w:trHeight w:val="288"/>
        </w:trPr>
        <w:tc>
          <w:tcPr>
            <w:tcW w:w="419" w:type="dxa"/>
            <w:noWrap/>
            <w:hideMark/>
          </w:tcPr>
          <w:p w14:paraId="0D4BD02C" w14:textId="77777777" w:rsidR="00282C67" w:rsidRPr="0023114F" w:rsidRDefault="00282C67" w:rsidP="00282C67">
            <w:pPr>
              <w:spacing w:after="0" w:line="240" w:lineRule="auto"/>
              <w:jc w:val="right"/>
              <w:rPr>
                <w:color w:val="000000"/>
              </w:rPr>
            </w:pPr>
            <w:r w:rsidRPr="0023114F">
              <w:rPr>
                <w:color w:val="000000"/>
              </w:rPr>
              <w:t>7</w:t>
            </w:r>
          </w:p>
        </w:tc>
        <w:tc>
          <w:tcPr>
            <w:tcW w:w="1576" w:type="dxa"/>
          </w:tcPr>
          <w:p w14:paraId="634425F2" w14:textId="1CE5E2E2" w:rsidR="00282C67" w:rsidRPr="0023114F" w:rsidRDefault="009631BB" w:rsidP="00282C67">
            <w:pPr>
              <w:spacing w:after="0" w:line="240" w:lineRule="auto"/>
              <w:jc w:val="center"/>
              <w:rPr>
                <w:color w:val="000000"/>
              </w:rPr>
            </w:pPr>
            <w:r w:rsidRPr="0023114F">
              <w:rPr>
                <w:color w:val="000000"/>
              </w:rPr>
              <w:t>Samoa</w:t>
            </w:r>
          </w:p>
        </w:tc>
        <w:tc>
          <w:tcPr>
            <w:tcW w:w="1402" w:type="dxa"/>
          </w:tcPr>
          <w:p w14:paraId="48709100" w14:textId="51FF8D78" w:rsidR="00282C67" w:rsidRPr="0023114F" w:rsidRDefault="009631BB" w:rsidP="00282C67">
            <w:pPr>
              <w:spacing w:after="0" w:line="240" w:lineRule="auto"/>
              <w:jc w:val="center"/>
              <w:rPr>
                <w:color w:val="000000"/>
              </w:rPr>
            </w:pPr>
            <w:r w:rsidRPr="0023114F">
              <w:rPr>
                <w:color w:val="000000"/>
              </w:rPr>
              <w:t>Australia</w:t>
            </w:r>
          </w:p>
        </w:tc>
        <w:tc>
          <w:tcPr>
            <w:tcW w:w="1358" w:type="dxa"/>
          </w:tcPr>
          <w:p w14:paraId="27C6F779" w14:textId="3494DB2E" w:rsidR="00282C67" w:rsidRPr="0023114F" w:rsidRDefault="009631BB" w:rsidP="00282C67">
            <w:pPr>
              <w:spacing w:after="0" w:line="240" w:lineRule="auto"/>
              <w:jc w:val="center"/>
              <w:rPr>
                <w:color w:val="000000"/>
              </w:rPr>
            </w:pPr>
            <w:r w:rsidRPr="0023114F">
              <w:rPr>
                <w:color w:val="000000"/>
              </w:rPr>
              <w:t>St. Vincent</w:t>
            </w:r>
          </w:p>
        </w:tc>
        <w:tc>
          <w:tcPr>
            <w:tcW w:w="1041" w:type="dxa"/>
          </w:tcPr>
          <w:p w14:paraId="773C1F5F" w14:textId="1BEFD5F6" w:rsidR="00282C67" w:rsidRPr="0023114F" w:rsidRDefault="009631BB" w:rsidP="00282C67">
            <w:pPr>
              <w:spacing w:after="0" w:line="240" w:lineRule="auto"/>
              <w:jc w:val="center"/>
              <w:rPr>
                <w:color w:val="000000"/>
              </w:rPr>
            </w:pPr>
            <w:r w:rsidRPr="0023114F">
              <w:rPr>
                <w:color w:val="000000"/>
              </w:rPr>
              <w:t>Philippines</w:t>
            </w:r>
          </w:p>
        </w:tc>
        <w:tc>
          <w:tcPr>
            <w:tcW w:w="1016" w:type="dxa"/>
            <w:noWrap/>
            <w:hideMark/>
          </w:tcPr>
          <w:p w14:paraId="307DF11E" w14:textId="1DFD2B6E" w:rsidR="00282C67" w:rsidRPr="0023114F" w:rsidRDefault="009631BB" w:rsidP="00A65BAA">
            <w:pPr>
              <w:spacing w:after="0" w:line="240" w:lineRule="auto"/>
              <w:jc w:val="center"/>
              <w:rPr>
                <w:color w:val="000000"/>
              </w:rPr>
            </w:pPr>
            <w:r w:rsidRPr="0023114F">
              <w:rPr>
                <w:color w:val="000000"/>
              </w:rPr>
              <w:t>Portugal</w:t>
            </w:r>
          </w:p>
        </w:tc>
        <w:tc>
          <w:tcPr>
            <w:tcW w:w="1548" w:type="dxa"/>
            <w:noWrap/>
            <w:hideMark/>
          </w:tcPr>
          <w:p w14:paraId="5C3384EC" w14:textId="7F4919A3" w:rsidR="00282C67" w:rsidRPr="0023114F" w:rsidRDefault="009631BB" w:rsidP="00A65BAA">
            <w:pPr>
              <w:spacing w:after="0" w:line="240" w:lineRule="auto"/>
              <w:jc w:val="center"/>
              <w:rPr>
                <w:color w:val="000000"/>
              </w:rPr>
            </w:pPr>
            <w:r w:rsidRPr="0023114F">
              <w:rPr>
                <w:color w:val="000000"/>
              </w:rPr>
              <w:t>Slovakia</w:t>
            </w:r>
          </w:p>
        </w:tc>
      </w:tr>
      <w:tr w:rsidR="009631BB" w:rsidRPr="00F5248E" w14:paraId="06CDD6FE" w14:textId="77777777" w:rsidTr="009631BB">
        <w:trPr>
          <w:trHeight w:val="288"/>
        </w:trPr>
        <w:tc>
          <w:tcPr>
            <w:tcW w:w="419" w:type="dxa"/>
            <w:noWrap/>
            <w:hideMark/>
          </w:tcPr>
          <w:p w14:paraId="08AECEDE" w14:textId="77777777" w:rsidR="00282C67" w:rsidRPr="0023114F" w:rsidRDefault="00282C67" w:rsidP="00282C67">
            <w:pPr>
              <w:spacing w:after="0" w:line="240" w:lineRule="auto"/>
              <w:jc w:val="right"/>
              <w:rPr>
                <w:color w:val="000000"/>
              </w:rPr>
            </w:pPr>
            <w:r w:rsidRPr="0023114F">
              <w:rPr>
                <w:color w:val="000000"/>
              </w:rPr>
              <w:t>8</w:t>
            </w:r>
          </w:p>
        </w:tc>
        <w:tc>
          <w:tcPr>
            <w:tcW w:w="1576" w:type="dxa"/>
          </w:tcPr>
          <w:p w14:paraId="02D88822" w14:textId="50E83A86" w:rsidR="00282C67" w:rsidRPr="0023114F" w:rsidRDefault="009631BB" w:rsidP="00282C67">
            <w:pPr>
              <w:spacing w:after="0" w:line="240" w:lineRule="auto"/>
              <w:jc w:val="center"/>
              <w:rPr>
                <w:color w:val="000000"/>
              </w:rPr>
            </w:pPr>
            <w:r w:rsidRPr="0023114F">
              <w:rPr>
                <w:color w:val="000000"/>
              </w:rPr>
              <w:t>Sierra Leone</w:t>
            </w:r>
          </w:p>
        </w:tc>
        <w:tc>
          <w:tcPr>
            <w:tcW w:w="1402" w:type="dxa"/>
          </w:tcPr>
          <w:p w14:paraId="47EB3374" w14:textId="4F1C11E8" w:rsidR="00282C67" w:rsidRPr="0023114F" w:rsidRDefault="009631BB" w:rsidP="00282C67">
            <w:pPr>
              <w:spacing w:after="0" w:line="240" w:lineRule="auto"/>
              <w:jc w:val="center"/>
              <w:rPr>
                <w:color w:val="000000"/>
              </w:rPr>
            </w:pPr>
            <w:r w:rsidRPr="0023114F">
              <w:rPr>
                <w:color w:val="000000"/>
              </w:rPr>
              <w:t>Myanmar</w:t>
            </w:r>
          </w:p>
        </w:tc>
        <w:tc>
          <w:tcPr>
            <w:tcW w:w="1358" w:type="dxa"/>
          </w:tcPr>
          <w:p w14:paraId="774D0143" w14:textId="43810C07" w:rsidR="00282C67" w:rsidRPr="0023114F" w:rsidRDefault="009631BB" w:rsidP="00282C67">
            <w:pPr>
              <w:spacing w:after="0" w:line="240" w:lineRule="auto"/>
              <w:jc w:val="center"/>
              <w:rPr>
                <w:color w:val="000000"/>
              </w:rPr>
            </w:pPr>
            <w:r w:rsidRPr="0023114F">
              <w:rPr>
                <w:color w:val="000000"/>
              </w:rPr>
              <w:t>Azerbaijan</w:t>
            </w:r>
          </w:p>
        </w:tc>
        <w:tc>
          <w:tcPr>
            <w:tcW w:w="1041" w:type="dxa"/>
          </w:tcPr>
          <w:p w14:paraId="1CF33082" w14:textId="33A36A2E" w:rsidR="00282C67" w:rsidRPr="0023114F" w:rsidRDefault="009631BB" w:rsidP="00282C67">
            <w:pPr>
              <w:spacing w:after="0" w:line="240" w:lineRule="auto"/>
              <w:jc w:val="center"/>
              <w:rPr>
                <w:color w:val="000000"/>
              </w:rPr>
            </w:pPr>
            <w:r w:rsidRPr="0023114F">
              <w:rPr>
                <w:color w:val="000000"/>
              </w:rPr>
              <w:t>Sierra Leone</w:t>
            </w:r>
          </w:p>
        </w:tc>
        <w:tc>
          <w:tcPr>
            <w:tcW w:w="1016" w:type="dxa"/>
            <w:noWrap/>
            <w:hideMark/>
          </w:tcPr>
          <w:p w14:paraId="3542C535" w14:textId="0B79ED2B" w:rsidR="00282C67" w:rsidRPr="0023114F" w:rsidRDefault="009631BB" w:rsidP="00A65BAA">
            <w:pPr>
              <w:spacing w:after="0" w:line="240" w:lineRule="auto"/>
              <w:jc w:val="center"/>
              <w:rPr>
                <w:color w:val="000000"/>
              </w:rPr>
            </w:pPr>
            <w:r w:rsidRPr="0023114F">
              <w:rPr>
                <w:color w:val="000000"/>
              </w:rPr>
              <w:t>Spain</w:t>
            </w:r>
          </w:p>
        </w:tc>
        <w:tc>
          <w:tcPr>
            <w:tcW w:w="1548" w:type="dxa"/>
            <w:noWrap/>
            <w:hideMark/>
          </w:tcPr>
          <w:p w14:paraId="209ACB03" w14:textId="49DCE6F0" w:rsidR="00282C67" w:rsidRPr="0023114F" w:rsidRDefault="009631BB" w:rsidP="00A65BAA">
            <w:pPr>
              <w:spacing w:after="0" w:line="240" w:lineRule="auto"/>
              <w:jc w:val="center"/>
              <w:rPr>
                <w:color w:val="000000"/>
              </w:rPr>
            </w:pPr>
            <w:r w:rsidRPr="0023114F">
              <w:rPr>
                <w:color w:val="000000"/>
              </w:rPr>
              <w:t>Malaysia</w:t>
            </w:r>
          </w:p>
        </w:tc>
      </w:tr>
      <w:tr w:rsidR="009631BB" w:rsidRPr="00F5248E" w14:paraId="53322C43" w14:textId="77777777" w:rsidTr="009631BB">
        <w:trPr>
          <w:trHeight w:val="288"/>
        </w:trPr>
        <w:tc>
          <w:tcPr>
            <w:tcW w:w="419" w:type="dxa"/>
            <w:noWrap/>
            <w:hideMark/>
          </w:tcPr>
          <w:p w14:paraId="21BD942F" w14:textId="77777777" w:rsidR="00282C67" w:rsidRPr="0023114F" w:rsidRDefault="00282C67" w:rsidP="00282C67">
            <w:pPr>
              <w:spacing w:after="0" w:line="240" w:lineRule="auto"/>
              <w:jc w:val="right"/>
              <w:rPr>
                <w:color w:val="000000"/>
              </w:rPr>
            </w:pPr>
            <w:r w:rsidRPr="0023114F">
              <w:rPr>
                <w:color w:val="000000"/>
              </w:rPr>
              <w:t>9</w:t>
            </w:r>
          </w:p>
        </w:tc>
        <w:tc>
          <w:tcPr>
            <w:tcW w:w="1576" w:type="dxa"/>
          </w:tcPr>
          <w:p w14:paraId="1A8FC7E1" w14:textId="14EB6E53" w:rsidR="00282C67" w:rsidRPr="0023114F" w:rsidRDefault="009631BB" w:rsidP="00282C67">
            <w:pPr>
              <w:spacing w:after="0" w:line="240" w:lineRule="auto"/>
              <w:jc w:val="center"/>
              <w:rPr>
                <w:color w:val="000000"/>
              </w:rPr>
            </w:pPr>
            <w:r w:rsidRPr="0023114F">
              <w:rPr>
                <w:color w:val="000000"/>
              </w:rPr>
              <w:t>Gambia</w:t>
            </w:r>
          </w:p>
        </w:tc>
        <w:tc>
          <w:tcPr>
            <w:tcW w:w="1402" w:type="dxa"/>
          </w:tcPr>
          <w:p w14:paraId="18F3C607" w14:textId="4A290F82" w:rsidR="00282C67" w:rsidRPr="0023114F" w:rsidRDefault="009631BB" w:rsidP="00282C67">
            <w:pPr>
              <w:spacing w:after="0" w:line="240" w:lineRule="auto"/>
              <w:jc w:val="center"/>
              <w:rPr>
                <w:color w:val="000000"/>
              </w:rPr>
            </w:pPr>
            <w:r w:rsidRPr="0023114F">
              <w:rPr>
                <w:color w:val="000000"/>
              </w:rPr>
              <w:t>Solomon Island</w:t>
            </w:r>
          </w:p>
        </w:tc>
        <w:tc>
          <w:tcPr>
            <w:tcW w:w="1358" w:type="dxa"/>
          </w:tcPr>
          <w:p w14:paraId="1FA56E79" w14:textId="32E7B1F8" w:rsidR="00282C67" w:rsidRPr="0023114F" w:rsidRDefault="009631BB" w:rsidP="00282C67">
            <w:pPr>
              <w:spacing w:after="0" w:line="240" w:lineRule="auto"/>
              <w:jc w:val="center"/>
              <w:rPr>
                <w:color w:val="000000"/>
              </w:rPr>
            </w:pPr>
            <w:r w:rsidRPr="0023114F">
              <w:rPr>
                <w:color w:val="000000"/>
              </w:rPr>
              <w:t>Antigua &amp; Barbuda</w:t>
            </w:r>
          </w:p>
        </w:tc>
        <w:tc>
          <w:tcPr>
            <w:tcW w:w="1041" w:type="dxa"/>
          </w:tcPr>
          <w:p w14:paraId="55462BF2" w14:textId="5BEC2D0C" w:rsidR="00282C67" w:rsidRPr="0023114F" w:rsidRDefault="009631BB" w:rsidP="00282C67">
            <w:pPr>
              <w:spacing w:after="0" w:line="240" w:lineRule="auto"/>
              <w:jc w:val="center"/>
              <w:rPr>
                <w:color w:val="000000"/>
              </w:rPr>
            </w:pPr>
            <w:r w:rsidRPr="0023114F">
              <w:rPr>
                <w:color w:val="000000"/>
              </w:rPr>
              <w:t>Sao Tomé &amp; Principe</w:t>
            </w:r>
          </w:p>
        </w:tc>
        <w:tc>
          <w:tcPr>
            <w:tcW w:w="1016" w:type="dxa"/>
            <w:noWrap/>
            <w:hideMark/>
          </w:tcPr>
          <w:p w14:paraId="00EA949D" w14:textId="69424A15" w:rsidR="00282C67" w:rsidRPr="0023114F" w:rsidRDefault="009631BB" w:rsidP="00A65BAA">
            <w:pPr>
              <w:spacing w:after="0" w:line="240" w:lineRule="auto"/>
              <w:jc w:val="center"/>
              <w:rPr>
                <w:color w:val="000000"/>
              </w:rPr>
            </w:pPr>
            <w:r w:rsidRPr="0023114F">
              <w:rPr>
                <w:color w:val="000000"/>
              </w:rPr>
              <w:t>Croatia</w:t>
            </w:r>
          </w:p>
        </w:tc>
        <w:tc>
          <w:tcPr>
            <w:tcW w:w="1548" w:type="dxa"/>
            <w:noWrap/>
            <w:hideMark/>
          </w:tcPr>
          <w:p w14:paraId="28D3D63C" w14:textId="381421F7" w:rsidR="00282C67" w:rsidRPr="0023114F" w:rsidRDefault="009631BB" w:rsidP="00A65BAA">
            <w:pPr>
              <w:spacing w:after="0" w:line="240" w:lineRule="auto"/>
              <w:jc w:val="center"/>
              <w:rPr>
                <w:color w:val="000000"/>
              </w:rPr>
            </w:pPr>
            <w:r w:rsidRPr="0023114F">
              <w:rPr>
                <w:color w:val="000000"/>
              </w:rPr>
              <w:t>Bangladesh</w:t>
            </w:r>
          </w:p>
        </w:tc>
      </w:tr>
      <w:tr w:rsidR="009631BB" w:rsidRPr="00F5248E" w14:paraId="3F375642" w14:textId="77777777" w:rsidTr="009631BB">
        <w:trPr>
          <w:trHeight w:val="288"/>
        </w:trPr>
        <w:tc>
          <w:tcPr>
            <w:tcW w:w="419" w:type="dxa"/>
            <w:noWrap/>
            <w:hideMark/>
          </w:tcPr>
          <w:p w14:paraId="46D8E7E5" w14:textId="77777777" w:rsidR="00282C67" w:rsidRPr="0023114F" w:rsidRDefault="00282C67" w:rsidP="00282C67">
            <w:pPr>
              <w:spacing w:after="0" w:line="240" w:lineRule="auto"/>
              <w:jc w:val="right"/>
              <w:rPr>
                <w:color w:val="000000"/>
              </w:rPr>
            </w:pPr>
            <w:r w:rsidRPr="0023114F">
              <w:rPr>
                <w:color w:val="000000"/>
              </w:rPr>
              <w:t>10</w:t>
            </w:r>
          </w:p>
        </w:tc>
        <w:tc>
          <w:tcPr>
            <w:tcW w:w="1576" w:type="dxa"/>
          </w:tcPr>
          <w:p w14:paraId="44C77FFD" w14:textId="41554399" w:rsidR="00282C67" w:rsidRPr="0023114F" w:rsidRDefault="009631BB" w:rsidP="00282C67">
            <w:pPr>
              <w:spacing w:after="0" w:line="240" w:lineRule="auto"/>
              <w:jc w:val="center"/>
              <w:rPr>
                <w:color w:val="000000"/>
              </w:rPr>
            </w:pPr>
            <w:r w:rsidRPr="0023114F">
              <w:rPr>
                <w:color w:val="000000"/>
              </w:rPr>
              <w:t>Afghanistan</w:t>
            </w:r>
          </w:p>
        </w:tc>
        <w:tc>
          <w:tcPr>
            <w:tcW w:w="1402" w:type="dxa"/>
          </w:tcPr>
          <w:p w14:paraId="3485DD76" w14:textId="750FD288" w:rsidR="00282C67" w:rsidRPr="0023114F" w:rsidRDefault="009631BB" w:rsidP="00282C67">
            <w:pPr>
              <w:spacing w:after="0" w:line="240" w:lineRule="auto"/>
              <w:jc w:val="center"/>
              <w:rPr>
                <w:color w:val="000000"/>
              </w:rPr>
            </w:pPr>
            <w:r w:rsidRPr="0023114F">
              <w:rPr>
                <w:color w:val="000000"/>
              </w:rPr>
              <w:t>Qatar</w:t>
            </w:r>
          </w:p>
        </w:tc>
        <w:tc>
          <w:tcPr>
            <w:tcW w:w="1358" w:type="dxa"/>
          </w:tcPr>
          <w:p w14:paraId="189A7562" w14:textId="0EAB6C08" w:rsidR="00282C67" w:rsidRPr="0023114F" w:rsidRDefault="009631BB" w:rsidP="00282C67">
            <w:pPr>
              <w:spacing w:after="0" w:line="240" w:lineRule="auto"/>
              <w:jc w:val="center"/>
              <w:rPr>
                <w:color w:val="000000"/>
              </w:rPr>
            </w:pPr>
            <w:r w:rsidRPr="0023114F">
              <w:rPr>
                <w:color w:val="000000"/>
              </w:rPr>
              <w:t>Aruba</w:t>
            </w:r>
          </w:p>
        </w:tc>
        <w:tc>
          <w:tcPr>
            <w:tcW w:w="1041" w:type="dxa"/>
          </w:tcPr>
          <w:p w14:paraId="1E0EDF50" w14:textId="6A411017" w:rsidR="00282C67" w:rsidRPr="0023114F" w:rsidRDefault="009631BB" w:rsidP="00282C67">
            <w:pPr>
              <w:spacing w:after="0" w:line="240" w:lineRule="auto"/>
              <w:jc w:val="center"/>
              <w:rPr>
                <w:color w:val="000000"/>
              </w:rPr>
            </w:pPr>
            <w:r w:rsidRPr="0023114F">
              <w:rPr>
                <w:color w:val="000000"/>
              </w:rPr>
              <w:t>Switzerland</w:t>
            </w:r>
          </w:p>
        </w:tc>
        <w:tc>
          <w:tcPr>
            <w:tcW w:w="1016" w:type="dxa"/>
            <w:noWrap/>
            <w:hideMark/>
          </w:tcPr>
          <w:p w14:paraId="0A452911" w14:textId="277B87DD" w:rsidR="00282C67" w:rsidRPr="0023114F" w:rsidRDefault="009631BB" w:rsidP="00A65BAA">
            <w:pPr>
              <w:spacing w:after="0" w:line="240" w:lineRule="auto"/>
              <w:jc w:val="center"/>
              <w:rPr>
                <w:color w:val="000000"/>
              </w:rPr>
            </w:pPr>
            <w:r w:rsidRPr="0023114F">
              <w:rPr>
                <w:color w:val="000000"/>
              </w:rPr>
              <w:t>Belgium</w:t>
            </w:r>
          </w:p>
        </w:tc>
        <w:tc>
          <w:tcPr>
            <w:tcW w:w="1548" w:type="dxa"/>
            <w:noWrap/>
            <w:hideMark/>
          </w:tcPr>
          <w:p w14:paraId="692BD162" w14:textId="28DAE9DE" w:rsidR="00282C67" w:rsidRPr="0023114F" w:rsidRDefault="009631BB" w:rsidP="00A65BAA">
            <w:pPr>
              <w:spacing w:after="0" w:line="240" w:lineRule="auto"/>
              <w:jc w:val="center"/>
              <w:rPr>
                <w:color w:val="000000"/>
              </w:rPr>
            </w:pPr>
            <w:r w:rsidRPr="0023114F">
              <w:rPr>
                <w:color w:val="000000"/>
              </w:rPr>
              <w:t>Brunei</w:t>
            </w:r>
          </w:p>
        </w:tc>
      </w:tr>
      <w:tr w:rsidR="009631BB" w:rsidRPr="00F5248E" w14:paraId="13FCC10D" w14:textId="77777777" w:rsidTr="009631BB">
        <w:trPr>
          <w:trHeight w:val="288"/>
        </w:trPr>
        <w:tc>
          <w:tcPr>
            <w:tcW w:w="419" w:type="dxa"/>
            <w:noWrap/>
            <w:hideMark/>
          </w:tcPr>
          <w:p w14:paraId="48F5069B" w14:textId="77777777" w:rsidR="00282C67" w:rsidRPr="0023114F" w:rsidRDefault="00282C67" w:rsidP="00282C67">
            <w:pPr>
              <w:spacing w:after="0" w:line="240" w:lineRule="auto"/>
              <w:jc w:val="right"/>
              <w:rPr>
                <w:color w:val="000000"/>
              </w:rPr>
            </w:pPr>
            <w:r w:rsidRPr="0023114F">
              <w:rPr>
                <w:color w:val="000000"/>
              </w:rPr>
              <w:t>11</w:t>
            </w:r>
          </w:p>
        </w:tc>
        <w:tc>
          <w:tcPr>
            <w:tcW w:w="1576" w:type="dxa"/>
          </w:tcPr>
          <w:p w14:paraId="6D772F2E" w14:textId="25467518" w:rsidR="00282C67" w:rsidRPr="0023114F" w:rsidRDefault="009631BB" w:rsidP="00282C67">
            <w:pPr>
              <w:spacing w:after="0" w:line="240" w:lineRule="auto"/>
              <w:jc w:val="center"/>
              <w:rPr>
                <w:color w:val="000000"/>
              </w:rPr>
            </w:pPr>
            <w:r w:rsidRPr="0023114F">
              <w:rPr>
                <w:color w:val="000000"/>
              </w:rPr>
              <w:t>Seychelles</w:t>
            </w:r>
          </w:p>
        </w:tc>
        <w:tc>
          <w:tcPr>
            <w:tcW w:w="1402" w:type="dxa"/>
          </w:tcPr>
          <w:p w14:paraId="1059E436" w14:textId="2A8C57D7" w:rsidR="00282C67" w:rsidRPr="0023114F" w:rsidRDefault="009631BB" w:rsidP="00282C67">
            <w:pPr>
              <w:spacing w:after="0" w:line="240" w:lineRule="auto"/>
              <w:jc w:val="center"/>
              <w:rPr>
                <w:color w:val="000000"/>
              </w:rPr>
            </w:pPr>
            <w:r w:rsidRPr="0023114F">
              <w:rPr>
                <w:color w:val="000000"/>
              </w:rPr>
              <w:t>Honduras</w:t>
            </w:r>
          </w:p>
        </w:tc>
        <w:tc>
          <w:tcPr>
            <w:tcW w:w="1358" w:type="dxa"/>
          </w:tcPr>
          <w:p w14:paraId="2B97AB34" w14:textId="6539F803" w:rsidR="00282C67" w:rsidRPr="0023114F" w:rsidRDefault="009631BB" w:rsidP="00282C67">
            <w:pPr>
              <w:spacing w:after="0" w:line="240" w:lineRule="auto"/>
              <w:jc w:val="center"/>
              <w:rPr>
                <w:color w:val="000000"/>
              </w:rPr>
            </w:pPr>
            <w:r w:rsidRPr="0023114F">
              <w:rPr>
                <w:color w:val="000000"/>
              </w:rPr>
              <w:t>Niger</w:t>
            </w:r>
          </w:p>
        </w:tc>
        <w:tc>
          <w:tcPr>
            <w:tcW w:w="1041" w:type="dxa"/>
          </w:tcPr>
          <w:p w14:paraId="1430216F" w14:textId="2F679EEB" w:rsidR="00282C67" w:rsidRPr="0023114F" w:rsidRDefault="009631BB" w:rsidP="00282C67">
            <w:pPr>
              <w:spacing w:after="0" w:line="240" w:lineRule="auto"/>
              <w:jc w:val="center"/>
              <w:rPr>
                <w:color w:val="000000"/>
              </w:rPr>
            </w:pPr>
            <w:r w:rsidRPr="0023114F">
              <w:rPr>
                <w:color w:val="000000"/>
              </w:rPr>
              <w:t>Macau</w:t>
            </w:r>
          </w:p>
        </w:tc>
        <w:tc>
          <w:tcPr>
            <w:tcW w:w="1016" w:type="dxa"/>
            <w:noWrap/>
            <w:hideMark/>
          </w:tcPr>
          <w:p w14:paraId="7B0B3FF9" w14:textId="287BDD5B" w:rsidR="00282C67" w:rsidRPr="0023114F" w:rsidRDefault="009631BB" w:rsidP="00A65BAA">
            <w:pPr>
              <w:spacing w:after="0" w:line="240" w:lineRule="auto"/>
              <w:jc w:val="center"/>
              <w:rPr>
                <w:color w:val="000000"/>
              </w:rPr>
            </w:pPr>
            <w:r w:rsidRPr="0023114F">
              <w:rPr>
                <w:color w:val="000000"/>
              </w:rPr>
              <w:t>United King</w:t>
            </w:r>
            <w:r w:rsidR="00D9359B" w:rsidRPr="0023114F">
              <w:rPr>
                <w:color w:val="000000"/>
              </w:rPr>
              <w:t>d</w:t>
            </w:r>
            <w:r w:rsidRPr="0023114F">
              <w:rPr>
                <w:color w:val="000000"/>
              </w:rPr>
              <w:t>om</w:t>
            </w:r>
          </w:p>
        </w:tc>
        <w:tc>
          <w:tcPr>
            <w:tcW w:w="1548" w:type="dxa"/>
            <w:noWrap/>
            <w:hideMark/>
          </w:tcPr>
          <w:p w14:paraId="5BE18BF4" w14:textId="4B578427" w:rsidR="00282C67" w:rsidRPr="0023114F" w:rsidRDefault="009631BB" w:rsidP="00A65BAA">
            <w:pPr>
              <w:spacing w:after="0" w:line="240" w:lineRule="auto"/>
              <w:jc w:val="center"/>
              <w:rPr>
                <w:color w:val="000000"/>
              </w:rPr>
            </w:pPr>
            <w:r w:rsidRPr="0023114F">
              <w:rPr>
                <w:color w:val="000000"/>
              </w:rPr>
              <w:t>Hong Kong</w:t>
            </w:r>
          </w:p>
        </w:tc>
      </w:tr>
      <w:tr w:rsidR="009631BB" w:rsidRPr="00F5248E" w14:paraId="4CC0B636" w14:textId="77777777" w:rsidTr="009631BB">
        <w:trPr>
          <w:trHeight w:val="288"/>
        </w:trPr>
        <w:tc>
          <w:tcPr>
            <w:tcW w:w="419" w:type="dxa"/>
            <w:noWrap/>
            <w:hideMark/>
          </w:tcPr>
          <w:p w14:paraId="6286D807" w14:textId="77777777" w:rsidR="00282C67" w:rsidRPr="0023114F" w:rsidRDefault="00282C67" w:rsidP="00282C67">
            <w:pPr>
              <w:spacing w:after="0" w:line="240" w:lineRule="auto"/>
              <w:jc w:val="right"/>
              <w:rPr>
                <w:color w:val="000000"/>
              </w:rPr>
            </w:pPr>
            <w:r w:rsidRPr="0023114F">
              <w:rPr>
                <w:color w:val="000000"/>
              </w:rPr>
              <w:t>12</w:t>
            </w:r>
          </w:p>
        </w:tc>
        <w:tc>
          <w:tcPr>
            <w:tcW w:w="1576" w:type="dxa"/>
          </w:tcPr>
          <w:p w14:paraId="57BF2C5B" w14:textId="58343CFF" w:rsidR="00282C67" w:rsidRPr="0023114F" w:rsidRDefault="009631BB" w:rsidP="00282C67">
            <w:pPr>
              <w:spacing w:after="0" w:line="240" w:lineRule="auto"/>
              <w:jc w:val="center"/>
              <w:rPr>
                <w:color w:val="000000"/>
              </w:rPr>
            </w:pPr>
            <w:r w:rsidRPr="0023114F">
              <w:rPr>
                <w:color w:val="000000"/>
              </w:rPr>
              <w:t>Burundi</w:t>
            </w:r>
          </w:p>
        </w:tc>
        <w:tc>
          <w:tcPr>
            <w:tcW w:w="1402" w:type="dxa"/>
          </w:tcPr>
          <w:p w14:paraId="5C157DD7" w14:textId="4DA66D6D" w:rsidR="00282C67" w:rsidRPr="0023114F" w:rsidRDefault="009631BB" w:rsidP="00282C67">
            <w:pPr>
              <w:spacing w:after="0" w:line="240" w:lineRule="auto"/>
              <w:jc w:val="center"/>
              <w:rPr>
                <w:color w:val="000000"/>
              </w:rPr>
            </w:pPr>
            <w:r w:rsidRPr="0023114F">
              <w:rPr>
                <w:color w:val="000000"/>
              </w:rPr>
              <w:t>Cambodia</w:t>
            </w:r>
          </w:p>
        </w:tc>
        <w:tc>
          <w:tcPr>
            <w:tcW w:w="1358" w:type="dxa"/>
          </w:tcPr>
          <w:p w14:paraId="481B8836" w14:textId="63F7E9D3" w:rsidR="00282C67" w:rsidRPr="0023114F" w:rsidRDefault="009631BB" w:rsidP="00282C67">
            <w:pPr>
              <w:spacing w:after="0" w:line="240" w:lineRule="auto"/>
              <w:jc w:val="center"/>
              <w:rPr>
                <w:color w:val="000000"/>
              </w:rPr>
            </w:pPr>
            <w:r w:rsidRPr="0023114F">
              <w:rPr>
                <w:color w:val="000000"/>
              </w:rPr>
              <w:t>Panama</w:t>
            </w:r>
          </w:p>
        </w:tc>
        <w:tc>
          <w:tcPr>
            <w:tcW w:w="1041" w:type="dxa"/>
          </w:tcPr>
          <w:p w14:paraId="5210E334" w14:textId="2531BE35" w:rsidR="00282C67" w:rsidRPr="0023114F" w:rsidRDefault="009631BB" w:rsidP="00282C67">
            <w:pPr>
              <w:spacing w:after="0" w:line="240" w:lineRule="auto"/>
              <w:jc w:val="center"/>
              <w:rPr>
                <w:color w:val="000000"/>
              </w:rPr>
            </w:pPr>
            <w:r w:rsidRPr="0023114F">
              <w:rPr>
                <w:color w:val="000000"/>
              </w:rPr>
              <w:t>Zambia</w:t>
            </w:r>
          </w:p>
        </w:tc>
        <w:tc>
          <w:tcPr>
            <w:tcW w:w="1016" w:type="dxa"/>
            <w:noWrap/>
            <w:hideMark/>
          </w:tcPr>
          <w:p w14:paraId="6A1A693F" w14:textId="63DC917E" w:rsidR="00282C67" w:rsidRPr="0023114F" w:rsidRDefault="009631BB" w:rsidP="00A65BAA">
            <w:pPr>
              <w:spacing w:after="0" w:line="240" w:lineRule="auto"/>
              <w:jc w:val="center"/>
              <w:rPr>
                <w:color w:val="000000"/>
              </w:rPr>
            </w:pPr>
            <w:r w:rsidRPr="0023114F">
              <w:rPr>
                <w:color w:val="000000"/>
              </w:rPr>
              <w:t>South Korea</w:t>
            </w:r>
          </w:p>
        </w:tc>
        <w:tc>
          <w:tcPr>
            <w:tcW w:w="1548" w:type="dxa"/>
            <w:noWrap/>
            <w:hideMark/>
          </w:tcPr>
          <w:p w14:paraId="6736FBF7" w14:textId="64E41815" w:rsidR="00282C67" w:rsidRPr="0023114F" w:rsidRDefault="009631BB" w:rsidP="00A65BAA">
            <w:pPr>
              <w:spacing w:after="0" w:line="240" w:lineRule="auto"/>
              <w:jc w:val="center"/>
              <w:rPr>
                <w:color w:val="000000"/>
              </w:rPr>
            </w:pPr>
            <w:r w:rsidRPr="0023114F">
              <w:rPr>
                <w:color w:val="000000"/>
              </w:rPr>
              <w:t>Serbia</w:t>
            </w:r>
          </w:p>
        </w:tc>
      </w:tr>
      <w:tr w:rsidR="009631BB" w:rsidRPr="00F5248E" w14:paraId="0F3F6072" w14:textId="77777777" w:rsidTr="009631BB">
        <w:trPr>
          <w:trHeight w:val="288"/>
        </w:trPr>
        <w:tc>
          <w:tcPr>
            <w:tcW w:w="419" w:type="dxa"/>
            <w:noWrap/>
            <w:hideMark/>
          </w:tcPr>
          <w:p w14:paraId="181B1B73" w14:textId="77777777" w:rsidR="00282C67" w:rsidRPr="0023114F" w:rsidRDefault="00282C67" w:rsidP="00282C67">
            <w:pPr>
              <w:spacing w:after="0" w:line="240" w:lineRule="auto"/>
              <w:jc w:val="right"/>
              <w:rPr>
                <w:color w:val="000000"/>
              </w:rPr>
            </w:pPr>
            <w:r w:rsidRPr="0023114F">
              <w:rPr>
                <w:color w:val="000000"/>
              </w:rPr>
              <w:t>13</w:t>
            </w:r>
          </w:p>
        </w:tc>
        <w:tc>
          <w:tcPr>
            <w:tcW w:w="1576" w:type="dxa"/>
          </w:tcPr>
          <w:p w14:paraId="1CB3943F" w14:textId="44069088" w:rsidR="00282C67" w:rsidRPr="0023114F" w:rsidRDefault="009631BB" w:rsidP="00282C67">
            <w:pPr>
              <w:spacing w:after="0" w:line="240" w:lineRule="auto"/>
              <w:jc w:val="center"/>
              <w:rPr>
                <w:color w:val="000000"/>
              </w:rPr>
            </w:pPr>
            <w:r w:rsidRPr="0023114F">
              <w:rPr>
                <w:color w:val="000000"/>
              </w:rPr>
              <w:t>Mozambique</w:t>
            </w:r>
          </w:p>
        </w:tc>
        <w:tc>
          <w:tcPr>
            <w:tcW w:w="1402" w:type="dxa"/>
          </w:tcPr>
          <w:p w14:paraId="304AF57A" w14:textId="69F8AF7E" w:rsidR="00282C67" w:rsidRPr="0023114F" w:rsidRDefault="009631BB" w:rsidP="00282C67">
            <w:pPr>
              <w:spacing w:after="0" w:line="240" w:lineRule="auto"/>
              <w:jc w:val="center"/>
              <w:rPr>
                <w:color w:val="000000"/>
              </w:rPr>
            </w:pPr>
            <w:r w:rsidRPr="0023114F">
              <w:rPr>
                <w:color w:val="000000"/>
              </w:rPr>
              <w:t>Yemen</w:t>
            </w:r>
          </w:p>
        </w:tc>
        <w:tc>
          <w:tcPr>
            <w:tcW w:w="1358" w:type="dxa"/>
          </w:tcPr>
          <w:p w14:paraId="78011E1A" w14:textId="70627084" w:rsidR="00282C67" w:rsidRPr="0023114F" w:rsidRDefault="009631BB" w:rsidP="00282C67">
            <w:pPr>
              <w:spacing w:after="0" w:line="240" w:lineRule="auto"/>
              <w:jc w:val="center"/>
              <w:rPr>
                <w:color w:val="000000"/>
              </w:rPr>
            </w:pPr>
            <w:r w:rsidRPr="0023114F">
              <w:rPr>
                <w:color w:val="000000"/>
              </w:rPr>
              <w:t>Malta</w:t>
            </w:r>
          </w:p>
        </w:tc>
        <w:tc>
          <w:tcPr>
            <w:tcW w:w="1041" w:type="dxa"/>
          </w:tcPr>
          <w:p w14:paraId="455E0C2B" w14:textId="13C6004D" w:rsidR="00282C67" w:rsidRPr="0023114F" w:rsidRDefault="009631BB" w:rsidP="00282C67">
            <w:pPr>
              <w:spacing w:after="0" w:line="240" w:lineRule="auto"/>
              <w:jc w:val="center"/>
              <w:rPr>
                <w:color w:val="000000"/>
              </w:rPr>
            </w:pPr>
            <w:r w:rsidRPr="0023114F">
              <w:rPr>
                <w:color w:val="000000"/>
              </w:rPr>
              <w:t>Kyrgyzstan</w:t>
            </w:r>
          </w:p>
        </w:tc>
        <w:tc>
          <w:tcPr>
            <w:tcW w:w="1016" w:type="dxa"/>
            <w:noWrap/>
            <w:hideMark/>
          </w:tcPr>
          <w:p w14:paraId="62F8B87B" w14:textId="3B881DDE" w:rsidR="00282C67" w:rsidRPr="0023114F" w:rsidRDefault="009631BB" w:rsidP="00A65BAA">
            <w:pPr>
              <w:spacing w:after="0" w:line="240" w:lineRule="auto"/>
              <w:jc w:val="center"/>
              <w:rPr>
                <w:color w:val="000000"/>
              </w:rPr>
            </w:pPr>
            <w:r w:rsidRPr="0023114F">
              <w:rPr>
                <w:color w:val="000000"/>
              </w:rPr>
              <w:t>Japan</w:t>
            </w:r>
          </w:p>
        </w:tc>
        <w:tc>
          <w:tcPr>
            <w:tcW w:w="1548" w:type="dxa"/>
            <w:noWrap/>
            <w:hideMark/>
          </w:tcPr>
          <w:p w14:paraId="3BE91154" w14:textId="1B4E655B" w:rsidR="00282C67" w:rsidRPr="0023114F" w:rsidRDefault="009631BB" w:rsidP="00A65BAA">
            <w:pPr>
              <w:spacing w:after="0" w:line="240" w:lineRule="auto"/>
              <w:jc w:val="center"/>
              <w:rPr>
                <w:color w:val="000000"/>
              </w:rPr>
            </w:pPr>
            <w:r w:rsidRPr="0023114F">
              <w:rPr>
                <w:color w:val="000000"/>
              </w:rPr>
              <w:t>Tanzania</w:t>
            </w:r>
          </w:p>
        </w:tc>
      </w:tr>
      <w:tr w:rsidR="009631BB" w:rsidRPr="00F5248E" w14:paraId="67DD56A5" w14:textId="77777777" w:rsidTr="009631BB">
        <w:trPr>
          <w:trHeight w:val="288"/>
        </w:trPr>
        <w:tc>
          <w:tcPr>
            <w:tcW w:w="419" w:type="dxa"/>
            <w:noWrap/>
            <w:hideMark/>
          </w:tcPr>
          <w:p w14:paraId="0D63A872" w14:textId="77777777" w:rsidR="00282C67" w:rsidRPr="0023114F" w:rsidRDefault="00282C67" w:rsidP="00282C67">
            <w:pPr>
              <w:spacing w:after="0" w:line="240" w:lineRule="auto"/>
              <w:jc w:val="right"/>
              <w:rPr>
                <w:color w:val="000000"/>
              </w:rPr>
            </w:pPr>
            <w:r w:rsidRPr="0023114F">
              <w:rPr>
                <w:color w:val="000000"/>
              </w:rPr>
              <w:t>14</w:t>
            </w:r>
          </w:p>
        </w:tc>
        <w:tc>
          <w:tcPr>
            <w:tcW w:w="1576" w:type="dxa"/>
          </w:tcPr>
          <w:p w14:paraId="1EB709C3" w14:textId="5D413208" w:rsidR="00282C67" w:rsidRPr="0023114F" w:rsidRDefault="009631BB" w:rsidP="00282C67">
            <w:pPr>
              <w:spacing w:after="0" w:line="240" w:lineRule="auto"/>
              <w:jc w:val="center"/>
              <w:rPr>
                <w:color w:val="000000"/>
              </w:rPr>
            </w:pPr>
            <w:r w:rsidRPr="0023114F">
              <w:rPr>
                <w:color w:val="000000"/>
              </w:rPr>
              <w:t>Bahamas</w:t>
            </w:r>
          </w:p>
        </w:tc>
        <w:tc>
          <w:tcPr>
            <w:tcW w:w="1402" w:type="dxa"/>
          </w:tcPr>
          <w:p w14:paraId="6EFE40E6" w14:textId="33BA86C0" w:rsidR="00282C67" w:rsidRPr="0023114F" w:rsidRDefault="009631BB" w:rsidP="00282C67">
            <w:pPr>
              <w:spacing w:after="0" w:line="240" w:lineRule="auto"/>
              <w:jc w:val="center"/>
              <w:rPr>
                <w:color w:val="000000"/>
              </w:rPr>
            </w:pPr>
            <w:r w:rsidRPr="0023114F">
              <w:rPr>
                <w:color w:val="000000"/>
              </w:rPr>
              <w:t>Denmark</w:t>
            </w:r>
          </w:p>
        </w:tc>
        <w:tc>
          <w:tcPr>
            <w:tcW w:w="1358" w:type="dxa"/>
          </w:tcPr>
          <w:p w14:paraId="5F33BDB9" w14:textId="681F45E2" w:rsidR="00282C67" w:rsidRPr="0023114F" w:rsidRDefault="009631BB" w:rsidP="00282C67">
            <w:pPr>
              <w:spacing w:after="0" w:line="240" w:lineRule="auto"/>
              <w:jc w:val="center"/>
              <w:rPr>
                <w:color w:val="000000"/>
              </w:rPr>
            </w:pPr>
            <w:r w:rsidRPr="0023114F">
              <w:rPr>
                <w:color w:val="000000"/>
              </w:rPr>
              <w:t>South Africa</w:t>
            </w:r>
          </w:p>
        </w:tc>
        <w:tc>
          <w:tcPr>
            <w:tcW w:w="1041" w:type="dxa"/>
          </w:tcPr>
          <w:p w14:paraId="25B74568" w14:textId="24FDDCDB" w:rsidR="00282C67" w:rsidRPr="0023114F" w:rsidRDefault="009631BB" w:rsidP="00282C67">
            <w:pPr>
              <w:spacing w:after="0" w:line="240" w:lineRule="auto"/>
              <w:jc w:val="center"/>
              <w:rPr>
                <w:color w:val="000000"/>
              </w:rPr>
            </w:pPr>
            <w:r w:rsidRPr="0023114F">
              <w:rPr>
                <w:color w:val="000000"/>
              </w:rPr>
              <w:t>Japan</w:t>
            </w:r>
          </w:p>
        </w:tc>
        <w:tc>
          <w:tcPr>
            <w:tcW w:w="1016" w:type="dxa"/>
            <w:noWrap/>
            <w:hideMark/>
          </w:tcPr>
          <w:p w14:paraId="4341C547" w14:textId="5EDBAC32" w:rsidR="00282C67" w:rsidRPr="0023114F" w:rsidRDefault="009631BB" w:rsidP="00A65BAA">
            <w:pPr>
              <w:spacing w:after="0" w:line="240" w:lineRule="auto"/>
              <w:jc w:val="center"/>
              <w:rPr>
                <w:color w:val="000000"/>
              </w:rPr>
            </w:pPr>
            <w:r w:rsidRPr="0023114F">
              <w:rPr>
                <w:color w:val="000000"/>
              </w:rPr>
              <w:t>Peru</w:t>
            </w:r>
          </w:p>
        </w:tc>
        <w:tc>
          <w:tcPr>
            <w:tcW w:w="1548" w:type="dxa"/>
            <w:noWrap/>
            <w:hideMark/>
          </w:tcPr>
          <w:p w14:paraId="4533C6D6" w14:textId="26387990" w:rsidR="00282C67" w:rsidRPr="0023114F" w:rsidRDefault="009631BB" w:rsidP="00A65BAA">
            <w:pPr>
              <w:spacing w:after="0" w:line="240" w:lineRule="auto"/>
              <w:jc w:val="center"/>
              <w:rPr>
                <w:color w:val="000000"/>
              </w:rPr>
            </w:pPr>
            <w:r w:rsidRPr="0023114F">
              <w:rPr>
                <w:color w:val="000000"/>
              </w:rPr>
              <w:t>Kyrgyzstan</w:t>
            </w:r>
          </w:p>
        </w:tc>
      </w:tr>
      <w:tr w:rsidR="009631BB" w:rsidRPr="00F5248E" w14:paraId="3743F36E" w14:textId="77777777" w:rsidTr="009631BB">
        <w:trPr>
          <w:trHeight w:val="288"/>
        </w:trPr>
        <w:tc>
          <w:tcPr>
            <w:tcW w:w="419" w:type="dxa"/>
            <w:noWrap/>
            <w:hideMark/>
          </w:tcPr>
          <w:p w14:paraId="3151D8FA" w14:textId="77777777" w:rsidR="00282C67" w:rsidRPr="0023114F" w:rsidRDefault="00282C67" w:rsidP="00282C67">
            <w:pPr>
              <w:spacing w:after="0" w:line="240" w:lineRule="auto"/>
              <w:jc w:val="right"/>
              <w:rPr>
                <w:color w:val="000000"/>
              </w:rPr>
            </w:pPr>
            <w:r w:rsidRPr="0023114F">
              <w:rPr>
                <w:color w:val="000000"/>
              </w:rPr>
              <w:t>15</w:t>
            </w:r>
          </w:p>
        </w:tc>
        <w:tc>
          <w:tcPr>
            <w:tcW w:w="1576" w:type="dxa"/>
          </w:tcPr>
          <w:p w14:paraId="1F771BE2" w14:textId="01BB44F1" w:rsidR="00282C67" w:rsidRPr="0023114F" w:rsidRDefault="009631BB" w:rsidP="00282C67">
            <w:pPr>
              <w:spacing w:after="0" w:line="240" w:lineRule="auto"/>
              <w:jc w:val="center"/>
              <w:rPr>
                <w:color w:val="000000"/>
              </w:rPr>
            </w:pPr>
            <w:r w:rsidRPr="0023114F">
              <w:rPr>
                <w:color w:val="000000"/>
              </w:rPr>
              <w:t>Kiribati</w:t>
            </w:r>
          </w:p>
        </w:tc>
        <w:tc>
          <w:tcPr>
            <w:tcW w:w="1402" w:type="dxa"/>
          </w:tcPr>
          <w:p w14:paraId="3775641A" w14:textId="15236876" w:rsidR="00282C67" w:rsidRPr="0023114F" w:rsidRDefault="009631BB" w:rsidP="00282C67">
            <w:pPr>
              <w:spacing w:after="0" w:line="240" w:lineRule="auto"/>
              <w:jc w:val="center"/>
              <w:rPr>
                <w:color w:val="000000"/>
              </w:rPr>
            </w:pPr>
            <w:r w:rsidRPr="0023114F">
              <w:rPr>
                <w:color w:val="000000"/>
              </w:rPr>
              <w:t>Seychelles</w:t>
            </w:r>
          </w:p>
        </w:tc>
        <w:tc>
          <w:tcPr>
            <w:tcW w:w="1358" w:type="dxa"/>
          </w:tcPr>
          <w:p w14:paraId="77C89BDC" w14:textId="037060DF" w:rsidR="00282C67" w:rsidRPr="0023114F" w:rsidRDefault="009631BB" w:rsidP="00282C67">
            <w:pPr>
              <w:spacing w:after="0" w:line="240" w:lineRule="auto"/>
              <w:jc w:val="center"/>
              <w:rPr>
                <w:color w:val="000000"/>
              </w:rPr>
            </w:pPr>
            <w:r w:rsidRPr="0023114F">
              <w:rPr>
                <w:color w:val="000000"/>
              </w:rPr>
              <w:t>St. Kitts &amp; Nevis</w:t>
            </w:r>
          </w:p>
        </w:tc>
        <w:tc>
          <w:tcPr>
            <w:tcW w:w="1041" w:type="dxa"/>
          </w:tcPr>
          <w:p w14:paraId="0FC1085B" w14:textId="1E702614" w:rsidR="00282C67" w:rsidRPr="0023114F" w:rsidRDefault="009631BB" w:rsidP="00282C67">
            <w:pPr>
              <w:spacing w:after="0" w:line="240" w:lineRule="auto"/>
              <w:jc w:val="center"/>
              <w:rPr>
                <w:color w:val="000000"/>
              </w:rPr>
            </w:pPr>
            <w:r w:rsidRPr="0023114F">
              <w:rPr>
                <w:color w:val="000000"/>
              </w:rPr>
              <w:t>Bermuda</w:t>
            </w:r>
          </w:p>
        </w:tc>
        <w:tc>
          <w:tcPr>
            <w:tcW w:w="1016" w:type="dxa"/>
            <w:noWrap/>
            <w:hideMark/>
          </w:tcPr>
          <w:p w14:paraId="2BFDAAEA" w14:textId="2C631AB0" w:rsidR="00282C67" w:rsidRPr="0023114F" w:rsidRDefault="009631BB" w:rsidP="00A65BAA">
            <w:pPr>
              <w:spacing w:after="0" w:line="240" w:lineRule="auto"/>
              <w:jc w:val="center"/>
              <w:rPr>
                <w:color w:val="000000"/>
              </w:rPr>
            </w:pPr>
            <w:r w:rsidRPr="0023114F">
              <w:rPr>
                <w:color w:val="000000"/>
              </w:rPr>
              <w:t>Belarus</w:t>
            </w:r>
          </w:p>
        </w:tc>
        <w:tc>
          <w:tcPr>
            <w:tcW w:w="1548" w:type="dxa"/>
            <w:noWrap/>
            <w:hideMark/>
          </w:tcPr>
          <w:p w14:paraId="3D20A7F9" w14:textId="7ED0C4E9" w:rsidR="00282C67" w:rsidRPr="0023114F" w:rsidRDefault="009631BB" w:rsidP="00A65BAA">
            <w:pPr>
              <w:spacing w:after="0" w:line="240" w:lineRule="auto"/>
              <w:jc w:val="center"/>
              <w:rPr>
                <w:color w:val="000000"/>
              </w:rPr>
            </w:pPr>
            <w:r w:rsidRPr="0023114F">
              <w:rPr>
                <w:color w:val="000000"/>
              </w:rPr>
              <w:t>Malawi</w:t>
            </w:r>
          </w:p>
        </w:tc>
      </w:tr>
    </w:tbl>
    <w:p w14:paraId="1C13213D" w14:textId="22471F7B" w:rsidR="00F5248E" w:rsidRPr="00D125AA" w:rsidRDefault="00F5248E" w:rsidP="0099102C">
      <w:pPr>
        <w:rPr>
          <w:i/>
          <w:lang w:val="en-GB"/>
        </w:rPr>
      </w:pPr>
      <w:r w:rsidRPr="00D125AA">
        <w:rPr>
          <w:i/>
          <w:lang w:val="en-GB"/>
        </w:rPr>
        <w:t>Source: Authors</w:t>
      </w:r>
    </w:p>
    <w:p w14:paraId="358ABF0D" w14:textId="26D02DC4" w:rsidR="004541E2" w:rsidRPr="00D125AA" w:rsidRDefault="0007642C" w:rsidP="00A65BAA">
      <w:pPr>
        <w:rPr>
          <w:b/>
          <w:lang w:val="en-GB"/>
        </w:rPr>
      </w:pPr>
      <w:r w:rsidRPr="00D125AA">
        <w:rPr>
          <w:b/>
          <w:lang w:val="en-GB"/>
        </w:rPr>
        <w:br w:type="page"/>
      </w:r>
    </w:p>
    <w:p w14:paraId="528B4FD5" w14:textId="6F88FEE0" w:rsidR="0007642C" w:rsidRPr="00D125AA" w:rsidRDefault="0007642C" w:rsidP="0007642C">
      <w:pPr>
        <w:rPr>
          <w:b/>
          <w:lang w:val="en-GB"/>
        </w:rPr>
      </w:pPr>
      <w:bookmarkStart w:id="23" w:name="_Hlk7067181"/>
      <w:r w:rsidRPr="00D125AA">
        <w:rPr>
          <w:b/>
          <w:lang w:val="en-GB"/>
        </w:rPr>
        <w:t xml:space="preserve">Table </w:t>
      </w:r>
      <w:r w:rsidR="0023114F">
        <w:rPr>
          <w:b/>
          <w:lang w:val="en-GB"/>
        </w:rPr>
        <w:t>5</w:t>
      </w:r>
      <w:r w:rsidRPr="009213DF">
        <w:rPr>
          <w:b/>
          <w:lang w:val="en-GB"/>
        </w:rPr>
        <w:t>. A</w:t>
      </w:r>
      <w:r w:rsidR="00DF1A44">
        <w:rPr>
          <w:b/>
          <w:lang w:val="en-GB"/>
        </w:rPr>
        <w:t xml:space="preserve"> tentative</w:t>
      </w:r>
      <w:r w:rsidRPr="009213DF">
        <w:rPr>
          <w:b/>
          <w:lang w:val="en-GB"/>
        </w:rPr>
        <w:t xml:space="preserve"> indicator of trading hubs </w:t>
      </w:r>
      <w:r w:rsidR="00282C67" w:rsidRPr="009213DF">
        <w:rPr>
          <w:b/>
          <w:lang w:val="en-GB"/>
        </w:rPr>
        <w:t>based on</w:t>
      </w:r>
      <w:r w:rsidRPr="009213DF">
        <w:rPr>
          <w:b/>
          <w:lang w:val="en-GB"/>
        </w:rPr>
        <w:t xml:space="preserve"> dollar value of unmatched </w:t>
      </w:r>
      <w:r w:rsidR="00356257">
        <w:rPr>
          <w:b/>
          <w:lang w:val="en-GB"/>
        </w:rPr>
        <w:t>exports</w:t>
      </w:r>
      <w:r w:rsidRPr="009213DF">
        <w:rPr>
          <w:b/>
          <w:lang w:val="en-GB"/>
        </w:rPr>
        <w:t>, world, top 20 countries,</w:t>
      </w:r>
      <w:r w:rsidRPr="00D125AA">
        <w:rPr>
          <w:b/>
          <w:lang w:val="en-GB"/>
        </w:rPr>
        <w:t xml:space="preserve"> 2015</w:t>
      </w:r>
    </w:p>
    <w:tbl>
      <w:tblPr>
        <w:tblStyle w:val="TableGrid"/>
        <w:tblW w:w="9298" w:type="dxa"/>
        <w:tblLook w:val="04A0" w:firstRow="1" w:lastRow="0" w:firstColumn="1" w:lastColumn="0" w:noHBand="0" w:noVBand="1"/>
      </w:tblPr>
      <w:tblGrid>
        <w:gridCol w:w="2122"/>
        <w:gridCol w:w="2036"/>
        <w:gridCol w:w="2922"/>
        <w:gridCol w:w="2218"/>
      </w:tblGrid>
      <w:tr w:rsidR="007333F5" w:rsidRPr="00D125AA" w14:paraId="7B131CAC" w14:textId="7C196CB5" w:rsidTr="0023114F">
        <w:trPr>
          <w:trHeight w:val="300"/>
        </w:trPr>
        <w:tc>
          <w:tcPr>
            <w:tcW w:w="2122" w:type="dxa"/>
            <w:noWrap/>
            <w:hideMark/>
          </w:tcPr>
          <w:bookmarkEnd w:id="23"/>
          <w:p w14:paraId="0B9972F4" w14:textId="6632841B" w:rsidR="007333F5" w:rsidRPr="00D125AA" w:rsidRDefault="007333F5" w:rsidP="0007642C">
            <w:pPr>
              <w:rPr>
                <w:b/>
                <w:bCs/>
                <w:lang w:val="en-GB"/>
              </w:rPr>
            </w:pPr>
            <w:r>
              <w:rPr>
                <w:b/>
                <w:bCs/>
                <w:lang w:val="en-GB"/>
              </w:rPr>
              <w:t>Country</w:t>
            </w:r>
          </w:p>
        </w:tc>
        <w:tc>
          <w:tcPr>
            <w:tcW w:w="2036" w:type="dxa"/>
            <w:noWrap/>
            <w:hideMark/>
          </w:tcPr>
          <w:p w14:paraId="3C9FBE7F" w14:textId="23B688CB" w:rsidR="007333F5" w:rsidRPr="00D125AA" w:rsidRDefault="007333F5">
            <w:pPr>
              <w:rPr>
                <w:b/>
                <w:bCs/>
                <w:lang w:val="en-GB"/>
              </w:rPr>
            </w:pPr>
            <w:r>
              <w:rPr>
                <w:b/>
                <w:bCs/>
                <w:lang w:val="en-GB"/>
              </w:rPr>
              <w:t>Total reported trade (bn. USD)</w:t>
            </w:r>
          </w:p>
        </w:tc>
        <w:tc>
          <w:tcPr>
            <w:tcW w:w="2922" w:type="dxa"/>
            <w:noWrap/>
          </w:tcPr>
          <w:p w14:paraId="575BE2A8" w14:textId="29F1EF41" w:rsidR="007333F5" w:rsidRPr="00D125AA" w:rsidRDefault="00356257">
            <w:pPr>
              <w:rPr>
                <w:b/>
                <w:bCs/>
                <w:lang w:val="en-GB"/>
              </w:rPr>
            </w:pPr>
            <w:r>
              <w:rPr>
                <w:b/>
                <w:bCs/>
                <w:lang w:val="en-GB"/>
              </w:rPr>
              <w:t xml:space="preserve">Unmatched exports </w:t>
            </w:r>
            <w:r w:rsidR="007333F5" w:rsidRPr="007333F5">
              <w:rPr>
                <w:b/>
                <w:bCs/>
                <w:lang w:val="en-GB"/>
              </w:rPr>
              <w:t>(bn. USD)</w:t>
            </w:r>
          </w:p>
        </w:tc>
        <w:tc>
          <w:tcPr>
            <w:tcW w:w="2218" w:type="dxa"/>
          </w:tcPr>
          <w:p w14:paraId="766C4F24" w14:textId="4DFA011D" w:rsidR="007333F5" w:rsidRPr="00D125AA" w:rsidDel="00D125AA" w:rsidRDefault="007333F5">
            <w:pPr>
              <w:rPr>
                <w:b/>
                <w:bCs/>
                <w:lang w:val="en-GB"/>
              </w:rPr>
            </w:pPr>
            <w:r>
              <w:rPr>
                <w:b/>
                <w:bCs/>
                <w:lang w:val="en-GB"/>
              </w:rPr>
              <w:t xml:space="preserve">Ratio of </w:t>
            </w:r>
            <w:r w:rsidR="00D35658">
              <w:rPr>
                <w:b/>
                <w:bCs/>
                <w:lang w:val="en-GB"/>
              </w:rPr>
              <w:t>the two previous columns</w:t>
            </w:r>
            <w:r>
              <w:rPr>
                <w:b/>
                <w:bCs/>
                <w:lang w:val="en-GB"/>
              </w:rPr>
              <w:t xml:space="preserve"> (%)</w:t>
            </w:r>
          </w:p>
        </w:tc>
      </w:tr>
      <w:tr w:rsidR="007333F5" w:rsidRPr="00D125AA" w14:paraId="0101251B" w14:textId="34250DCB" w:rsidTr="0023114F">
        <w:trPr>
          <w:trHeight w:val="300"/>
        </w:trPr>
        <w:tc>
          <w:tcPr>
            <w:tcW w:w="2122" w:type="dxa"/>
            <w:noWrap/>
            <w:hideMark/>
          </w:tcPr>
          <w:p w14:paraId="273FE3ED" w14:textId="210A1914" w:rsidR="007333F5" w:rsidRPr="00A65BAA" w:rsidRDefault="00F672DF" w:rsidP="007333F5">
            <w:pPr>
              <w:rPr>
                <w:highlight w:val="yellow"/>
                <w:lang w:val="en-GB"/>
              </w:rPr>
            </w:pPr>
            <w:r>
              <w:t>China</w:t>
            </w:r>
          </w:p>
        </w:tc>
        <w:tc>
          <w:tcPr>
            <w:tcW w:w="2036" w:type="dxa"/>
            <w:noWrap/>
            <w:hideMark/>
          </w:tcPr>
          <w:p w14:paraId="025C4C59" w14:textId="26815FB7" w:rsidR="007333F5" w:rsidRPr="00A65BAA" w:rsidRDefault="007333F5" w:rsidP="007333F5">
            <w:pPr>
              <w:rPr>
                <w:highlight w:val="yellow"/>
                <w:lang w:val="en-GB"/>
              </w:rPr>
            </w:pPr>
            <w:r w:rsidRPr="00874382">
              <w:t>1483.6</w:t>
            </w:r>
          </w:p>
        </w:tc>
        <w:tc>
          <w:tcPr>
            <w:tcW w:w="2922" w:type="dxa"/>
            <w:noWrap/>
            <w:hideMark/>
          </w:tcPr>
          <w:p w14:paraId="29E994E0" w14:textId="4C41C160" w:rsidR="007333F5" w:rsidRPr="00A65BAA" w:rsidRDefault="007333F5" w:rsidP="007333F5">
            <w:pPr>
              <w:rPr>
                <w:highlight w:val="yellow"/>
                <w:lang w:val="en-GB"/>
              </w:rPr>
            </w:pPr>
            <w:r w:rsidRPr="00874382">
              <w:t>13.8</w:t>
            </w:r>
          </w:p>
        </w:tc>
        <w:tc>
          <w:tcPr>
            <w:tcW w:w="2218" w:type="dxa"/>
          </w:tcPr>
          <w:p w14:paraId="0C8EE603" w14:textId="2BA1F190" w:rsidR="007333F5" w:rsidRPr="00874382" w:rsidRDefault="007333F5" w:rsidP="007333F5">
            <w:r w:rsidRPr="0077056E">
              <w:t>0.9</w:t>
            </w:r>
          </w:p>
        </w:tc>
      </w:tr>
      <w:tr w:rsidR="007333F5" w:rsidRPr="00D125AA" w14:paraId="1CB08B17" w14:textId="611ABC95" w:rsidTr="0023114F">
        <w:trPr>
          <w:trHeight w:val="300"/>
        </w:trPr>
        <w:tc>
          <w:tcPr>
            <w:tcW w:w="2122" w:type="dxa"/>
            <w:noWrap/>
            <w:hideMark/>
          </w:tcPr>
          <w:p w14:paraId="23F92B1E" w14:textId="4C7CB0C0" w:rsidR="007333F5" w:rsidRPr="00A65BAA" w:rsidRDefault="00F672DF" w:rsidP="007333F5">
            <w:pPr>
              <w:rPr>
                <w:highlight w:val="yellow"/>
                <w:lang w:val="en-GB"/>
              </w:rPr>
            </w:pPr>
            <w:r>
              <w:t>Panama</w:t>
            </w:r>
          </w:p>
        </w:tc>
        <w:tc>
          <w:tcPr>
            <w:tcW w:w="2036" w:type="dxa"/>
            <w:noWrap/>
            <w:hideMark/>
          </w:tcPr>
          <w:p w14:paraId="479DDC3C" w14:textId="6C234FD8" w:rsidR="007333F5" w:rsidRPr="00A65BAA" w:rsidRDefault="007333F5" w:rsidP="007333F5">
            <w:pPr>
              <w:rPr>
                <w:highlight w:val="yellow"/>
                <w:lang w:val="en-GB"/>
              </w:rPr>
            </w:pPr>
            <w:r w:rsidRPr="00874382">
              <w:t>10.2</w:t>
            </w:r>
          </w:p>
        </w:tc>
        <w:tc>
          <w:tcPr>
            <w:tcW w:w="2922" w:type="dxa"/>
            <w:noWrap/>
            <w:hideMark/>
          </w:tcPr>
          <w:p w14:paraId="0E16D330" w14:textId="21BB04B6" w:rsidR="007333F5" w:rsidRPr="00A65BAA" w:rsidRDefault="007333F5" w:rsidP="007333F5">
            <w:pPr>
              <w:rPr>
                <w:highlight w:val="yellow"/>
                <w:lang w:val="en-GB"/>
              </w:rPr>
            </w:pPr>
            <w:r w:rsidRPr="00874382">
              <w:t>11.1</w:t>
            </w:r>
          </w:p>
        </w:tc>
        <w:tc>
          <w:tcPr>
            <w:tcW w:w="2218" w:type="dxa"/>
          </w:tcPr>
          <w:p w14:paraId="59C18282" w14:textId="7EBCE545" w:rsidR="007333F5" w:rsidRPr="00874382" w:rsidRDefault="007333F5" w:rsidP="007333F5">
            <w:r w:rsidRPr="0077056E">
              <w:t>109.3</w:t>
            </w:r>
          </w:p>
        </w:tc>
      </w:tr>
      <w:tr w:rsidR="007333F5" w:rsidRPr="00D125AA" w14:paraId="7A37549C" w14:textId="6FB8A205" w:rsidTr="0023114F">
        <w:trPr>
          <w:trHeight w:val="300"/>
        </w:trPr>
        <w:tc>
          <w:tcPr>
            <w:tcW w:w="2122" w:type="dxa"/>
            <w:noWrap/>
            <w:hideMark/>
          </w:tcPr>
          <w:p w14:paraId="3BD4C31A" w14:textId="039B24E9" w:rsidR="007333F5" w:rsidRPr="00A65BAA" w:rsidRDefault="00F672DF" w:rsidP="007333F5">
            <w:pPr>
              <w:rPr>
                <w:highlight w:val="yellow"/>
                <w:lang w:val="en-GB"/>
              </w:rPr>
            </w:pPr>
            <w:r>
              <w:t>South Korea</w:t>
            </w:r>
          </w:p>
        </w:tc>
        <w:tc>
          <w:tcPr>
            <w:tcW w:w="2036" w:type="dxa"/>
            <w:noWrap/>
            <w:hideMark/>
          </w:tcPr>
          <w:p w14:paraId="788554F0" w14:textId="73859993" w:rsidR="007333F5" w:rsidRPr="00A65BAA" w:rsidRDefault="007333F5" w:rsidP="007333F5">
            <w:pPr>
              <w:rPr>
                <w:highlight w:val="yellow"/>
                <w:lang w:val="en-GB"/>
              </w:rPr>
            </w:pPr>
            <w:r w:rsidRPr="00874382">
              <w:t>413.4</w:t>
            </w:r>
          </w:p>
        </w:tc>
        <w:tc>
          <w:tcPr>
            <w:tcW w:w="2922" w:type="dxa"/>
            <w:noWrap/>
            <w:hideMark/>
          </w:tcPr>
          <w:p w14:paraId="2E186DC1" w14:textId="676194A9" w:rsidR="007333F5" w:rsidRPr="00A65BAA" w:rsidRDefault="007333F5" w:rsidP="007333F5">
            <w:pPr>
              <w:rPr>
                <w:highlight w:val="yellow"/>
                <w:lang w:val="en-GB"/>
              </w:rPr>
            </w:pPr>
            <w:r w:rsidRPr="00874382">
              <w:t>11.1</w:t>
            </w:r>
          </w:p>
        </w:tc>
        <w:tc>
          <w:tcPr>
            <w:tcW w:w="2218" w:type="dxa"/>
          </w:tcPr>
          <w:p w14:paraId="192C9022" w14:textId="2FB47E9B" w:rsidR="007333F5" w:rsidRPr="00874382" w:rsidRDefault="007333F5" w:rsidP="007333F5">
            <w:r w:rsidRPr="0077056E">
              <w:t>2.7</w:t>
            </w:r>
          </w:p>
        </w:tc>
      </w:tr>
      <w:tr w:rsidR="007333F5" w:rsidRPr="00D125AA" w14:paraId="2311FBCF" w14:textId="5DA214A2" w:rsidTr="0023114F">
        <w:trPr>
          <w:trHeight w:val="300"/>
        </w:trPr>
        <w:tc>
          <w:tcPr>
            <w:tcW w:w="2122" w:type="dxa"/>
            <w:noWrap/>
            <w:hideMark/>
          </w:tcPr>
          <w:p w14:paraId="37B5DA29" w14:textId="1ED6B667" w:rsidR="007333F5" w:rsidRPr="00A65BAA" w:rsidRDefault="00F672DF" w:rsidP="007333F5">
            <w:pPr>
              <w:rPr>
                <w:highlight w:val="yellow"/>
                <w:lang w:val="en-GB"/>
              </w:rPr>
            </w:pPr>
            <w:r>
              <w:t>Singapore</w:t>
            </w:r>
          </w:p>
        </w:tc>
        <w:tc>
          <w:tcPr>
            <w:tcW w:w="2036" w:type="dxa"/>
            <w:noWrap/>
            <w:hideMark/>
          </w:tcPr>
          <w:p w14:paraId="67697A62" w14:textId="4796F909" w:rsidR="007333F5" w:rsidRPr="00A65BAA" w:rsidRDefault="007333F5" w:rsidP="007333F5">
            <w:pPr>
              <w:rPr>
                <w:highlight w:val="yellow"/>
                <w:lang w:val="en-GB"/>
              </w:rPr>
            </w:pPr>
            <w:r w:rsidRPr="00874382">
              <w:t>269.1</w:t>
            </w:r>
          </w:p>
        </w:tc>
        <w:tc>
          <w:tcPr>
            <w:tcW w:w="2922" w:type="dxa"/>
            <w:noWrap/>
            <w:hideMark/>
          </w:tcPr>
          <w:p w14:paraId="5488E6FB" w14:textId="05DC9707" w:rsidR="007333F5" w:rsidRPr="00A65BAA" w:rsidRDefault="007333F5" w:rsidP="007333F5">
            <w:pPr>
              <w:rPr>
                <w:highlight w:val="yellow"/>
                <w:lang w:val="en-GB"/>
              </w:rPr>
            </w:pPr>
            <w:r w:rsidRPr="00874382">
              <w:t>10.5</w:t>
            </w:r>
          </w:p>
        </w:tc>
        <w:tc>
          <w:tcPr>
            <w:tcW w:w="2218" w:type="dxa"/>
          </w:tcPr>
          <w:p w14:paraId="2DFE721B" w14:textId="3A69C192" w:rsidR="007333F5" w:rsidRPr="00874382" w:rsidRDefault="007333F5" w:rsidP="007333F5">
            <w:r w:rsidRPr="0077056E">
              <w:t>3.9</w:t>
            </w:r>
          </w:p>
        </w:tc>
      </w:tr>
      <w:tr w:rsidR="007333F5" w:rsidRPr="00D125AA" w14:paraId="37ACDE11" w14:textId="156C34D4" w:rsidTr="0023114F">
        <w:trPr>
          <w:trHeight w:val="300"/>
        </w:trPr>
        <w:tc>
          <w:tcPr>
            <w:tcW w:w="2122" w:type="dxa"/>
            <w:noWrap/>
            <w:hideMark/>
          </w:tcPr>
          <w:p w14:paraId="03F5F8C3" w14:textId="7B93A8E1" w:rsidR="007333F5" w:rsidRPr="00A65BAA" w:rsidRDefault="00F672DF" w:rsidP="007333F5">
            <w:pPr>
              <w:rPr>
                <w:highlight w:val="yellow"/>
                <w:lang w:val="en-GB"/>
              </w:rPr>
            </w:pPr>
            <w:r>
              <w:t>United States</w:t>
            </w:r>
          </w:p>
        </w:tc>
        <w:tc>
          <w:tcPr>
            <w:tcW w:w="2036" w:type="dxa"/>
            <w:noWrap/>
            <w:hideMark/>
          </w:tcPr>
          <w:p w14:paraId="6FBB7BC6" w14:textId="1A5EE7CA" w:rsidR="007333F5" w:rsidRPr="00A65BAA" w:rsidRDefault="007333F5" w:rsidP="007333F5">
            <w:pPr>
              <w:rPr>
                <w:highlight w:val="yellow"/>
                <w:lang w:val="en-GB"/>
              </w:rPr>
            </w:pPr>
            <w:r w:rsidRPr="00874382">
              <w:t>2247.1</w:t>
            </w:r>
          </w:p>
        </w:tc>
        <w:tc>
          <w:tcPr>
            <w:tcW w:w="2922" w:type="dxa"/>
            <w:noWrap/>
            <w:hideMark/>
          </w:tcPr>
          <w:p w14:paraId="06885837" w14:textId="45EEF5FE" w:rsidR="007333F5" w:rsidRPr="00A65BAA" w:rsidRDefault="007333F5" w:rsidP="007333F5">
            <w:pPr>
              <w:rPr>
                <w:highlight w:val="yellow"/>
                <w:lang w:val="en-GB"/>
              </w:rPr>
            </w:pPr>
            <w:r w:rsidRPr="00874382">
              <w:t>7.4</w:t>
            </w:r>
          </w:p>
        </w:tc>
        <w:tc>
          <w:tcPr>
            <w:tcW w:w="2218" w:type="dxa"/>
          </w:tcPr>
          <w:p w14:paraId="73335346" w14:textId="0633DFE6" w:rsidR="007333F5" w:rsidRPr="00874382" w:rsidRDefault="007333F5" w:rsidP="007333F5">
            <w:r w:rsidRPr="0077056E">
              <w:t>0.3</w:t>
            </w:r>
          </w:p>
        </w:tc>
      </w:tr>
      <w:tr w:rsidR="007333F5" w:rsidRPr="00D125AA" w14:paraId="37F6B26F" w14:textId="130E8F5B" w:rsidTr="0023114F">
        <w:trPr>
          <w:trHeight w:val="300"/>
        </w:trPr>
        <w:tc>
          <w:tcPr>
            <w:tcW w:w="2122" w:type="dxa"/>
            <w:noWrap/>
            <w:hideMark/>
          </w:tcPr>
          <w:p w14:paraId="7DD012D4" w14:textId="27712C76" w:rsidR="007333F5" w:rsidRPr="00A65BAA" w:rsidRDefault="00F672DF" w:rsidP="007333F5">
            <w:pPr>
              <w:rPr>
                <w:highlight w:val="yellow"/>
                <w:lang w:val="en-GB"/>
              </w:rPr>
            </w:pPr>
            <w:r>
              <w:t>Saudi Arabia</w:t>
            </w:r>
          </w:p>
        </w:tc>
        <w:tc>
          <w:tcPr>
            <w:tcW w:w="2036" w:type="dxa"/>
            <w:noWrap/>
            <w:hideMark/>
          </w:tcPr>
          <w:p w14:paraId="75109423" w14:textId="2852FA27" w:rsidR="007333F5" w:rsidRPr="00A65BAA" w:rsidRDefault="007333F5" w:rsidP="007333F5">
            <w:pPr>
              <w:rPr>
                <w:highlight w:val="yellow"/>
                <w:lang w:val="en-GB"/>
              </w:rPr>
            </w:pPr>
            <w:r w:rsidRPr="00874382">
              <w:t>160.3</w:t>
            </w:r>
          </w:p>
        </w:tc>
        <w:tc>
          <w:tcPr>
            <w:tcW w:w="2922" w:type="dxa"/>
            <w:noWrap/>
            <w:hideMark/>
          </w:tcPr>
          <w:p w14:paraId="180FFA01" w14:textId="1253600B" w:rsidR="007333F5" w:rsidRPr="00A65BAA" w:rsidRDefault="007333F5" w:rsidP="007333F5">
            <w:pPr>
              <w:rPr>
                <w:highlight w:val="yellow"/>
                <w:lang w:val="en-GB"/>
              </w:rPr>
            </w:pPr>
            <w:r w:rsidRPr="00874382">
              <w:t>7.0</w:t>
            </w:r>
          </w:p>
        </w:tc>
        <w:tc>
          <w:tcPr>
            <w:tcW w:w="2218" w:type="dxa"/>
          </w:tcPr>
          <w:p w14:paraId="309E5154" w14:textId="0F213693" w:rsidR="007333F5" w:rsidRPr="00874382" w:rsidRDefault="007333F5" w:rsidP="007333F5">
            <w:r w:rsidRPr="0077056E">
              <w:t>4.4</w:t>
            </w:r>
          </w:p>
        </w:tc>
      </w:tr>
      <w:tr w:rsidR="007333F5" w:rsidRPr="00D125AA" w14:paraId="1933EEE4" w14:textId="44A2D0FE" w:rsidTr="0023114F">
        <w:trPr>
          <w:trHeight w:val="300"/>
        </w:trPr>
        <w:tc>
          <w:tcPr>
            <w:tcW w:w="2122" w:type="dxa"/>
            <w:noWrap/>
            <w:hideMark/>
          </w:tcPr>
          <w:p w14:paraId="0E281D66" w14:textId="1AA2F2B9" w:rsidR="007333F5" w:rsidRPr="00A65BAA" w:rsidRDefault="00F672DF" w:rsidP="007333F5">
            <w:pPr>
              <w:rPr>
                <w:highlight w:val="yellow"/>
                <w:lang w:val="en-GB"/>
              </w:rPr>
            </w:pPr>
            <w:r>
              <w:t>United Kingdom</w:t>
            </w:r>
          </w:p>
        </w:tc>
        <w:tc>
          <w:tcPr>
            <w:tcW w:w="2036" w:type="dxa"/>
            <w:noWrap/>
            <w:hideMark/>
          </w:tcPr>
          <w:p w14:paraId="7CAF20A4" w14:textId="255420EE" w:rsidR="007333F5" w:rsidRPr="00A65BAA" w:rsidRDefault="007333F5" w:rsidP="007333F5">
            <w:pPr>
              <w:rPr>
                <w:highlight w:val="yellow"/>
                <w:lang w:val="en-GB"/>
              </w:rPr>
            </w:pPr>
            <w:r w:rsidRPr="00874382">
              <w:t>616.9</w:t>
            </w:r>
          </w:p>
        </w:tc>
        <w:tc>
          <w:tcPr>
            <w:tcW w:w="2922" w:type="dxa"/>
            <w:noWrap/>
            <w:hideMark/>
          </w:tcPr>
          <w:p w14:paraId="658422B2" w14:textId="277FFE50" w:rsidR="007333F5" w:rsidRPr="00A65BAA" w:rsidRDefault="007333F5" w:rsidP="007333F5">
            <w:pPr>
              <w:rPr>
                <w:highlight w:val="yellow"/>
                <w:lang w:val="en-GB"/>
              </w:rPr>
            </w:pPr>
            <w:r w:rsidRPr="00874382">
              <w:t>6.6</w:t>
            </w:r>
          </w:p>
        </w:tc>
        <w:tc>
          <w:tcPr>
            <w:tcW w:w="2218" w:type="dxa"/>
          </w:tcPr>
          <w:p w14:paraId="35387312" w14:textId="08376BD7" w:rsidR="007333F5" w:rsidRPr="00874382" w:rsidRDefault="007333F5" w:rsidP="007333F5">
            <w:r w:rsidRPr="0077056E">
              <w:t>1.1</w:t>
            </w:r>
          </w:p>
        </w:tc>
      </w:tr>
      <w:tr w:rsidR="007333F5" w:rsidRPr="00D125AA" w14:paraId="5EE8205B" w14:textId="51A3485D" w:rsidTr="0023114F">
        <w:trPr>
          <w:trHeight w:val="300"/>
        </w:trPr>
        <w:tc>
          <w:tcPr>
            <w:tcW w:w="2122" w:type="dxa"/>
            <w:noWrap/>
            <w:hideMark/>
          </w:tcPr>
          <w:p w14:paraId="78606DB4" w14:textId="54FF14D1" w:rsidR="007333F5" w:rsidRPr="00A65BAA" w:rsidRDefault="00F672DF" w:rsidP="007333F5">
            <w:pPr>
              <w:rPr>
                <w:highlight w:val="yellow"/>
                <w:lang w:val="en-GB"/>
              </w:rPr>
            </w:pPr>
            <w:r>
              <w:t>Switzerland</w:t>
            </w:r>
          </w:p>
        </w:tc>
        <w:tc>
          <w:tcPr>
            <w:tcW w:w="2036" w:type="dxa"/>
            <w:noWrap/>
            <w:hideMark/>
          </w:tcPr>
          <w:p w14:paraId="6B248D20" w14:textId="253D2FC4" w:rsidR="007333F5" w:rsidRPr="00A65BAA" w:rsidRDefault="007333F5" w:rsidP="007333F5">
            <w:pPr>
              <w:rPr>
                <w:highlight w:val="yellow"/>
                <w:lang w:val="en-GB"/>
              </w:rPr>
            </w:pPr>
            <w:r w:rsidRPr="00874382">
              <w:t>245.4</w:t>
            </w:r>
          </w:p>
        </w:tc>
        <w:tc>
          <w:tcPr>
            <w:tcW w:w="2922" w:type="dxa"/>
            <w:noWrap/>
            <w:hideMark/>
          </w:tcPr>
          <w:p w14:paraId="7446E5BB" w14:textId="375E4274" w:rsidR="007333F5" w:rsidRPr="00A65BAA" w:rsidRDefault="007333F5" w:rsidP="007333F5">
            <w:pPr>
              <w:rPr>
                <w:highlight w:val="yellow"/>
                <w:lang w:val="en-GB"/>
              </w:rPr>
            </w:pPr>
            <w:r w:rsidRPr="00874382">
              <w:t>5.7</w:t>
            </w:r>
          </w:p>
        </w:tc>
        <w:tc>
          <w:tcPr>
            <w:tcW w:w="2218" w:type="dxa"/>
          </w:tcPr>
          <w:p w14:paraId="001BF4ED" w14:textId="5130C0B1" w:rsidR="007333F5" w:rsidRPr="00874382" w:rsidRDefault="007333F5" w:rsidP="007333F5">
            <w:r w:rsidRPr="0077056E">
              <w:t>2.3</w:t>
            </w:r>
          </w:p>
        </w:tc>
      </w:tr>
      <w:tr w:rsidR="007333F5" w:rsidRPr="00D125AA" w14:paraId="2CD01838" w14:textId="4B8FD31B" w:rsidTr="0023114F">
        <w:trPr>
          <w:trHeight w:val="300"/>
        </w:trPr>
        <w:tc>
          <w:tcPr>
            <w:tcW w:w="2122" w:type="dxa"/>
            <w:noWrap/>
            <w:hideMark/>
          </w:tcPr>
          <w:p w14:paraId="0A2E32C8" w14:textId="29317283" w:rsidR="007333F5" w:rsidRPr="00A65BAA" w:rsidRDefault="00F672DF" w:rsidP="007333F5">
            <w:pPr>
              <w:rPr>
                <w:highlight w:val="yellow"/>
                <w:lang w:val="en-GB"/>
              </w:rPr>
            </w:pPr>
            <w:r>
              <w:t>Vietnam</w:t>
            </w:r>
          </w:p>
        </w:tc>
        <w:tc>
          <w:tcPr>
            <w:tcW w:w="2036" w:type="dxa"/>
            <w:noWrap/>
            <w:hideMark/>
          </w:tcPr>
          <w:p w14:paraId="3549D389" w14:textId="3D026E82" w:rsidR="007333F5" w:rsidRPr="00A65BAA" w:rsidRDefault="007333F5" w:rsidP="007333F5">
            <w:pPr>
              <w:rPr>
                <w:highlight w:val="yellow"/>
                <w:lang w:val="en-GB"/>
              </w:rPr>
            </w:pPr>
            <w:r w:rsidRPr="00874382">
              <w:t>152.4</w:t>
            </w:r>
          </w:p>
        </w:tc>
        <w:tc>
          <w:tcPr>
            <w:tcW w:w="2922" w:type="dxa"/>
            <w:noWrap/>
            <w:hideMark/>
          </w:tcPr>
          <w:p w14:paraId="6C44F74C" w14:textId="215635DD" w:rsidR="007333F5" w:rsidRPr="00A65BAA" w:rsidRDefault="007333F5" w:rsidP="007333F5">
            <w:pPr>
              <w:rPr>
                <w:highlight w:val="yellow"/>
                <w:lang w:val="en-GB"/>
              </w:rPr>
            </w:pPr>
            <w:r w:rsidRPr="00874382">
              <w:t>5.3</w:t>
            </w:r>
          </w:p>
        </w:tc>
        <w:tc>
          <w:tcPr>
            <w:tcW w:w="2218" w:type="dxa"/>
          </w:tcPr>
          <w:p w14:paraId="67A296B0" w14:textId="565D18DF" w:rsidR="007333F5" w:rsidRPr="00874382" w:rsidRDefault="007333F5" w:rsidP="007333F5">
            <w:r w:rsidRPr="0077056E">
              <w:t>3.5</w:t>
            </w:r>
          </w:p>
        </w:tc>
      </w:tr>
      <w:tr w:rsidR="007333F5" w:rsidRPr="00D125AA" w14:paraId="1583132C" w14:textId="637BCB08" w:rsidTr="0023114F">
        <w:trPr>
          <w:trHeight w:val="300"/>
        </w:trPr>
        <w:tc>
          <w:tcPr>
            <w:tcW w:w="2122" w:type="dxa"/>
            <w:noWrap/>
            <w:hideMark/>
          </w:tcPr>
          <w:p w14:paraId="463DEEB1" w14:textId="6D875459" w:rsidR="007333F5" w:rsidRPr="00A65BAA" w:rsidRDefault="00F672DF" w:rsidP="007333F5">
            <w:pPr>
              <w:rPr>
                <w:highlight w:val="yellow"/>
                <w:lang w:val="en-GB"/>
              </w:rPr>
            </w:pPr>
            <w:r>
              <w:t>Thailand</w:t>
            </w:r>
          </w:p>
        </w:tc>
        <w:tc>
          <w:tcPr>
            <w:tcW w:w="2036" w:type="dxa"/>
            <w:noWrap/>
            <w:hideMark/>
          </w:tcPr>
          <w:p w14:paraId="3FCB2DB6" w14:textId="26D8FB2A" w:rsidR="007333F5" w:rsidRPr="00A65BAA" w:rsidRDefault="007333F5" w:rsidP="007333F5">
            <w:pPr>
              <w:rPr>
                <w:highlight w:val="yellow"/>
                <w:lang w:val="en-GB"/>
              </w:rPr>
            </w:pPr>
            <w:r w:rsidRPr="00874382">
              <w:t>193.5</w:t>
            </w:r>
          </w:p>
        </w:tc>
        <w:tc>
          <w:tcPr>
            <w:tcW w:w="2922" w:type="dxa"/>
            <w:noWrap/>
            <w:hideMark/>
          </w:tcPr>
          <w:p w14:paraId="70A56E3D" w14:textId="6D28518C" w:rsidR="007333F5" w:rsidRPr="00A65BAA" w:rsidRDefault="007333F5" w:rsidP="007333F5">
            <w:pPr>
              <w:rPr>
                <w:highlight w:val="yellow"/>
                <w:lang w:val="en-GB"/>
              </w:rPr>
            </w:pPr>
            <w:r w:rsidRPr="00874382">
              <w:t>5.2</w:t>
            </w:r>
          </w:p>
        </w:tc>
        <w:tc>
          <w:tcPr>
            <w:tcW w:w="2218" w:type="dxa"/>
          </w:tcPr>
          <w:p w14:paraId="1F28DDBB" w14:textId="4C90034B" w:rsidR="007333F5" w:rsidRPr="00874382" w:rsidRDefault="007333F5" w:rsidP="007333F5">
            <w:r w:rsidRPr="0077056E">
              <w:t>2.7</w:t>
            </w:r>
          </w:p>
        </w:tc>
      </w:tr>
      <w:tr w:rsidR="007333F5" w:rsidRPr="00D125AA" w14:paraId="77956973" w14:textId="7DCF1104" w:rsidTr="0023114F">
        <w:trPr>
          <w:trHeight w:val="300"/>
        </w:trPr>
        <w:tc>
          <w:tcPr>
            <w:tcW w:w="2122" w:type="dxa"/>
            <w:noWrap/>
            <w:hideMark/>
          </w:tcPr>
          <w:p w14:paraId="60833FF2" w14:textId="1AD36834" w:rsidR="007333F5" w:rsidRPr="00A65BAA" w:rsidRDefault="00F672DF" w:rsidP="007333F5">
            <w:pPr>
              <w:rPr>
                <w:highlight w:val="yellow"/>
                <w:lang w:val="en-GB"/>
              </w:rPr>
            </w:pPr>
            <w:r>
              <w:t>Japan</w:t>
            </w:r>
          </w:p>
        </w:tc>
        <w:tc>
          <w:tcPr>
            <w:tcW w:w="2036" w:type="dxa"/>
            <w:noWrap/>
            <w:hideMark/>
          </w:tcPr>
          <w:p w14:paraId="76A4BDD7" w14:textId="66E1F938" w:rsidR="007333F5" w:rsidRPr="00A65BAA" w:rsidRDefault="007333F5" w:rsidP="007333F5">
            <w:pPr>
              <w:rPr>
                <w:highlight w:val="yellow"/>
                <w:lang w:val="en-GB"/>
              </w:rPr>
            </w:pPr>
            <w:r w:rsidRPr="00874382">
              <w:t>592.1</w:t>
            </w:r>
          </w:p>
        </w:tc>
        <w:tc>
          <w:tcPr>
            <w:tcW w:w="2922" w:type="dxa"/>
            <w:noWrap/>
            <w:hideMark/>
          </w:tcPr>
          <w:p w14:paraId="2913CC68" w14:textId="0622C133" w:rsidR="007333F5" w:rsidRPr="00A65BAA" w:rsidRDefault="007333F5" w:rsidP="007333F5">
            <w:pPr>
              <w:rPr>
                <w:highlight w:val="yellow"/>
                <w:lang w:val="en-GB"/>
              </w:rPr>
            </w:pPr>
            <w:r w:rsidRPr="00874382">
              <w:t>5.0</w:t>
            </w:r>
          </w:p>
        </w:tc>
        <w:tc>
          <w:tcPr>
            <w:tcW w:w="2218" w:type="dxa"/>
          </w:tcPr>
          <w:p w14:paraId="0BCCCE9A" w14:textId="4BDB3DBF" w:rsidR="007333F5" w:rsidRPr="00874382" w:rsidRDefault="007333F5" w:rsidP="007333F5">
            <w:r w:rsidRPr="0077056E">
              <w:t>0.8</w:t>
            </w:r>
          </w:p>
        </w:tc>
      </w:tr>
      <w:tr w:rsidR="007333F5" w:rsidRPr="00D125AA" w14:paraId="3AE02E04" w14:textId="4B1E9F12" w:rsidTr="0023114F">
        <w:trPr>
          <w:trHeight w:val="300"/>
        </w:trPr>
        <w:tc>
          <w:tcPr>
            <w:tcW w:w="2122" w:type="dxa"/>
            <w:noWrap/>
            <w:hideMark/>
          </w:tcPr>
          <w:p w14:paraId="39FB5F68" w14:textId="678DC09A" w:rsidR="007333F5" w:rsidRPr="00A65BAA" w:rsidRDefault="00F672DF" w:rsidP="007333F5">
            <w:pPr>
              <w:rPr>
                <w:highlight w:val="yellow"/>
                <w:lang w:val="en-GB"/>
              </w:rPr>
            </w:pPr>
            <w:r>
              <w:t>Bahamas</w:t>
            </w:r>
          </w:p>
        </w:tc>
        <w:tc>
          <w:tcPr>
            <w:tcW w:w="2036" w:type="dxa"/>
            <w:noWrap/>
            <w:hideMark/>
          </w:tcPr>
          <w:p w14:paraId="295110FD" w14:textId="6DDD4954" w:rsidR="007333F5" w:rsidRPr="00A65BAA" w:rsidRDefault="007333F5" w:rsidP="007333F5">
            <w:pPr>
              <w:rPr>
                <w:highlight w:val="yellow"/>
                <w:lang w:val="en-GB"/>
              </w:rPr>
            </w:pPr>
            <w:r w:rsidRPr="00874382">
              <w:t>3.0</w:t>
            </w:r>
          </w:p>
        </w:tc>
        <w:tc>
          <w:tcPr>
            <w:tcW w:w="2922" w:type="dxa"/>
            <w:noWrap/>
            <w:hideMark/>
          </w:tcPr>
          <w:p w14:paraId="2605782D" w14:textId="5D53096F" w:rsidR="007333F5" w:rsidRPr="00A65BAA" w:rsidRDefault="007333F5" w:rsidP="007333F5">
            <w:pPr>
              <w:rPr>
                <w:highlight w:val="yellow"/>
                <w:lang w:val="en-GB"/>
              </w:rPr>
            </w:pPr>
            <w:r w:rsidRPr="00874382">
              <w:t>4.9</w:t>
            </w:r>
          </w:p>
        </w:tc>
        <w:tc>
          <w:tcPr>
            <w:tcW w:w="2218" w:type="dxa"/>
          </w:tcPr>
          <w:p w14:paraId="70C9470F" w14:textId="34DC98A3" w:rsidR="007333F5" w:rsidRPr="00874382" w:rsidRDefault="007333F5" w:rsidP="007333F5">
            <w:r w:rsidRPr="0077056E">
              <w:t>164.9</w:t>
            </w:r>
          </w:p>
        </w:tc>
      </w:tr>
      <w:tr w:rsidR="007333F5" w:rsidRPr="00D125AA" w14:paraId="3F591D07" w14:textId="74B7FC43" w:rsidTr="0023114F">
        <w:trPr>
          <w:trHeight w:val="300"/>
        </w:trPr>
        <w:tc>
          <w:tcPr>
            <w:tcW w:w="2122" w:type="dxa"/>
            <w:noWrap/>
            <w:hideMark/>
          </w:tcPr>
          <w:p w14:paraId="455216DC" w14:textId="3017AC18" w:rsidR="007333F5" w:rsidRPr="00A65BAA" w:rsidRDefault="00F672DF" w:rsidP="007333F5">
            <w:pPr>
              <w:rPr>
                <w:highlight w:val="yellow"/>
                <w:lang w:val="en-GB"/>
              </w:rPr>
            </w:pPr>
            <w:r>
              <w:t>Malta</w:t>
            </w:r>
          </w:p>
        </w:tc>
        <w:tc>
          <w:tcPr>
            <w:tcW w:w="2036" w:type="dxa"/>
            <w:noWrap/>
            <w:hideMark/>
          </w:tcPr>
          <w:p w14:paraId="3A1E96A8" w14:textId="22BA1AE5" w:rsidR="007333F5" w:rsidRPr="00A65BAA" w:rsidRDefault="007333F5" w:rsidP="007333F5">
            <w:pPr>
              <w:rPr>
                <w:highlight w:val="yellow"/>
                <w:lang w:val="en-GB"/>
              </w:rPr>
            </w:pPr>
            <w:r w:rsidRPr="00874382">
              <w:t>6.5</w:t>
            </w:r>
          </w:p>
        </w:tc>
        <w:tc>
          <w:tcPr>
            <w:tcW w:w="2922" w:type="dxa"/>
            <w:noWrap/>
            <w:hideMark/>
          </w:tcPr>
          <w:p w14:paraId="42869042" w14:textId="58A67E9C" w:rsidR="007333F5" w:rsidRPr="00A65BAA" w:rsidRDefault="007333F5" w:rsidP="007333F5">
            <w:pPr>
              <w:rPr>
                <w:highlight w:val="yellow"/>
                <w:lang w:val="en-GB"/>
              </w:rPr>
            </w:pPr>
            <w:r w:rsidRPr="00874382">
              <w:t>4.9</w:t>
            </w:r>
          </w:p>
        </w:tc>
        <w:tc>
          <w:tcPr>
            <w:tcW w:w="2218" w:type="dxa"/>
          </w:tcPr>
          <w:p w14:paraId="5155933F" w14:textId="0DD86D4D" w:rsidR="007333F5" w:rsidRPr="00874382" w:rsidRDefault="007333F5" w:rsidP="007333F5">
            <w:r w:rsidRPr="0077056E">
              <w:t>76.0</w:t>
            </w:r>
          </w:p>
        </w:tc>
      </w:tr>
      <w:tr w:rsidR="007333F5" w:rsidRPr="00D125AA" w14:paraId="471849A6" w14:textId="5AFEA9EF" w:rsidTr="0023114F">
        <w:trPr>
          <w:trHeight w:val="300"/>
        </w:trPr>
        <w:tc>
          <w:tcPr>
            <w:tcW w:w="2122" w:type="dxa"/>
            <w:noWrap/>
            <w:hideMark/>
          </w:tcPr>
          <w:p w14:paraId="58BB6258" w14:textId="672A2F3F" w:rsidR="007333F5" w:rsidRPr="00A65BAA" w:rsidRDefault="00F672DF" w:rsidP="007333F5">
            <w:pPr>
              <w:rPr>
                <w:highlight w:val="yellow"/>
                <w:lang w:val="en-GB"/>
              </w:rPr>
            </w:pPr>
            <w:r>
              <w:t>Russia</w:t>
            </w:r>
          </w:p>
        </w:tc>
        <w:tc>
          <w:tcPr>
            <w:tcW w:w="2036" w:type="dxa"/>
            <w:noWrap/>
            <w:hideMark/>
          </w:tcPr>
          <w:p w14:paraId="727C61D7" w14:textId="5FE0D08B" w:rsidR="007333F5" w:rsidRPr="00A65BAA" w:rsidRDefault="007333F5" w:rsidP="007333F5">
            <w:pPr>
              <w:rPr>
                <w:highlight w:val="yellow"/>
                <w:lang w:val="en-GB"/>
              </w:rPr>
            </w:pPr>
            <w:r w:rsidRPr="00874382">
              <w:t>174.4</w:t>
            </w:r>
          </w:p>
        </w:tc>
        <w:tc>
          <w:tcPr>
            <w:tcW w:w="2922" w:type="dxa"/>
            <w:noWrap/>
            <w:hideMark/>
          </w:tcPr>
          <w:p w14:paraId="28C2753C" w14:textId="4EAD5A6F" w:rsidR="007333F5" w:rsidRPr="00A65BAA" w:rsidRDefault="007333F5" w:rsidP="007333F5">
            <w:pPr>
              <w:rPr>
                <w:highlight w:val="yellow"/>
                <w:lang w:val="en-GB"/>
              </w:rPr>
            </w:pPr>
            <w:r w:rsidRPr="00874382">
              <w:t>4.7</w:t>
            </w:r>
          </w:p>
        </w:tc>
        <w:tc>
          <w:tcPr>
            <w:tcW w:w="2218" w:type="dxa"/>
          </w:tcPr>
          <w:p w14:paraId="76CA0BB0" w14:textId="42E5CC68" w:rsidR="007333F5" w:rsidRPr="00874382" w:rsidRDefault="007333F5" w:rsidP="007333F5">
            <w:r w:rsidRPr="0077056E">
              <w:t>2.7</w:t>
            </w:r>
          </w:p>
        </w:tc>
      </w:tr>
      <w:tr w:rsidR="007333F5" w:rsidRPr="00D125AA" w14:paraId="21E3729F" w14:textId="402F6549" w:rsidTr="0023114F">
        <w:trPr>
          <w:trHeight w:val="300"/>
        </w:trPr>
        <w:tc>
          <w:tcPr>
            <w:tcW w:w="2122" w:type="dxa"/>
            <w:noWrap/>
            <w:hideMark/>
          </w:tcPr>
          <w:p w14:paraId="09CE50C1" w14:textId="4AB6C846" w:rsidR="007333F5" w:rsidRPr="00A65BAA" w:rsidRDefault="00F672DF" w:rsidP="007333F5">
            <w:pPr>
              <w:rPr>
                <w:highlight w:val="yellow"/>
                <w:lang w:val="en-GB"/>
              </w:rPr>
            </w:pPr>
            <w:r>
              <w:t>United Arab Emirates</w:t>
            </w:r>
          </w:p>
        </w:tc>
        <w:tc>
          <w:tcPr>
            <w:tcW w:w="2036" w:type="dxa"/>
            <w:noWrap/>
            <w:hideMark/>
          </w:tcPr>
          <w:p w14:paraId="5DA0A63B" w14:textId="3C2F1966" w:rsidR="007333F5" w:rsidRPr="00A65BAA" w:rsidRDefault="007333F5" w:rsidP="007333F5">
            <w:pPr>
              <w:rPr>
                <w:highlight w:val="yellow"/>
                <w:lang w:val="en-GB"/>
              </w:rPr>
            </w:pPr>
            <w:r w:rsidRPr="00874382">
              <w:t>171.8</w:t>
            </w:r>
          </w:p>
        </w:tc>
        <w:tc>
          <w:tcPr>
            <w:tcW w:w="2922" w:type="dxa"/>
            <w:noWrap/>
            <w:hideMark/>
          </w:tcPr>
          <w:p w14:paraId="7715FEF8" w14:textId="75EE1F50" w:rsidR="007333F5" w:rsidRPr="00A65BAA" w:rsidRDefault="007333F5" w:rsidP="007333F5">
            <w:pPr>
              <w:rPr>
                <w:highlight w:val="yellow"/>
                <w:lang w:val="en-GB"/>
              </w:rPr>
            </w:pPr>
            <w:r w:rsidRPr="00874382">
              <w:t>4.6</w:t>
            </w:r>
          </w:p>
        </w:tc>
        <w:tc>
          <w:tcPr>
            <w:tcW w:w="2218" w:type="dxa"/>
          </w:tcPr>
          <w:p w14:paraId="754D6F38" w14:textId="04DF9CC8" w:rsidR="007333F5" w:rsidRPr="00874382" w:rsidRDefault="007333F5" w:rsidP="007333F5">
            <w:r w:rsidRPr="0077056E">
              <w:t>2.7</w:t>
            </w:r>
          </w:p>
        </w:tc>
      </w:tr>
      <w:tr w:rsidR="007333F5" w:rsidRPr="00D125AA" w14:paraId="34B16413" w14:textId="36B09F0C" w:rsidTr="0023114F">
        <w:trPr>
          <w:trHeight w:val="300"/>
        </w:trPr>
        <w:tc>
          <w:tcPr>
            <w:tcW w:w="2122" w:type="dxa"/>
            <w:noWrap/>
            <w:hideMark/>
          </w:tcPr>
          <w:p w14:paraId="2DB1016C" w14:textId="04FAA623" w:rsidR="007333F5" w:rsidRPr="00A65BAA" w:rsidRDefault="00F672DF" w:rsidP="007333F5">
            <w:pPr>
              <w:rPr>
                <w:highlight w:val="yellow"/>
                <w:lang w:val="en-GB"/>
              </w:rPr>
            </w:pPr>
            <w:r>
              <w:t>Honk Kong</w:t>
            </w:r>
          </w:p>
        </w:tc>
        <w:tc>
          <w:tcPr>
            <w:tcW w:w="2036" w:type="dxa"/>
            <w:noWrap/>
            <w:hideMark/>
          </w:tcPr>
          <w:p w14:paraId="10C85728" w14:textId="2FC5D4B0" w:rsidR="007333F5" w:rsidRPr="00A65BAA" w:rsidRDefault="007333F5" w:rsidP="007333F5">
            <w:pPr>
              <w:rPr>
                <w:highlight w:val="yellow"/>
                <w:lang w:val="en-GB"/>
              </w:rPr>
            </w:pPr>
            <w:r w:rsidRPr="00874382">
              <w:t>522.4</w:t>
            </w:r>
          </w:p>
        </w:tc>
        <w:tc>
          <w:tcPr>
            <w:tcW w:w="2922" w:type="dxa"/>
            <w:noWrap/>
            <w:hideMark/>
          </w:tcPr>
          <w:p w14:paraId="70C445A9" w14:textId="537D384E" w:rsidR="007333F5" w:rsidRPr="00A65BAA" w:rsidRDefault="007333F5" w:rsidP="007333F5">
            <w:pPr>
              <w:rPr>
                <w:highlight w:val="yellow"/>
                <w:lang w:val="en-GB"/>
              </w:rPr>
            </w:pPr>
            <w:r w:rsidRPr="00874382">
              <w:t>4.5</w:t>
            </w:r>
          </w:p>
        </w:tc>
        <w:tc>
          <w:tcPr>
            <w:tcW w:w="2218" w:type="dxa"/>
          </w:tcPr>
          <w:p w14:paraId="30D251D2" w14:textId="118E66D2" w:rsidR="007333F5" w:rsidRPr="00874382" w:rsidRDefault="007333F5" w:rsidP="007333F5">
            <w:r w:rsidRPr="0077056E">
              <w:t>0.9</w:t>
            </w:r>
          </w:p>
        </w:tc>
      </w:tr>
      <w:tr w:rsidR="007333F5" w:rsidRPr="00D125AA" w14:paraId="29A89E4E" w14:textId="0F99C38D" w:rsidTr="0023114F">
        <w:trPr>
          <w:trHeight w:val="300"/>
        </w:trPr>
        <w:tc>
          <w:tcPr>
            <w:tcW w:w="2122" w:type="dxa"/>
            <w:noWrap/>
            <w:hideMark/>
          </w:tcPr>
          <w:p w14:paraId="1458F42A" w14:textId="5534CB2E" w:rsidR="007333F5" w:rsidRPr="00A65BAA" w:rsidRDefault="00F672DF" w:rsidP="007333F5">
            <w:pPr>
              <w:rPr>
                <w:highlight w:val="yellow"/>
                <w:lang w:val="en-GB"/>
              </w:rPr>
            </w:pPr>
            <w:r>
              <w:t>Brazil</w:t>
            </w:r>
          </w:p>
        </w:tc>
        <w:tc>
          <w:tcPr>
            <w:tcW w:w="2036" w:type="dxa"/>
            <w:noWrap/>
            <w:hideMark/>
          </w:tcPr>
          <w:p w14:paraId="7340892B" w14:textId="622AC71A" w:rsidR="007333F5" w:rsidRPr="00A65BAA" w:rsidRDefault="007333F5" w:rsidP="007333F5">
            <w:pPr>
              <w:rPr>
                <w:highlight w:val="yellow"/>
                <w:lang w:val="en-GB"/>
              </w:rPr>
            </w:pPr>
            <w:r w:rsidRPr="00874382">
              <w:t>163.1</w:t>
            </w:r>
          </w:p>
        </w:tc>
        <w:tc>
          <w:tcPr>
            <w:tcW w:w="2922" w:type="dxa"/>
            <w:noWrap/>
            <w:hideMark/>
          </w:tcPr>
          <w:p w14:paraId="0DDB1B07" w14:textId="1E2509B0" w:rsidR="007333F5" w:rsidRPr="00A65BAA" w:rsidRDefault="007333F5" w:rsidP="007333F5">
            <w:pPr>
              <w:rPr>
                <w:highlight w:val="yellow"/>
                <w:lang w:val="en-GB"/>
              </w:rPr>
            </w:pPr>
            <w:r w:rsidRPr="00874382">
              <w:t>4.5</w:t>
            </w:r>
          </w:p>
        </w:tc>
        <w:tc>
          <w:tcPr>
            <w:tcW w:w="2218" w:type="dxa"/>
          </w:tcPr>
          <w:p w14:paraId="18EFBF08" w14:textId="1F0B48AE" w:rsidR="007333F5" w:rsidRPr="00874382" w:rsidRDefault="007333F5" w:rsidP="007333F5">
            <w:r w:rsidRPr="0077056E">
              <w:t>2.8</w:t>
            </w:r>
          </w:p>
        </w:tc>
      </w:tr>
      <w:tr w:rsidR="007333F5" w:rsidRPr="00D125AA" w14:paraId="6353598C" w14:textId="40806255" w:rsidTr="0023114F">
        <w:trPr>
          <w:trHeight w:val="300"/>
        </w:trPr>
        <w:tc>
          <w:tcPr>
            <w:tcW w:w="2122" w:type="dxa"/>
            <w:noWrap/>
            <w:hideMark/>
          </w:tcPr>
          <w:p w14:paraId="44CDEA1B" w14:textId="0AE9416C" w:rsidR="007333F5" w:rsidRPr="00A65BAA" w:rsidRDefault="00F672DF" w:rsidP="007333F5">
            <w:pPr>
              <w:rPr>
                <w:highlight w:val="yellow"/>
                <w:lang w:val="en-GB"/>
              </w:rPr>
            </w:pPr>
            <w:r>
              <w:t>Chile</w:t>
            </w:r>
          </w:p>
        </w:tc>
        <w:tc>
          <w:tcPr>
            <w:tcW w:w="2036" w:type="dxa"/>
            <w:noWrap/>
            <w:hideMark/>
          </w:tcPr>
          <w:p w14:paraId="1422D811" w14:textId="00C53612" w:rsidR="007333F5" w:rsidRPr="00A65BAA" w:rsidRDefault="007333F5" w:rsidP="007333F5">
            <w:pPr>
              <w:rPr>
                <w:highlight w:val="yellow"/>
                <w:lang w:val="en-GB"/>
              </w:rPr>
            </w:pPr>
            <w:r w:rsidRPr="00874382">
              <w:t>60.4</w:t>
            </w:r>
          </w:p>
        </w:tc>
        <w:tc>
          <w:tcPr>
            <w:tcW w:w="2922" w:type="dxa"/>
            <w:noWrap/>
            <w:hideMark/>
          </w:tcPr>
          <w:p w14:paraId="17C7B40F" w14:textId="28B7F568" w:rsidR="007333F5" w:rsidRPr="00A65BAA" w:rsidRDefault="007333F5" w:rsidP="007333F5">
            <w:pPr>
              <w:rPr>
                <w:highlight w:val="yellow"/>
                <w:lang w:val="en-GB"/>
              </w:rPr>
            </w:pPr>
            <w:r w:rsidRPr="00874382">
              <w:t>3.9</w:t>
            </w:r>
          </w:p>
        </w:tc>
        <w:tc>
          <w:tcPr>
            <w:tcW w:w="2218" w:type="dxa"/>
          </w:tcPr>
          <w:p w14:paraId="18493B36" w14:textId="0EEFEC24" w:rsidR="007333F5" w:rsidRPr="00874382" w:rsidRDefault="007333F5" w:rsidP="007333F5">
            <w:r w:rsidRPr="0077056E">
              <w:t>6.5</w:t>
            </w:r>
          </w:p>
        </w:tc>
      </w:tr>
      <w:tr w:rsidR="007333F5" w:rsidRPr="00D125AA" w14:paraId="2D6AA024" w14:textId="4C714269" w:rsidTr="0023114F">
        <w:trPr>
          <w:trHeight w:val="300"/>
        </w:trPr>
        <w:tc>
          <w:tcPr>
            <w:tcW w:w="2122" w:type="dxa"/>
            <w:noWrap/>
            <w:hideMark/>
          </w:tcPr>
          <w:p w14:paraId="0F9F2F3F" w14:textId="5E0C863D" w:rsidR="007333F5" w:rsidRPr="00A65BAA" w:rsidRDefault="00F672DF" w:rsidP="007333F5">
            <w:pPr>
              <w:rPr>
                <w:highlight w:val="yellow"/>
                <w:lang w:val="en-GB"/>
              </w:rPr>
            </w:pPr>
            <w:r>
              <w:t>Oman</w:t>
            </w:r>
          </w:p>
        </w:tc>
        <w:tc>
          <w:tcPr>
            <w:tcW w:w="2036" w:type="dxa"/>
            <w:noWrap/>
            <w:hideMark/>
          </w:tcPr>
          <w:p w14:paraId="177D0D54" w14:textId="3CA00AD6" w:rsidR="007333F5" w:rsidRPr="00A65BAA" w:rsidRDefault="007333F5" w:rsidP="007333F5">
            <w:pPr>
              <w:rPr>
                <w:highlight w:val="yellow"/>
                <w:lang w:val="en-GB"/>
              </w:rPr>
            </w:pPr>
            <w:r w:rsidRPr="00874382">
              <w:t>24.3</w:t>
            </w:r>
          </w:p>
        </w:tc>
        <w:tc>
          <w:tcPr>
            <w:tcW w:w="2922" w:type="dxa"/>
            <w:noWrap/>
            <w:hideMark/>
          </w:tcPr>
          <w:p w14:paraId="3375131A" w14:textId="62CC9449" w:rsidR="007333F5" w:rsidRPr="00A65BAA" w:rsidRDefault="007333F5" w:rsidP="007333F5">
            <w:pPr>
              <w:rPr>
                <w:highlight w:val="yellow"/>
                <w:lang w:val="en-GB"/>
              </w:rPr>
            </w:pPr>
            <w:r w:rsidRPr="00874382">
              <w:t>3.5</w:t>
            </w:r>
          </w:p>
        </w:tc>
        <w:tc>
          <w:tcPr>
            <w:tcW w:w="2218" w:type="dxa"/>
          </w:tcPr>
          <w:p w14:paraId="300D8E09" w14:textId="2542EC02" w:rsidR="007333F5" w:rsidRPr="00874382" w:rsidRDefault="007333F5" w:rsidP="007333F5">
            <w:r w:rsidRPr="0077056E">
              <w:t>14.6</w:t>
            </w:r>
          </w:p>
        </w:tc>
      </w:tr>
      <w:tr w:rsidR="007333F5" w:rsidRPr="00D125AA" w14:paraId="07587E4E" w14:textId="130ECB96" w:rsidTr="0023114F">
        <w:trPr>
          <w:trHeight w:val="300"/>
        </w:trPr>
        <w:tc>
          <w:tcPr>
            <w:tcW w:w="2122" w:type="dxa"/>
            <w:noWrap/>
            <w:hideMark/>
          </w:tcPr>
          <w:p w14:paraId="6E8E5ACB" w14:textId="4F7D82FF" w:rsidR="007333F5" w:rsidRPr="00A65BAA" w:rsidRDefault="00F672DF" w:rsidP="007333F5">
            <w:pPr>
              <w:rPr>
                <w:highlight w:val="yellow"/>
                <w:lang w:val="en-GB"/>
              </w:rPr>
            </w:pPr>
            <w:r>
              <w:t>Malaysia</w:t>
            </w:r>
          </w:p>
        </w:tc>
        <w:tc>
          <w:tcPr>
            <w:tcW w:w="2036" w:type="dxa"/>
            <w:noWrap/>
            <w:hideMark/>
          </w:tcPr>
          <w:p w14:paraId="76E4D279" w14:textId="05C12D04" w:rsidR="007333F5" w:rsidRPr="00A65BAA" w:rsidRDefault="007333F5" w:rsidP="007333F5">
            <w:pPr>
              <w:rPr>
                <w:highlight w:val="yellow"/>
                <w:lang w:val="en-GB"/>
              </w:rPr>
            </w:pPr>
            <w:r w:rsidRPr="00874382">
              <w:t>163.9</w:t>
            </w:r>
          </w:p>
        </w:tc>
        <w:tc>
          <w:tcPr>
            <w:tcW w:w="2922" w:type="dxa"/>
            <w:noWrap/>
            <w:hideMark/>
          </w:tcPr>
          <w:p w14:paraId="436B52E9" w14:textId="5EE8A69A" w:rsidR="007333F5" w:rsidRPr="00A65BAA" w:rsidRDefault="007333F5" w:rsidP="007333F5">
            <w:pPr>
              <w:rPr>
                <w:highlight w:val="yellow"/>
                <w:lang w:val="en-GB"/>
              </w:rPr>
            </w:pPr>
            <w:r w:rsidRPr="00874382">
              <w:t>3.0</w:t>
            </w:r>
          </w:p>
        </w:tc>
        <w:tc>
          <w:tcPr>
            <w:tcW w:w="2218" w:type="dxa"/>
          </w:tcPr>
          <w:p w14:paraId="39A4E494" w14:textId="1364D4C8" w:rsidR="007333F5" w:rsidRPr="00874382" w:rsidRDefault="007333F5" w:rsidP="007333F5">
            <w:r w:rsidRPr="0077056E">
              <w:t>1.8</w:t>
            </w:r>
          </w:p>
        </w:tc>
      </w:tr>
    </w:tbl>
    <w:p w14:paraId="4B9B2455" w14:textId="1E4C4BF9" w:rsidR="00935214" w:rsidRPr="00D125AA" w:rsidRDefault="0007642C">
      <w:pPr>
        <w:spacing w:after="0" w:line="240" w:lineRule="auto"/>
        <w:jc w:val="left"/>
        <w:rPr>
          <w:b/>
          <w:iCs/>
          <w:lang w:val="en-GB"/>
        </w:rPr>
      </w:pPr>
      <w:r w:rsidRPr="00D125AA">
        <w:rPr>
          <w:i/>
          <w:lang w:val="en-GB"/>
        </w:rPr>
        <w:t>Source: Authors</w:t>
      </w:r>
    </w:p>
    <w:p w14:paraId="38F5F552" w14:textId="793AA864" w:rsidR="00D240B5" w:rsidRPr="00D125AA" w:rsidRDefault="00D240B5" w:rsidP="00D240B5">
      <w:pPr>
        <w:rPr>
          <w:i/>
          <w:lang w:val="en-GB"/>
        </w:rPr>
      </w:pPr>
    </w:p>
    <w:p w14:paraId="4F285AE6" w14:textId="77777777" w:rsidR="00AC686A" w:rsidRPr="00D125AA" w:rsidRDefault="00AC686A">
      <w:pPr>
        <w:spacing w:after="0" w:line="240" w:lineRule="auto"/>
        <w:jc w:val="left"/>
        <w:rPr>
          <w:lang w:val="en-GB"/>
        </w:rPr>
      </w:pPr>
      <w:r w:rsidRPr="00D125AA">
        <w:rPr>
          <w:lang w:val="en-GB"/>
        </w:rPr>
        <w:br w:type="page"/>
      </w:r>
    </w:p>
    <w:p w14:paraId="56A58FDF" w14:textId="2C727257" w:rsidR="00AC686A" w:rsidRPr="00D125AA" w:rsidRDefault="00FC3E5A" w:rsidP="00D95EA9">
      <w:pPr>
        <w:pStyle w:val="Heading1"/>
        <w:rPr>
          <w:lang w:val="en-GB"/>
        </w:rPr>
      </w:pPr>
      <w:r w:rsidRPr="00D125AA">
        <w:rPr>
          <w:lang w:val="en-GB"/>
        </w:rPr>
        <w:t>Conclusion</w:t>
      </w:r>
    </w:p>
    <w:p w14:paraId="213430E0" w14:textId="15271004" w:rsidR="00970BC7" w:rsidRDefault="009723F5" w:rsidP="00D95EA9">
      <w:pPr>
        <w:rPr>
          <w:lang w:val="en-GB"/>
        </w:rPr>
      </w:pPr>
      <w:r w:rsidRPr="00D125AA">
        <w:rPr>
          <w:lang w:val="en-GB"/>
        </w:rPr>
        <w:t xml:space="preserve">Trade mispricing is a real phenomenon, but the scale of these illicit financial outflows countries </w:t>
      </w:r>
      <w:r w:rsidR="00DB7DF5">
        <w:rPr>
          <w:lang w:val="en-GB"/>
        </w:rPr>
        <w:t xml:space="preserve">at all income levels </w:t>
      </w:r>
      <w:r w:rsidRPr="00D125AA">
        <w:rPr>
          <w:lang w:val="en-GB"/>
        </w:rPr>
        <w:t xml:space="preserve">is unclear. In this paper we shed more light on this by critically reviewing the existing methodologies to estimate trade mispricing and by carrying out an explorative analysis using the most extensive cross-country international trade data set. </w:t>
      </w:r>
      <w:r w:rsidR="00970BC7">
        <w:rPr>
          <w:lang w:val="en-GB"/>
        </w:rPr>
        <w:t xml:space="preserve">While our empirical results are not able to provide estimates of IFFs or trade mispricing, they do decompose the </w:t>
      </w:r>
      <w:r w:rsidR="00C52CFF">
        <w:rPr>
          <w:lang w:val="en-GB"/>
        </w:rPr>
        <w:t xml:space="preserve">nominally large </w:t>
      </w:r>
      <w:r w:rsidR="00970BC7">
        <w:rPr>
          <w:lang w:val="en-GB"/>
        </w:rPr>
        <w:t>trade reporting gap into six distinct components. Only further research will show how much IFFs might be responsible for each, if any, of these, but the already these results confirm the hypothesis of some of the existing literature that the potential for trade mispricing is large and visible in the data. However, since we cannot speak with our methodology about the realisation of this potential, our empirical results are inconclusive with respect to IFFs and trade mispricing. We thus point to avenues for further research, as discussed in specific terms in the previous sections.</w:t>
      </w:r>
      <w:r w:rsidR="0072161F">
        <w:rPr>
          <w:lang w:val="en-GB"/>
        </w:rPr>
        <w:t xml:space="preserve"> That we cannot reach final empirical resolution to the contentious question of the scale of IFFs is not surprising given the amount of existing research and the inadequate data that are currently available. Still, we believe that the empirical decomposition of trade reporting gap that we develop in this paper, while somewhat orthogonal to the literature estimating IFFs and trade mispricing, can spur a new research area that might ultimately inform the question of the scale of IFFs as well.</w:t>
      </w:r>
    </w:p>
    <w:p w14:paraId="7A37484E" w14:textId="6F95B4A0" w:rsidR="00C47ABC" w:rsidRDefault="00C47ABC" w:rsidP="00D95EA9">
      <w:pPr>
        <w:rPr>
          <w:lang w:val="en-GB"/>
        </w:rPr>
      </w:pPr>
      <w:r w:rsidRPr="00243E91">
        <w:rPr>
          <w:lang w:val="en-GB"/>
        </w:rPr>
        <w:t xml:space="preserve">There are at least three </w:t>
      </w:r>
      <w:r w:rsidR="00D64020">
        <w:rPr>
          <w:lang w:val="en-GB"/>
        </w:rPr>
        <w:t xml:space="preserve">tentative </w:t>
      </w:r>
      <w:r w:rsidRPr="00243E91">
        <w:rPr>
          <w:lang w:val="en-GB"/>
        </w:rPr>
        <w:t xml:space="preserve">conclusions </w:t>
      </w:r>
      <w:r w:rsidR="00D64020">
        <w:rPr>
          <w:lang w:val="en-GB"/>
        </w:rPr>
        <w:t xml:space="preserve">we can preliminarily draw </w:t>
      </w:r>
      <w:r w:rsidRPr="00243E91">
        <w:rPr>
          <w:lang w:val="en-GB"/>
        </w:rPr>
        <w:t>from our existing estimates. While these estimates would benefit from further research and they should thus be interpreted with caution, we hope even in their current form our results and the associated conclusions can usefully inform the future research.</w:t>
      </w:r>
      <w:r w:rsidR="00D64020">
        <w:rPr>
          <w:lang w:val="en-GB"/>
        </w:rPr>
        <w:t xml:space="preserve"> </w:t>
      </w:r>
      <w:r w:rsidRPr="00243E91">
        <w:rPr>
          <w:lang w:val="en-GB"/>
        </w:rPr>
        <w:t>First, trade mispricing gap is large, in absolute values as well as relative to the overall trade. Also, the trade mispricing gap estimated at various levels of aggregation reveals that the gap substantially increases the more detailed the aggregation is. We consider the most detailed aggregation preferable and use it in our decomposition results.</w:t>
      </w:r>
      <w:r w:rsidR="00D64020">
        <w:rPr>
          <w:lang w:val="en-GB"/>
        </w:rPr>
        <w:t xml:space="preserve"> </w:t>
      </w:r>
      <w:r w:rsidRPr="00243E91">
        <w:rPr>
          <w:lang w:val="en-GB"/>
        </w:rPr>
        <w:t>Second, concept</w:t>
      </w:r>
      <w:r>
        <w:rPr>
          <w:lang w:val="en-GB"/>
        </w:rPr>
        <w:t>u</w:t>
      </w:r>
      <w:r w:rsidRPr="00243E91">
        <w:rPr>
          <w:lang w:val="en-GB"/>
        </w:rPr>
        <w:t>ally well-defined components such as product and country misclassifications account only for a small share of trade mispricing gap and most of the trade reporting gap consists of the explicitly unexplained residual component.</w:t>
      </w:r>
      <w:r w:rsidR="00D64020">
        <w:rPr>
          <w:lang w:val="en-GB"/>
        </w:rPr>
        <w:t xml:space="preserve"> </w:t>
      </w:r>
      <w:r w:rsidRPr="00243E91">
        <w:rPr>
          <w:lang w:val="en-GB"/>
        </w:rPr>
        <w:t>Third, there</w:t>
      </w:r>
      <w:r>
        <w:rPr>
          <w:lang w:val="en-GB"/>
        </w:rPr>
        <w:t xml:space="preserve"> are substantial</w:t>
      </w:r>
      <w:r w:rsidRPr="00243E91">
        <w:rPr>
          <w:lang w:val="en-GB"/>
        </w:rPr>
        <w:t xml:space="preserve"> differences across income groups: high-income countries account for much of the trade reporting gap, while the in absolute values tiny low-income countries' gap has the highest ratio relative to their GDP. More surprisingly, the low</w:t>
      </w:r>
      <w:r>
        <w:rPr>
          <w:lang w:val="en-GB"/>
        </w:rPr>
        <w:t>-</w:t>
      </w:r>
      <w:r w:rsidRPr="00243E91">
        <w:rPr>
          <w:lang w:val="en-GB"/>
        </w:rPr>
        <w:t>income countries' gap consists relatively more of unmatched trade, product misclassification and product misclassification compo</w:t>
      </w:r>
      <w:r>
        <w:rPr>
          <w:lang w:val="en-GB"/>
        </w:rPr>
        <w:t>n</w:t>
      </w:r>
      <w:r w:rsidRPr="00243E91">
        <w:rPr>
          <w:lang w:val="en-GB"/>
        </w:rPr>
        <w:t>ents. Why is it so and what it implies is beyond the possibilities of this paper and warrants further research.</w:t>
      </w:r>
      <w:r w:rsidR="00D64020">
        <w:rPr>
          <w:lang w:val="en-GB"/>
        </w:rPr>
        <w:t xml:space="preserve"> </w:t>
      </w:r>
      <w:r w:rsidRPr="00243E91">
        <w:rPr>
          <w:lang w:val="en-GB"/>
        </w:rPr>
        <w:t xml:space="preserve">Additionally, we observe that the empirical estimates are sensitive to the choice of assumptions (e.g. in the case of trade costs - the associated sensitivity analysis is not included above, but available from authors upon request) and future research should provide a robustness check analysis. More generally, we consider our paper as </w:t>
      </w:r>
      <w:r>
        <w:rPr>
          <w:lang w:val="en-GB"/>
        </w:rPr>
        <w:t xml:space="preserve">hopefully initiating </w:t>
      </w:r>
      <w:r w:rsidRPr="00243E91">
        <w:rPr>
          <w:lang w:val="en-GB"/>
        </w:rPr>
        <w:t>a new area of res</w:t>
      </w:r>
      <w:r>
        <w:rPr>
          <w:lang w:val="en-GB"/>
        </w:rPr>
        <w:t>e</w:t>
      </w:r>
      <w:r w:rsidRPr="00243E91">
        <w:rPr>
          <w:lang w:val="en-GB"/>
        </w:rPr>
        <w:t xml:space="preserve">arch </w:t>
      </w:r>
      <w:r>
        <w:rPr>
          <w:lang w:val="en-GB"/>
        </w:rPr>
        <w:t xml:space="preserve">focused on decomposition rather than individual components only </w:t>
      </w:r>
      <w:r w:rsidRPr="00243E91">
        <w:rPr>
          <w:lang w:val="en-GB"/>
        </w:rPr>
        <w:t>and any presented empirical results should thus be considered as preliminary with follow-up research focused on validating and extending any findings we present here.</w:t>
      </w:r>
    </w:p>
    <w:p w14:paraId="10151D29" w14:textId="1B503889" w:rsidR="0003518D" w:rsidRPr="00D125AA" w:rsidRDefault="009723F5" w:rsidP="005E2D69">
      <w:pPr>
        <w:rPr>
          <w:lang w:val="en-GB"/>
        </w:rPr>
      </w:pPr>
      <w:r w:rsidRPr="00D125AA">
        <w:rPr>
          <w:lang w:val="en-GB"/>
        </w:rPr>
        <w:t xml:space="preserve">We conclude with </w:t>
      </w:r>
      <w:r w:rsidR="00D64020">
        <w:rPr>
          <w:lang w:val="en-GB"/>
        </w:rPr>
        <w:t xml:space="preserve">a brief discussion of </w:t>
      </w:r>
      <w:r w:rsidRPr="00D125AA">
        <w:rPr>
          <w:lang w:val="en-GB"/>
        </w:rPr>
        <w:t>related policy recommendations</w:t>
      </w:r>
      <w:r w:rsidR="00D64020">
        <w:rPr>
          <w:lang w:val="en-GB"/>
        </w:rPr>
        <w:t>, although they are not directly related to our empirical estimates</w:t>
      </w:r>
      <w:r w:rsidRPr="00D125AA">
        <w:rPr>
          <w:lang w:val="en-GB"/>
        </w:rPr>
        <w:t xml:space="preserve">. Various global standards and actions to combat IFFs are in force or under discussion.  Some relate to general policy improvements in tax, transparency and international cooperation, including the Tax Justice Network’s ABC of tax transparency </w:t>
      </w:r>
      <w:r w:rsidR="00114F55" w:rsidRPr="00114F55">
        <w:t>(Murphy, Christensen, &amp; Kimmis, 2005)</w:t>
      </w:r>
      <w:r w:rsidRPr="00D125AA">
        <w:rPr>
          <w:lang w:val="en-GB"/>
        </w:rPr>
        <w:t xml:space="preserve">: Automatic, multilateral exchange of tax information; Beneficial ownership ‒ public registers for companies, trusts and foundations; </w:t>
      </w:r>
      <w:r w:rsidR="00FE765F" w:rsidRPr="00767C6E">
        <w:rPr>
          <w:lang w:val="en-GB"/>
        </w:rPr>
        <w:t xml:space="preserve">and </w:t>
      </w:r>
      <w:r w:rsidRPr="009213DF">
        <w:rPr>
          <w:lang w:val="en-GB"/>
        </w:rPr>
        <w:t>Country-by-country reporting by multinational companies, disclosed publicly.</w:t>
      </w:r>
      <w:r w:rsidR="00D64020">
        <w:rPr>
          <w:lang w:val="en-GB"/>
        </w:rPr>
        <w:t xml:space="preserve"> </w:t>
      </w:r>
      <w:r w:rsidRPr="00D125AA">
        <w:rPr>
          <w:lang w:val="en-GB"/>
        </w:rPr>
        <w:t>These recommendations have been widely embraced in recent years, notably by</w:t>
      </w:r>
      <w:r w:rsidR="00FE765F" w:rsidRPr="00D125AA">
        <w:rPr>
          <w:lang w:val="en-GB"/>
        </w:rPr>
        <w:t xml:space="preserve"> ECA (2015)</w:t>
      </w:r>
      <w:r w:rsidRPr="00D125AA">
        <w:rPr>
          <w:lang w:val="en-GB"/>
        </w:rPr>
        <w:t xml:space="preserve">. </w:t>
      </w:r>
      <w:r w:rsidR="0003518D" w:rsidRPr="00D125AA">
        <w:rPr>
          <w:lang w:val="en-GB"/>
        </w:rPr>
        <w:t xml:space="preserve">Conventionally, there are other policy initiatives more directly applied to trade mispricing. These include the transfer pricing rules prescribed by the OECD (and to a growing extent by the UN), such as the recent G20-mandated Base Erosion and Profit Shifting plan. Some policy initiatives focus specifically on extractive industries, and mining in particular, such as the OECD Intergovernmental Forum on Mining, Minerals, Metals and Sustainable Development initiative. Another is the Platform for Collaboration on Tax, a joint initiative of the IMF, OECD, UN and World Bank. The Platform has spearheaded, at the request of the G20, the development of a series of “toolkit” reports to guide low- and middle-income countries in the implementation of policies relating to important international taxation issues. </w:t>
      </w:r>
    </w:p>
    <w:p w14:paraId="6FEAC554" w14:textId="77777777" w:rsidR="00B873C8" w:rsidRPr="00D125AA" w:rsidRDefault="00B873C8">
      <w:pPr>
        <w:spacing w:after="0" w:line="240" w:lineRule="auto"/>
        <w:jc w:val="left"/>
        <w:rPr>
          <w:b/>
          <w:bCs/>
          <w:sz w:val="28"/>
          <w:szCs w:val="28"/>
          <w:lang w:val="en-GB"/>
        </w:rPr>
      </w:pPr>
      <w:r w:rsidRPr="00D125AA">
        <w:rPr>
          <w:lang w:val="en-GB"/>
        </w:rPr>
        <w:br w:type="page"/>
      </w:r>
    </w:p>
    <w:p w14:paraId="5F45F9BA" w14:textId="46C34CDE" w:rsidR="00646A69" w:rsidRPr="00D125AA" w:rsidRDefault="00B310F9" w:rsidP="00D95EA9">
      <w:pPr>
        <w:pStyle w:val="Heading1"/>
        <w:rPr>
          <w:lang w:val="en-GB"/>
        </w:rPr>
      </w:pPr>
      <w:r w:rsidRPr="00D125AA">
        <w:rPr>
          <w:lang w:val="en-GB"/>
        </w:rPr>
        <w:t>References</w:t>
      </w:r>
    </w:p>
    <w:p w14:paraId="08FE3013" w14:textId="77777777" w:rsidR="001E340F" w:rsidRDefault="001E340F" w:rsidP="001E340F">
      <w:pPr>
        <w:pStyle w:val="Bibliography"/>
      </w:pPr>
      <w:r>
        <w:t xml:space="preserve">Baker, R. (2005). </w:t>
      </w:r>
      <w:r>
        <w:rPr>
          <w:i/>
          <w:iCs/>
        </w:rPr>
        <w:t>Capitalism’s Achilles Heel. Dirty Money and How to Renew the Free-Market System</w:t>
      </w:r>
      <w:r>
        <w:t>. Hoboken: Wiley.</w:t>
      </w:r>
    </w:p>
    <w:p w14:paraId="1A86F7E3" w14:textId="77777777" w:rsidR="001E340F" w:rsidRDefault="001E340F" w:rsidP="001E340F">
      <w:pPr>
        <w:pStyle w:val="Bibliography"/>
      </w:pPr>
      <w:r>
        <w:t xml:space="preserve">Bernard, A. B., Jensen, J. B., &amp; Schott, P. K. (2006). </w:t>
      </w:r>
      <w:r>
        <w:rPr>
          <w:i/>
          <w:iCs/>
        </w:rPr>
        <w:t>Transfer Pricing by U.S.-Based Multinational Firms</w:t>
      </w:r>
      <w:r>
        <w:t xml:space="preserve"> (Working Paper No. 12493). https://doi.org/10.3386/w12493</w:t>
      </w:r>
    </w:p>
    <w:p w14:paraId="46E06EAB" w14:textId="77777777" w:rsidR="001E340F" w:rsidRDefault="001E340F" w:rsidP="001E340F">
      <w:pPr>
        <w:pStyle w:val="Bibliography"/>
      </w:pPr>
      <w:r>
        <w:t xml:space="preserve">Boyce, J. K., &amp; Ndikumana, L. (2001). Is Africa a net creditor? New estimates of capital flight from severely indebted sub-Saharan African countries, 1970-96. </w:t>
      </w:r>
      <w:r>
        <w:rPr>
          <w:i/>
          <w:iCs/>
        </w:rPr>
        <w:t>Journal of Development Studies</w:t>
      </w:r>
      <w:r>
        <w:t xml:space="preserve">, </w:t>
      </w:r>
      <w:r>
        <w:rPr>
          <w:i/>
          <w:iCs/>
        </w:rPr>
        <w:t>38</w:t>
      </w:r>
      <w:r>
        <w:t>(2), 27–56.</w:t>
      </w:r>
    </w:p>
    <w:p w14:paraId="2B028099" w14:textId="77777777" w:rsidR="001E340F" w:rsidRDefault="001E340F" w:rsidP="001E340F">
      <w:pPr>
        <w:pStyle w:val="Bibliography"/>
      </w:pPr>
      <w:r>
        <w:t xml:space="preserve">Carbonnier, G., &amp; Zweynert de Cadena, A. (2015). Commodity Trading and Illicit Financial Flows. </w:t>
      </w:r>
      <w:r>
        <w:rPr>
          <w:i/>
          <w:iCs/>
        </w:rPr>
        <w:t>International Development Policy | Revue internationale de politique de développement</w:t>
      </w:r>
      <w:r>
        <w:t>. Retrieved from http://journals.openedition.org/poldev/2054</w:t>
      </w:r>
    </w:p>
    <w:p w14:paraId="1A0C2555" w14:textId="77777777" w:rsidR="001E340F" w:rsidRDefault="001E340F" w:rsidP="001E340F">
      <w:pPr>
        <w:pStyle w:val="Bibliography"/>
      </w:pPr>
      <w:r>
        <w:t xml:space="preserve">Chalendard, C., Raballand, G., &amp; Rakotoarisoa, A. (2017). The use of detailed statistical data in customs reforms: The case of Madagascar. </w:t>
      </w:r>
      <w:r>
        <w:rPr>
          <w:i/>
          <w:iCs/>
        </w:rPr>
        <w:t>Development Policy Review</w:t>
      </w:r>
      <w:r>
        <w:t>.</w:t>
      </w:r>
    </w:p>
    <w:p w14:paraId="5F00E6BF" w14:textId="77777777" w:rsidR="001E340F" w:rsidRDefault="001E340F" w:rsidP="001E340F">
      <w:pPr>
        <w:pStyle w:val="Bibliography"/>
      </w:pPr>
      <w:r>
        <w:t xml:space="preserve">Clausing, K. A. (2003). Tax-motivated transfer pricing and US intrafirm trade prices. </w:t>
      </w:r>
      <w:r>
        <w:rPr>
          <w:i/>
          <w:iCs/>
        </w:rPr>
        <w:t>Journal of Public Economics</w:t>
      </w:r>
      <w:r>
        <w:t xml:space="preserve">, </w:t>
      </w:r>
      <w:r>
        <w:rPr>
          <w:i/>
          <w:iCs/>
        </w:rPr>
        <w:t>87</w:t>
      </w:r>
      <w:r>
        <w:t>(9–10), 2207–2223. https://doi.org/10.1016/S0047-2727(02)00015-4</w:t>
      </w:r>
    </w:p>
    <w:p w14:paraId="40A1286B" w14:textId="77777777" w:rsidR="001E340F" w:rsidRDefault="001E340F" w:rsidP="001E340F">
      <w:pPr>
        <w:pStyle w:val="Bibliography"/>
      </w:pPr>
      <w:r>
        <w:t xml:space="preserve">Cobham, A. (2005). </w:t>
      </w:r>
      <w:r>
        <w:rPr>
          <w:i/>
          <w:iCs/>
        </w:rPr>
        <w:t>Tax evasion, tax avoidance and development finance</w:t>
      </w:r>
      <w:r>
        <w:t xml:space="preserve"> (No. 129; pp. 1–20). Retrieved from University of Oxford, Queen Elizabeth House website: http://www3.qeh.ox.ac.uk/pdf/qehwp/qehwps129.pdf</w:t>
      </w:r>
    </w:p>
    <w:p w14:paraId="01987474" w14:textId="77777777" w:rsidR="001E340F" w:rsidRDefault="001E340F" w:rsidP="001E340F">
      <w:pPr>
        <w:pStyle w:val="Bibliography"/>
      </w:pPr>
      <w:r>
        <w:t xml:space="preserve">Cobham, A. (2014a). The Impacts of Illicit Financial Flows on Peace and Security in Africa. </w:t>
      </w:r>
      <w:r>
        <w:rPr>
          <w:i/>
          <w:iCs/>
        </w:rPr>
        <w:t>Tana High Level Forum on Peace and Security in Africa Discussion Paper</w:t>
      </w:r>
      <w:r>
        <w:t>. Retrieved from http://www.tanaforum.org/y-file-store/2014_Docs/IFFs%20and%20Security.pdf</w:t>
      </w:r>
    </w:p>
    <w:p w14:paraId="50B848FA" w14:textId="77777777" w:rsidR="001E340F" w:rsidRDefault="001E340F" w:rsidP="001E340F">
      <w:pPr>
        <w:pStyle w:val="Bibliography"/>
      </w:pPr>
      <w:r>
        <w:t xml:space="preserve">Cobham, A. (2014b). The Impacts of Illicit Financial Flows on Peace and Security in Africa. </w:t>
      </w:r>
      <w:r>
        <w:rPr>
          <w:i/>
          <w:iCs/>
        </w:rPr>
        <w:t>Tana High Level Forum on Peace and Security in Africa Discussion Paper</w:t>
      </w:r>
      <w:r>
        <w:t>. Retrieved from http://www.tanaforum.org/y-file-store/2014_Docs/IFFs%20and%20Security.pdf</w:t>
      </w:r>
    </w:p>
    <w:p w14:paraId="48D4798F" w14:textId="77777777" w:rsidR="001E340F" w:rsidRDefault="001E340F" w:rsidP="001E340F">
      <w:pPr>
        <w:pStyle w:val="Bibliography"/>
      </w:pPr>
      <w:r>
        <w:t xml:space="preserve">Cobham, A., &amp; Janský, P. (forthcoming). </w:t>
      </w:r>
      <w:r>
        <w:rPr>
          <w:i/>
          <w:iCs/>
        </w:rPr>
        <w:t>Estimating illicit financial flows: A critical guide to the data, methodologies and findings</w:t>
      </w:r>
      <w:r>
        <w:t>. Retrieved from https://tax-justice-network.gitbooks.io/our-book-project/content/).</w:t>
      </w:r>
    </w:p>
    <w:p w14:paraId="1A4846FB" w14:textId="77777777" w:rsidR="001E340F" w:rsidRDefault="001E340F" w:rsidP="001E340F">
      <w:pPr>
        <w:pStyle w:val="Bibliography"/>
      </w:pPr>
      <w:r>
        <w:t xml:space="preserve">Cobham, A., &amp; Janský, P. (2018). </w:t>
      </w:r>
      <w:r>
        <w:rPr>
          <w:i/>
          <w:iCs/>
        </w:rPr>
        <w:t>Measurement of Illicit Financial Flows: Towards SDG indicators</w:t>
      </w:r>
      <w:r>
        <w:t xml:space="preserve"> [Background paper Prepared for UNECA.].</w:t>
      </w:r>
    </w:p>
    <w:p w14:paraId="61D7D177" w14:textId="77777777" w:rsidR="001E340F" w:rsidRDefault="001E340F" w:rsidP="001E340F">
      <w:pPr>
        <w:pStyle w:val="Bibliography"/>
      </w:pPr>
      <w:r>
        <w:t xml:space="preserve">Cristea, A. D., &amp; Nguyen, D. X. (2016). Transfer Pricing by Multinational Firms: New Evidence from Foreign Firm Ownerships. </w:t>
      </w:r>
      <w:r>
        <w:rPr>
          <w:i/>
          <w:iCs/>
        </w:rPr>
        <w:t>American Economic Journal: Economic Policy</w:t>
      </w:r>
      <w:r>
        <w:t xml:space="preserve">, </w:t>
      </w:r>
      <w:r>
        <w:rPr>
          <w:i/>
          <w:iCs/>
        </w:rPr>
        <w:t>8</w:t>
      </w:r>
      <w:r>
        <w:t>(3), 170–202.</w:t>
      </w:r>
    </w:p>
    <w:p w14:paraId="2F8BAA9B" w14:textId="77777777" w:rsidR="001E340F" w:rsidRDefault="001E340F" w:rsidP="001E340F">
      <w:pPr>
        <w:pStyle w:val="Bibliography"/>
      </w:pPr>
      <w:r>
        <w:t xml:space="preserve">Davies, R. B., Martin, J., Parenti, M., &amp; Toubal, F. (2017). Knocking on Tax Haven’s Door: Multinational Firms and Transfer Pricing. </w:t>
      </w:r>
      <w:r>
        <w:rPr>
          <w:i/>
          <w:iCs/>
        </w:rPr>
        <w:t>The Review of Economics and Statistics</w:t>
      </w:r>
      <w:r>
        <w:t>. https://doi.org/10.1162/REST_a_00673</w:t>
      </w:r>
    </w:p>
    <w:p w14:paraId="1C1CD720" w14:textId="77777777" w:rsidR="001E340F" w:rsidRDefault="001E340F" w:rsidP="001E340F">
      <w:pPr>
        <w:pStyle w:val="Bibliography"/>
      </w:pPr>
      <w:r>
        <w:t xml:space="preserve">De Boyrie, M. E., Pak, S. J., &amp; Zdanowicz, J. S. (2005). Estimating the magnitude of capital flight due to abnormal pricing in international trade: The Russia–USA case. </w:t>
      </w:r>
      <w:r>
        <w:rPr>
          <w:i/>
          <w:iCs/>
        </w:rPr>
        <w:t>Accounting Forum</w:t>
      </w:r>
      <w:r>
        <w:t xml:space="preserve">, </w:t>
      </w:r>
      <w:r>
        <w:rPr>
          <w:i/>
          <w:iCs/>
        </w:rPr>
        <w:t>29</w:t>
      </w:r>
      <w:r>
        <w:t>(3), 249–270.</w:t>
      </w:r>
    </w:p>
    <w:p w14:paraId="19759FCC" w14:textId="77777777" w:rsidR="001E340F" w:rsidRDefault="001E340F" w:rsidP="001E340F">
      <w:pPr>
        <w:pStyle w:val="Bibliography"/>
      </w:pPr>
      <w:r>
        <w:t xml:space="preserve">de Boyrie, M. E., Pak, S., &amp; Zdanowicz, J. S. (2005). The Impact of Switzerland’s Money Laundering Law on Capital Flows Through Abnormal Pricing in International Trade. </w:t>
      </w:r>
      <w:r>
        <w:rPr>
          <w:i/>
          <w:iCs/>
        </w:rPr>
        <w:t>Applied Financial Economics</w:t>
      </w:r>
      <w:r>
        <w:t xml:space="preserve">, </w:t>
      </w:r>
      <w:r>
        <w:rPr>
          <w:i/>
          <w:iCs/>
        </w:rPr>
        <w:t>15</w:t>
      </w:r>
      <w:r>
        <w:t>(4), 217–230.</w:t>
      </w:r>
    </w:p>
    <w:p w14:paraId="50801F4A" w14:textId="77777777" w:rsidR="001E340F" w:rsidRDefault="001E340F" w:rsidP="001E340F">
      <w:pPr>
        <w:pStyle w:val="Bibliography"/>
      </w:pPr>
      <w:r>
        <w:t xml:space="preserve">Duval, Y., Saggu, A., &amp; Utoktham, C. (2016). </w:t>
      </w:r>
      <w:r>
        <w:rPr>
          <w:i/>
          <w:iCs/>
        </w:rPr>
        <w:t>Value Added Trade Costs in Goods and Services</w:t>
      </w:r>
      <w:r>
        <w:t xml:space="preserve"> (United Nations ESCAP Trade and Investment Working Paper Series No. 1). Retrieved from United Nations ESCAP website: https://papers.ssrn.com/abstract=2624522</w:t>
      </w:r>
    </w:p>
    <w:p w14:paraId="5E3D2CFA" w14:textId="77777777" w:rsidR="001E340F" w:rsidRDefault="001E340F" w:rsidP="001E340F">
      <w:pPr>
        <w:pStyle w:val="Bibliography"/>
      </w:pPr>
      <w:r>
        <w:t xml:space="preserve">ECA. (2018a). </w:t>
      </w:r>
      <w:r>
        <w:rPr>
          <w:i/>
          <w:iCs/>
        </w:rPr>
        <w:t>A study on the global governance architecture for combating illicit financial flows</w:t>
      </w:r>
      <w:r>
        <w:t xml:space="preserve"> (pp. 1–60). Retrieved from Economic Commission for Africa website: https://www.uneca.org/publications/study-global-governance-architecture-combating-illicit-financial-flows</w:t>
      </w:r>
    </w:p>
    <w:p w14:paraId="6BF35D84" w14:textId="77777777" w:rsidR="001E340F" w:rsidRDefault="001E340F" w:rsidP="001E340F">
      <w:pPr>
        <w:pStyle w:val="Bibliography"/>
      </w:pPr>
      <w:r>
        <w:t xml:space="preserve">ECA. (2018b). </w:t>
      </w:r>
      <w:r>
        <w:rPr>
          <w:i/>
          <w:iCs/>
        </w:rPr>
        <w:t>Base Erosion And Profit Shifting In Africa: Reforms to Facilitate Improved Taxation of Multinational Enterprises</w:t>
      </w:r>
      <w:r>
        <w:t xml:space="preserve"> (pp. 1–81). Retrieved from Economic Commission for Africa website: https://www.uneca.org/publications/base-erosion-and-profit-shifting-africa-reforms-facilitate-improved-taxation</w:t>
      </w:r>
    </w:p>
    <w:p w14:paraId="725783F7" w14:textId="77777777" w:rsidR="001E340F" w:rsidRDefault="001E340F" w:rsidP="001E340F">
      <w:pPr>
        <w:pStyle w:val="Bibliography"/>
      </w:pPr>
      <w:r>
        <w:t xml:space="preserve">Erskine, A. (2018). </w:t>
      </w:r>
      <w:r>
        <w:rPr>
          <w:i/>
          <w:iCs/>
        </w:rPr>
        <w:t>3-part series on Illicit Financial Flows: Making Sense of Confusion</w:t>
      </w:r>
      <w:r>
        <w:t>. Retrieved from https://erskinomics.com/2018/10/12/3-part-series-on-illicit-financial-flows-making-sense-of-confusion/</w:t>
      </w:r>
    </w:p>
    <w:p w14:paraId="226E940B" w14:textId="77777777" w:rsidR="001E340F" w:rsidRDefault="001E340F" w:rsidP="001E340F">
      <w:pPr>
        <w:pStyle w:val="Bibliography"/>
      </w:pPr>
      <w:r>
        <w:t xml:space="preserve">Ferrantino, M. J., Liu, X., &amp; Wang, Z. (2012). Evasion behaviors of exporters and importers: Evidence from the U.S.–China trade data discrepancy. </w:t>
      </w:r>
      <w:r>
        <w:rPr>
          <w:i/>
          <w:iCs/>
        </w:rPr>
        <w:t>Journal of International Economics</w:t>
      </w:r>
      <w:r>
        <w:t xml:space="preserve">, </w:t>
      </w:r>
      <w:r>
        <w:rPr>
          <w:i/>
          <w:iCs/>
        </w:rPr>
        <w:t>86</w:t>
      </w:r>
      <w:r>
        <w:t>(1), 141–157. https://doi.org/10.1016/j.jinteco.2011.08.006</w:t>
      </w:r>
    </w:p>
    <w:p w14:paraId="07322079" w14:textId="77777777" w:rsidR="001E340F" w:rsidRDefault="001E340F" w:rsidP="001E340F">
      <w:pPr>
        <w:pStyle w:val="Bibliography"/>
      </w:pPr>
      <w:r>
        <w:t xml:space="preserve">Flaaen, A. (2017). The Role of Transfer Prices in Profit-Shifting by US Multinational Firms: Evidence from the 2004 Homeland Investment Act. </w:t>
      </w:r>
      <w:r>
        <w:rPr>
          <w:i/>
          <w:iCs/>
        </w:rPr>
        <w:t>FEDS Working Paper</w:t>
      </w:r>
      <w:r>
        <w:t xml:space="preserve">, </w:t>
      </w:r>
      <w:r>
        <w:rPr>
          <w:i/>
          <w:iCs/>
        </w:rPr>
        <w:t>2017</w:t>
      </w:r>
      <w:r>
        <w:t>(55).</w:t>
      </w:r>
    </w:p>
    <w:p w14:paraId="29147775" w14:textId="77777777" w:rsidR="001E340F" w:rsidRDefault="001E340F" w:rsidP="001E340F">
      <w:pPr>
        <w:pStyle w:val="Bibliography"/>
      </w:pPr>
      <w:r>
        <w:t xml:space="preserve">Forstater, M. (2016). Illicit Flows and Trade Misinvoicing: Are we looking under the wrong lamppost? </w:t>
      </w:r>
      <w:r>
        <w:rPr>
          <w:i/>
          <w:iCs/>
        </w:rPr>
        <w:t>CMI Insight</w:t>
      </w:r>
      <w:r>
        <w:t>.</w:t>
      </w:r>
    </w:p>
    <w:p w14:paraId="11379182" w14:textId="77777777" w:rsidR="001E340F" w:rsidRDefault="001E340F" w:rsidP="001E340F">
      <w:pPr>
        <w:pStyle w:val="Bibliography"/>
      </w:pPr>
      <w:r>
        <w:t xml:space="preserve">Fuest, C., &amp; Riedel, N. (2012). Tax Evasion and Tax Avoidance: The Role of International Profit Shifting. In P. Reuter (Ed.), </w:t>
      </w:r>
      <w:r>
        <w:rPr>
          <w:i/>
          <w:iCs/>
        </w:rPr>
        <w:t>Draining Development? Controlling Flows of Illicit Funds from Developing Countries</w:t>
      </w:r>
      <w:r>
        <w:t xml:space="preserve"> (pp. 109–142). Retrieved from https://openknowledge.worldbank.org/handle/10986/2242</w:t>
      </w:r>
    </w:p>
    <w:p w14:paraId="1BD5DF14" w14:textId="77777777" w:rsidR="001E340F" w:rsidRDefault="001E340F" w:rsidP="001E340F">
      <w:pPr>
        <w:pStyle w:val="Bibliography"/>
      </w:pPr>
      <w:r>
        <w:t xml:space="preserve">Gara, M., Giammatteo, M., &amp; Tosti, E. (2018). </w:t>
      </w:r>
      <w:r>
        <w:rPr>
          <w:i/>
          <w:iCs/>
        </w:rPr>
        <w:t>Magic mirror in my hand…. how trade mirror statistics can help us detect illegal financial flows</w:t>
      </w:r>
      <w:r>
        <w:t xml:space="preserve"> (Questioni Di Economia e Finanza (Occasional Papers) No. 445). Retrieved from Bank of Italy, Economic Research and International Relations Area website: https://econpapers.repec.org/paper/bdiopques/qef_5f445_5f18.htm</w:t>
      </w:r>
    </w:p>
    <w:p w14:paraId="76DBB43D" w14:textId="77777777" w:rsidR="001E340F" w:rsidRDefault="001E340F" w:rsidP="001E340F">
      <w:pPr>
        <w:pStyle w:val="Bibliography"/>
      </w:pPr>
      <w:r>
        <w:t xml:space="preserve">Gaulier, G., &amp; Zignago, S. (2010). </w:t>
      </w:r>
      <w:r>
        <w:rPr>
          <w:i/>
          <w:iCs/>
        </w:rPr>
        <w:t>Baci: international trade database at the product-level (the 1994-2007 version)</w:t>
      </w:r>
      <w:r>
        <w:t>.</w:t>
      </w:r>
    </w:p>
    <w:p w14:paraId="659E8E48" w14:textId="77777777" w:rsidR="001E340F" w:rsidRDefault="001E340F" w:rsidP="001E340F">
      <w:pPr>
        <w:pStyle w:val="Bibliography"/>
      </w:pPr>
      <w:r>
        <w:t xml:space="preserve">Global Financial Integrity. (2019). </w:t>
      </w:r>
      <w:r>
        <w:rPr>
          <w:i/>
          <w:iCs/>
        </w:rPr>
        <w:t>Illicit Financial Flows to and from 148 Developing Countries: 2006-2015</w:t>
      </w:r>
      <w:r>
        <w:t>. Retrieved from https://www.gfintegrity.org/report/2019-iff-update/</w:t>
      </w:r>
    </w:p>
    <w:p w14:paraId="0EC53F65" w14:textId="77777777" w:rsidR="001E340F" w:rsidRDefault="001E340F" w:rsidP="001E340F">
      <w:pPr>
        <w:pStyle w:val="Bibliography"/>
      </w:pPr>
      <w:r>
        <w:t xml:space="preserve">Hogg, A., McNair, D., &amp; Pak, S. (2009). </w:t>
      </w:r>
      <w:r>
        <w:rPr>
          <w:i/>
          <w:iCs/>
        </w:rPr>
        <w:t>False profits: robbing the poor to keep the rich tax-free</w:t>
      </w:r>
      <w:r>
        <w:t xml:space="preserve"> (Christian Aid Report). Retrieved from http://www.christianaid.org.uk/Images/false-profits.pdf</w:t>
      </w:r>
    </w:p>
    <w:p w14:paraId="401DB3FF" w14:textId="77777777" w:rsidR="001E340F" w:rsidRDefault="001E340F" w:rsidP="001E340F">
      <w:pPr>
        <w:pStyle w:val="Bibliography"/>
      </w:pPr>
      <w:r>
        <w:t xml:space="preserve">Hong, K. P., &amp; Pak, S. J. (2017). Estimating Trade Misinvoicing from Bilateral Trade Statistics: The Devil is in the Details. </w:t>
      </w:r>
      <w:r>
        <w:rPr>
          <w:i/>
          <w:iCs/>
        </w:rPr>
        <w:t>The International Trade Journal</w:t>
      </w:r>
      <w:r>
        <w:t xml:space="preserve">, </w:t>
      </w:r>
      <w:r>
        <w:rPr>
          <w:i/>
          <w:iCs/>
        </w:rPr>
        <w:t>31</w:t>
      </w:r>
      <w:r>
        <w:t>(1), 3–28.</w:t>
      </w:r>
    </w:p>
    <w:p w14:paraId="4E8F2137" w14:textId="77777777" w:rsidR="001E340F" w:rsidRDefault="001E340F" w:rsidP="001E340F">
      <w:pPr>
        <w:pStyle w:val="Bibliography"/>
      </w:pPr>
      <w:r>
        <w:t xml:space="preserve">Janský, P. (2015). Updating the Rich Countries’ Commitment to Development Index: How They Help Poorer Ones Through Curbing Illicit Financial Flows. </w:t>
      </w:r>
      <w:r>
        <w:rPr>
          <w:i/>
          <w:iCs/>
        </w:rPr>
        <w:t>Social Indicators Research</w:t>
      </w:r>
      <w:r>
        <w:t xml:space="preserve">, </w:t>
      </w:r>
      <w:r>
        <w:rPr>
          <w:i/>
          <w:iCs/>
        </w:rPr>
        <w:t>124</w:t>
      </w:r>
      <w:r>
        <w:t>(1), 43–65. https://doi.org/10.1007/s11205-014-0779-3</w:t>
      </w:r>
    </w:p>
    <w:p w14:paraId="63FA242E" w14:textId="77777777" w:rsidR="001E340F" w:rsidRDefault="001E340F" w:rsidP="001E340F">
      <w:pPr>
        <w:pStyle w:val="Bibliography"/>
      </w:pPr>
      <w:r>
        <w:t xml:space="preserve">Kellenberg, D., &amp; Levinson, A. (2019). Misreporting trade: Tariff evasion, corruption, and auditing standards. </w:t>
      </w:r>
      <w:r>
        <w:rPr>
          <w:i/>
          <w:iCs/>
        </w:rPr>
        <w:t>Review of International Economics</w:t>
      </w:r>
      <w:r>
        <w:t xml:space="preserve">, </w:t>
      </w:r>
      <w:r>
        <w:rPr>
          <w:i/>
          <w:iCs/>
        </w:rPr>
        <w:t>27</w:t>
      </w:r>
      <w:r>
        <w:t>(1), 106–129. https://doi.org/10.1111/roie.12363</w:t>
      </w:r>
    </w:p>
    <w:p w14:paraId="0E4AD374" w14:textId="77777777" w:rsidR="001E340F" w:rsidRDefault="001E340F" w:rsidP="001E340F">
      <w:pPr>
        <w:pStyle w:val="Bibliography"/>
      </w:pPr>
      <w:r>
        <w:t xml:space="preserve">Liu, L., Schmidt-Eisenlohr, T., &amp; Guo, D. (2017). International transfer pricing and tax avoidance: Evidence from linked trade-tax statistics in the UK. </w:t>
      </w:r>
      <w:r>
        <w:rPr>
          <w:i/>
          <w:iCs/>
        </w:rPr>
        <w:t>Oxford University Centre for Business Taxation, Working Paper Series</w:t>
      </w:r>
      <w:r>
        <w:t xml:space="preserve">, </w:t>
      </w:r>
      <w:r>
        <w:rPr>
          <w:i/>
          <w:iCs/>
        </w:rPr>
        <w:t>17</w:t>
      </w:r>
      <w:r>
        <w:t>(15). Retrieved from https://www.sbs.ox.ac.uk/sites/default/files/Business_Taxation/Docs/Publications/Working_Papers/Series_17/WP1715.pdf</w:t>
      </w:r>
    </w:p>
    <w:p w14:paraId="679EBB57" w14:textId="77777777" w:rsidR="001E340F" w:rsidRDefault="001E340F" w:rsidP="001E340F">
      <w:pPr>
        <w:pStyle w:val="Bibliography"/>
      </w:pPr>
      <w:r>
        <w:t xml:space="preserve">Marini, M., Dippelsman, R. J., &amp; Stanger, M. (2018). </w:t>
      </w:r>
      <w:r>
        <w:rPr>
          <w:i/>
          <w:iCs/>
        </w:rPr>
        <w:t>New estimates for direction of trade statistics</w:t>
      </w:r>
      <w:r>
        <w:t>.</w:t>
      </w:r>
    </w:p>
    <w:p w14:paraId="4F85ED45" w14:textId="77777777" w:rsidR="001E340F" w:rsidRDefault="001E340F" w:rsidP="001E340F">
      <w:pPr>
        <w:pStyle w:val="Bibliography"/>
      </w:pPr>
      <w:r>
        <w:t xml:space="preserve">Miao, G., &amp; Fortanier, F. (2017). </w:t>
      </w:r>
      <w:r>
        <w:rPr>
          <w:i/>
          <w:iCs/>
        </w:rPr>
        <w:t>Estimating transport and insurance costs of international trade</w:t>
      </w:r>
      <w:r>
        <w:t>.</w:t>
      </w:r>
    </w:p>
    <w:p w14:paraId="5FEC42C9" w14:textId="77777777" w:rsidR="001E340F" w:rsidRDefault="001E340F" w:rsidP="001E340F">
      <w:pPr>
        <w:pStyle w:val="Bibliography"/>
      </w:pPr>
      <w:r>
        <w:t xml:space="preserve">Murphy, R., &amp; Christensen, J. (2005). </w:t>
      </w:r>
      <w:r>
        <w:rPr>
          <w:i/>
          <w:iCs/>
        </w:rPr>
        <w:t>The Price of Offshore</w:t>
      </w:r>
      <w:r>
        <w:t>. Retrieved from http://www.taxjustice.net/cms/upload/pdf/Price_of_Offshore.pdf</w:t>
      </w:r>
    </w:p>
    <w:p w14:paraId="05CB073E" w14:textId="77777777" w:rsidR="001E340F" w:rsidRDefault="001E340F" w:rsidP="001E340F">
      <w:pPr>
        <w:pStyle w:val="Bibliography"/>
      </w:pPr>
      <w:r>
        <w:t xml:space="preserve">Murphy, R., Christensen, J., &amp; Kimmis, J. (2005). </w:t>
      </w:r>
      <w:r>
        <w:rPr>
          <w:i/>
          <w:iCs/>
        </w:rPr>
        <w:t>Tax us if you can. The true story of a global failure</w:t>
      </w:r>
      <w:r>
        <w:t>. Retrieved from Tax Justice Network website: www.taxjustice.net/cms/upload/pdf/tuiyc_-_eng_-_web_file.pdf</w:t>
      </w:r>
    </w:p>
    <w:p w14:paraId="58E1906A" w14:textId="77777777" w:rsidR="001E340F" w:rsidRDefault="001E340F" w:rsidP="001E340F">
      <w:pPr>
        <w:pStyle w:val="Bibliography"/>
      </w:pPr>
      <w:r>
        <w:t xml:space="preserve">Nicolaou-Manias, K. (2016). </w:t>
      </w:r>
      <w:r>
        <w:rPr>
          <w:i/>
          <w:iCs/>
        </w:rPr>
        <w:t>Trade mispricing for five African countries</w:t>
      </w:r>
      <w:r>
        <w:t>. GEG Africa.</w:t>
      </w:r>
    </w:p>
    <w:p w14:paraId="606E29DE" w14:textId="77777777" w:rsidR="001E340F" w:rsidRDefault="001E340F" w:rsidP="001E340F">
      <w:pPr>
        <w:pStyle w:val="Bibliography"/>
      </w:pPr>
      <w:r>
        <w:t xml:space="preserve">Nitsch, V. (2012). Trade mispricing and illicit flows. In </w:t>
      </w:r>
      <w:r>
        <w:rPr>
          <w:i/>
          <w:iCs/>
        </w:rPr>
        <w:t>Draining Development? Controlling Flows of Illicit Funds from Developing Countries</w:t>
      </w:r>
      <w:r>
        <w:t>. Retrieved from https://openknowledge.worldbank.org/handle/10986/2242</w:t>
      </w:r>
    </w:p>
    <w:p w14:paraId="7D49110C" w14:textId="77777777" w:rsidR="001E340F" w:rsidRDefault="001E340F" w:rsidP="001E340F">
      <w:pPr>
        <w:pStyle w:val="Bibliography"/>
      </w:pPr>
      <w:r>
        <w:t xml:space="preserve">Nitsch, V. (2016). </w:t>
      </w:r>
      <w:r>
        <w:rPr>
          <w:i/>
          <w:iCs/>
        </w:rPr>
        <w:t>Trillion dollar estimate: Illicit financial flows from developing countries</w:t>
      </w:r>
      <w:r>
        <w:t xml:space="preserve"> (Darmstadt Discussion Papers in Economics No. 227). Retrieved from Darmstadt University of Technology, Department of Law and Economics website: http://econpapers.repec.org/paper/zbwdarddp/227.htm</w:t>
      </w:r>
    </w:p>
    <w:p w14:paraId="771FECAC" w14:textId="77777777" w:rsidR="001E340F" w:rsidRDefault="001E340F" w:rsidP="001E340F">
      <w:pPr>
        <w:pStyle w:val="Bibliography"/>
      </w:pPr>
      <w:r>
        <w:t xml:space="preserve">Nitsch, V. (2017). Trade Misinvoiving in Developing Countries. </w:t>
      </w:r>
      <w:r>
        <w:rPr>
          <w:i/>
          <w:iCs/>
        </w:rPr>
        <w:t>CGD Policy Paper</w:t>
      </w:r>
      <w:r>
        <w:t xml:space="preserve">, </w:t>
      </w:r>
      <w:r>
        <w:rPr>
          <w:i/>
          <w:iCs/>
        </w:rPr>
        <w:t>103</w:t>
      </w:r>
      <w:r>
        <w:t>. Retrieved from https://www.cgdev.org/sites/default/files/trade-misinvoicing-developing-countries.pdf</w:t>
      </w:r>
    </w:p>
    <w:p w14:paraId="1EC7714E" w14:textId="77777777" w:rsidR="001E340F" w:rsidRDefault="001E340F" w:rsidP="001E340F">
      <w:pPr>
        <w:pStyle w:val="Bibliography"/>
      </w:pPr>
      <w:r>
        <w:t xml:space="preserve">Oxfam. (2000). </w:t>
      </w:r>
      <w:r>
        <w:rPr>
          <w:i/>
          <w:iCs/>
        </w:rPr>
        <w:t>Tax Havens: Releasing the hidden billions for poverty eradication</w:t>
      </w:r>
      <w:r>
        <w:t>. Retrieved from http://policy-practice.oxfam.org.uk/publications/tax-havens-releasing-the-hidden-billions-for-poverty-eradication-114611</w:t>
      </w:r>
    </w:p>
    <w:p w14:paraId="645289B0" w14:textId="77777777" w:rsidR="001E340F" w:rsidRDefault="001E340F" w:rsidP="001E340F">
      <w:pPr>
        <w:pStyle w:val="Bibliography"/>
      </w:pPr>
      <w:r>
        <w:t>Ponsford, V., &amp; Mwiinga, I. (2019, January 31). Zambia hones in on fiscal sweet spot for mining. Retrieved May 27, 2019, from Extractive Industries Transparency Initiative website: https://eiti.org/blog/zambia-hones-in-on-fiscal-sweet-spot-for-mining</w:t>
      </w:r>
    </w:p>
    <w:p w14:paraId="4D79024C" w14:textId="77777777" w:rsidR="001E340F" w:rsidRDefault="001E340F" w:rsidP="001E340F">
      <w:pPr>
        <w:pStyle w:val="Bibliography"/>
      </w:pPr>
      <w:r>
        <w:t xml:space="preserve">Schneider, F. (2005). </w:t>
      </w:r>
      <w:r>
        <w:rPr>
          <w:i/>
          <w:iCs/>
        </w:rPr>
        <w:t>Shadow Economies of 145 Countries all over the World: What do we really know?</w:t>
      </w:r>
      <w:r>
        <w:t xml:space="preserve"> (pp. 1–58). Retrieved from Center for Research in Economics, Management and the Arts (CREMA) website: http://www.crema-research.ch/papers/2005-13.pdf</w:t>
      </w:r>
    </w:p>
    <w:p w14:paraId="365A03E3" w14:textId="77777777" w:rsidR="001E340F" w:rsidRDefault="001E340F" w:rsidP="001E340F">
      <w:pPr>
        <w:pStyle w:val="Bibliography"/>
      </w:pPr>
      <w:r>
        <w:t>Shaxson, N. (2019). Over a third of world trade happens inside multinational corporations. Retrieved April 30, 2019, from https://www.taxjustice.net/2019/04/09/over-a-third-or-more-of-world-trade-happens-inside-multinational-corporations/, https://www.taxjustice.net/2019/04/09/over-a-third-or-more-of-world-trade-happens-inside-multinational-corporations/</w:t>
      </w:r>
    </w:p>
    <w:p w14:paraId="3653F2FB" w14:textId="77777777" w:rsidR="001E340F" w:rsidRDefault="001E340F" w:rsidP="001E340F">
      <w:pPr>
        <w:pStyle w:val="Bibliography"/>
      </w:pPr>
      <w:r>
        <w:t xml:space="preserve">Spanjers, J., &amp; Salomon, M. (2017). </w:t>
      </w:r>
      <w:r>
        <w:rPr>
          <w:i/>
          <w:iCs/>
        </w:rPr>
        <w:t>Illicit Financial Flows to and from Developing Countries: 2005-2014</w:t>
      </w:r>
      <w:r>
        <w:t xml:space="preserve"> (pp. 1–51). Washington DC, USA: Global Financial Integrity.</w:t>
      </w:r>
    </w:p>
    <w:p w14:paraId="4D9D6704" w14:textId="77777777" w:rsidR="001E340F" w:rsidRDefault="001E340F" w:rsidP="001E340F">
      <w:pPr>
        <w:pStyle w:val="Bibliography"/>
      </w:pPr>
      <w:r>
        <w:t xml:space="preserve">Swenson, D. L. (2001). Tax reforms and evidence of transfer pricing. </w:t>
      </w:r>
      <w:r>
        <w:rPr>
          <w:i/>
          <w:iCs/>
        </w:rPr>
        <w:t>National Tax Journal</w:t>
      </w:r>
      <w:r>
        <w:t>, 7–25.</w:t>
      </w:r>
    </w:p>
    <w:p w14:paraId="2A85EA82" w14:textId="77777777" w:rsidR="001E340F" w:rsidRDefault="001E340F" w:rsidP="001E340F">
      <w:pPr>
        <w:pStyle w:val="Bibliography"/>
      </w:pPr>
      <w:r>
        <w:t xml:space="preserve">Tax Justice Network. (2007). </w:t>
      </w:r>
      <w:r>
        <w:rPr>
          <w:i/>
          <w:iCs/>
        </w:rPr>
        <w:t>Closing the floodgates–collecting tax to pay for development</w:t>
      </w:r>
      <w:r>
        <w:t xml:space="preserve"> [Commissioned by the Norwegian Ministry of Foreign Affairs and Tax Justice Network]. London: Tax Justice Network.</w:t>
      </w:r>
    </w:p>
    <w:p w14:paraId="6E823FD6" w14:textId="77777777" w:rsidR="001E340F" w:rsidRDefault="001E340F" w:rsidP="001E340F">
      <w:pPr>
        <w:pStyle w:val="Bibliography"/>
      </w:pPr>
      <w:r>
        <w:t xml:space="preserve">Transparency International. (2004). </w:t>
      </w:r>
      <w:r>
        <w:rPr>
          <w:i/>
          <w:iCs/>
        </w:rPr>
        <w:t>Global Corruption Report 2004</w:t>
      </w:r>
      <w:r>
        <w:t>. Retrieved from http://files.transparency.org/content/download/479/1974/file/2004_GCR_PoliticalCorruption_EN.pdf</w:t>
      </w:r>
    </w:p>
    <w:p w14:paraId="15D7E0F1" w14:textId="77777777" w:rsidR="001E340F" w:rsidRDefault="001E340F" w:rsidP="001E340F">
      <w:pPr>
        <w:pStyle w:val="Bibliography"/>
      </w:pPr>
      <w:r>
        <w:t xml:space="preserve">United Nations Economic Commission for Africa, &amp; African Union. (2015). </w:t>
      </w:r>
      <w:r>
        <w:rPr>
          <w:i/>
          <w:iCs/>
        </w:rPr>
        <w:t>Report of the High Level Panel on Illicit Financial Flows from Africa (“Mbeki Report”)</w:t>
      </w:r>
      <w:r>
        <w:t>. Retrieved from www.uneca.org/sites/default/files/PublicationFiles/iff_main_report_26feb_en.pdf</w:t>
      </w:r>
    </w:p>
    <w:p w14:paraId="15DD3C1E" w14:textId="77777777" w:rsidR="001E340F" w:rsidRDefault="001E340F" w:rsidP="001E340F">
      <w:pPr>
        <w:pStyle w:val="Bibliography"/>
      </w:pPr>
      <w:r>
        <w:t xml:space="preserve">Vicard, V. (2015). </w:t>
      </w:r>
      <w:r>
        <w:rPr>
          <w:i/>
          <w:iCs/>
        </w:rPr>
        <w:t>Profit Shifting Through Transfer Pricing: Evidence from French Firm Level Trade Data</w:t>
      </w:r>
      <w:r>
        <w:t xml:space="preserve"> (SSRN Scholarly Paper No. ID 2614864). Retrieved from Social Science Research Network website: http://papers.ssrn.com/abstract=2614864</w:t>
      </w:r>
    </w:p>
    <w:p w14:paraId="63581813" w14:textId="77777777" w:rsidR="001E340F" w:rsidRDefault="001E340F" w:rsidP="001E340F">
      <w:pPr>
        <w:pStyle w:val="Bibliography"/>
      </w:pPr>
      <w:r>
        <w:t xml:space="preserve">Wier, L. (2017). </w:t>
      </w:r>
      <w:r>
        <w:rPr>
          <w:i/>
          <w:iCs/>
        </w:rPr>
        <w:t>Tax motivated transfer price manipulation in South Africa</w:t>
      </w:r>
      <w:r>
        <w:t>.</w:t>
      </w:r>
    </w:p>
    <w:p w14:paraId="45A06E30" w14:textId="77777777" w:rsidR="001E340F" w:rsidRDefault="001E340F" w:rsidP="001E340F">
      <w:pPr>
        <w:pStyle w:val="Bibliography"/>
      </w:pPr>
      <w:r>
        <w:t xml:space="preserve">Wier, L. (2018). Tax-motivated transfer mispricing in South Africa: Direct evidence using transaction data. </w:t>
      </w:r>
      <w:r>
        <w:rPr>
          <w:i/>
          <w:iCs/>
        </w:rPr>
        <w:t>UNU-WIDER Working Paper Series</w:t>
      </w:r>
      <w:r>
        <w:t>.</w:t>
      </w:r>
    </w:p>
    <w:p w14:paraId="36B006BF" w14:textId="77777777" w:rsidR="001E340F" w:rsidRDefault="001E340F" w:rsidP="001E340F">
      <w:pPr>
        <w:pStyle w:val="Bibliography"/>
      </w:pPr>
      <w:r>
        <w:t>World Bank. (2010). Mirror Data with UN COMTRADE. Retrieved April 29, 2019, from https://wits.worldbank.org/wits/wits/witshelp/content/data_retrieval/T/Intro/B2.Imports_Exports_and_Mirror.htm</w:t>
      </w:r>
    </w:p>
    <w:p w14:paraId="19FFA907" w14:textId="77777777" w:rsidR="001E340F" w:rsidRDefault="001E340F" w:rsidP="001E340F">
      <w:pPr>
        <w:pStyle w:val="Bibliography"/>
      </w:pPr>
      <w:r>
        <w:t xml:space="preserve">World Customs Organisation. (2018). </w:t>
      </w:r>
      <w:r>
        <w:rPr>
          <w:i/>
          <w:iCs/>
        </w:rPr>
        <w:t>Illicit Financial Flows via Trade Mis-invoicing Study Report 2018</w:t>
      </w:r>
      <w:r>
        <w:t>. Retrieved from http://www.wcoomd.org/-/media/wco/public/global/pdf/media/newsroom/reports/2018/wco-study-report-on-iffs_tm.pdf?la=en</w:t>
      </w:r>
    </w:p>
    <w:p w14:paraId="00042AA4" w14:textId="77777777" w:rsidR="001E340F" w:rsidRDefault="001E340F" w:rsidP="001E340F">
      <w:pPr>
        <w:pStyle w:val="Bibliography"/>
      </w:pPr>
      <w:r>
        <w:t xml:space="preserve">Zdanowicz, J. S. (2009). Trade-based money laundering and terrorist financing. </w:t>
      </w:r>
      <w:r>
        <w:rPr>
          <w:i/>
          <w:iCs/>
        </w:rPr>
        <w:t>Review of Law and Economics</w:t>
      </w:r>
      <w:r>
        <w:t xml:space="preserve">, </w:t>
      </w:r>
      <w:r>
        <w:rPr>
          <w:i/>
          <w:iCs/>
        </w:rPr>
        <w:t>5</w:t>
      </w:r>
      <w:r>
        <w:t>(2), 854–878.</w:t>
      </w:r>
    </w:p>
    <w:p w14:paraId="4C5C9BEE" w14:textId="6EC65499" w:rsidR="00664FE2" w:rsidRPr="00D125AA" w:rsidRDefault="00664FE2" w:rsidP="00EC242A">
      <w:pPr>
        <w:rPr>
          <w:lang w:val="en-GB"/>
        </w:rPr>
      </w:pPr>
    </w:p>
    <w:p w14:paraId="273005C0" w14:textId="77777777" w:rsidR="00664FE2" w:rsidRPr="00767C6E" w:rsidRDefault="00664FE2">
      <w:pPr>
        <w:spacing w:after="0" w:line="240" w:lineRule="auto"/>
        <w:jc w:val="left"/>
        <w:rPr>
          <w:lang w:val="en-GB"/>
        </w:rPr>
      </w:pPr>
      <w:r w:rsidRPr="00D125AA">
        <w:rPr>
          <w:lang w:val="en-GB"/>
        </w:rPr>
        <w:br w:type="page"/>
      </w:r>
    </w:p>
    <w:p w14:paraId="273B6FC0" w14:textId="103777AF" w:rsidR="00B310F9" w:rsidRPr="009213DF" w:rsidRDefault="00664FE2" w:rsidP="00D95EA9">
      <w:pPr>
        <w:pStyle w:val="Heading1"/>
        <w:rPr>
          <w:lang w:val="en-GB"/>
        </w:rPr>
      </w:pPr>
      <w:r w:rsidRPr="00767C6E">
        <w:rPr>
          <w:lang w:val="en-GB"/>
        </w:rPr>
        <w:t>Appendix</w:t>
      </w:r>
      <w:r w:rsidR="00B873C8" w:rsidRPr="00767C6E">
        <w:rPr>
          <w:lang w:val="en-GB"/>
        </w:rPr>
        <w:t xml:space="preserve"> 1: </w:t>
      </w:r>
      <w:r w:rsidR="00366DDF">
        <w:rPr>
          <w:lang w:val="en-GB"/>
        </w:rPr>
        <w:t xml:space="preserve">Additional </w:t>
      </w:r>
      <w:r w:rsidR="00B873C8" w:rsidRPr="00767C6E">
        <w:rPr>
          <w:lang w:val="en-GB"/>
        </w:rPr>
        <w:t>results</w:t>
      </w:r>
    </w:p>
    <w:p w14:paraId="3FC24A7B" w14:textId="08546DA3" w:rsidR="00664FE2" w:rsidRPr="00D125AA" w:rsidRDefault="00664FE2" w:rsidP="00664FE2">
      <w:pPr>
        <w:rPr>
          <w:b/>
          <w:iCs/>
          <w:lang w:val="en-GB"/>
        </w:rPr>
      </w:pPr>
      <w:r w:rsidRPr="00D125AA">
        <w:rPr>
          <w:b/>
          <w:iCs/>
          <w:lang w:val="en-GB"/>
        </w:rPr>
        <w:t xml:space="preserve">Table A1. </w:t>
      </w:r>
      <w:r w:rsidR="00344DA7" w:rsidRPr="00D125AA">
        <w:rPr>
          <w:b/>
          <w:iCs/>
          <w:lang w:val="en-GB"/>
        </w:rPr>
        <w:t>Decomposing the trade reporting gap, imports, country-level results, 2015</w:t>
      </w:r>
    </w:p>
    <w:p w14:paraId="495E7AC5" w14:textId="78EA5CEC" w:rsidR="00B873C8" w:rsidRPr="00D125AA" w:rsidRDefault="00366DDF" w:rsidP="00EC242A">
      <w:pPr>
        <w:rPr>
          <w:i/>
          <w:lang w:val="en-GB"/>
        </w:rPr>
      </w:pPr>
      <w:r>
        <w:rPr>
          <w:i/>
          <w:lang w:val="en-GB"/>
        </w:rPr>
        <w:t>The large table is</w:t>
      </w:r>
      <w:r w:rsidR="00B873C8" w:rsidRPr="00A65BAA">
        <w:rPr>
          <w:i/>
          <w:lang w:val="en-GB"/>
        </w:rPr>
        <w:t xml:space="preserve"> available from the authors upon request.</w:t>
      </w:r>
    </w:p>
    <w:p w14:paraId="1429265E" w14:textId="19CE5FA0" w:rsidR="00664FE2" w:rsidRPr="00767C6E" w:rsidRDefault="00664FE2" w:rsidP="00EC242A">
      <w:pPr>
        <w:rPr>
          <w:i/>
          <w:lang w:val="en-GB"/>
        </w:rPr>
      </w:pPr>
      <w:r w:rsidRPr="00767C6E">
        <w:rPr>
          <w:i/>
          <w:lang w:val="en-GB"/>
        </w:rPr>
        <w:t>Source: Authors on the basis of UN Comtrade.</w:t>
      </w:r>
    </w:p>
    <w:p w14:paraId="551DDA4E" w14:textId="31E80DA4" w:rsidR="00366DDF" w:rsidRPr="009213DF" w:rsidRDefault="00366DDF" w:rsidP="00366DDF">
      <w:pPr>
        <w:rPr>
          <w:b/>
          <w:iCs/>
          <w:lang w:val="en-GB"/>
        </w:rPr>
      </w:pPr>
      <w:r w:rsidRPr="00D125AA">
        <w:rPr>
          <w:b/>
          <w:iCs/>
          <w:lang w:val="en-GB"/>
        </w:rPr>
        <w:t>Figure A</w:t>
      </w:r>
      <w:r>
        <w:rPr>
          <w:b/>
          <w:iCs/>
          <w:lang w:val="en-GB"/>
        </w:rPr>
        <w:t>1</w:t>
      </w:r>
      <w:r w:rsidRPr="00D125AA">
        <w:rPr>
          <w:b/>
          <w:iCs/>
          <w:lang w:val="en-GB"/>
        </w:rPr>
        <w:t xml:space="preserve">. </w:t>
      </w:r>
      <w:r>
        <w:rPr>
          <w:b/>
          <w:iCs/>
          <w:lang w:val="en-GB"/>
        </w:rPr>
        <w:t xml:space="preserve">Trade gap and its components, world, 2010 - </w:t>
      </w:r>
      <w:r>
        <w:rPr>
          <w:b/>
          <w:lang w:val="en-GB"/>
        </w:rPr>
        <w:t>2015</w:t>
      </w:r>
    </w:p>
    <w:p w14:paraId="754CCC35" w14:textId="77777777" w:rsidR="00366DDF" w:rsidRDefault="00366DDF" w:rsidP="00366DDF">
      <w:pPr>
        <w:jc w:val="center"/>
        <w:rPr>
          <w:lang w:val="en-GB"/>
        </w:rPr>
      </w:pPr>
      <w:r>
        <w:rPr>
          <w:noProof/>
          <w:lang w:val="en-GB"/>
        </w:rPr>
        <w:drawing>
          <wp:inline distT="0" distB="0" distL="0" distR="0" wp14:anchorId="0B7109D0" wp14:editId="0A921BE0">
            <wp:extent cx="4858393" cy="32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p_decomposition_2010-2015.emf"/>
                    <pic:cNvPicPr/>
                  </pic:nvPicPr>
                  <pic:blipFill>
                    <a:blip r:embed="rId14"/>
                    <a:stretch>
                      <a:fillRect/>
                    </a:stretch>
                  </pic:blipFill>
                  <pic:spPr>
                    <a:xfrm>
                      <a:off x="0" y="0"/>
                      <a:ext cx="4858393" cy="3240000"/>
                    </a:xfrm>
                    <a:prstGeom prst="rect">
                      <a:avLst/>
                    </a:prstGeom>
                  </pic:spPr>
                </pic:pic>
              </a:graphicData>
            </a:graphic>
          </wp:inline>
        </w:drawing>
      </w:r>
    </w:p>
    <w:p w14:paraId="28A924A5" w14:textId="77777777" w:rsidR="00366DDF" w:rsidRDefault="00366DDF" w:rsidP="00366DDF">
      <w:pPr>
        <w:rPr>
          <w:i/>
          <w:lang w:val="en-GB"/>
        </w:rPr>
      </w:pPr>
      <w:r w:rsidRPr="00767C6E">
        <w:rPr>
          <w:i/>
          <w:lang w:val="en-GB"/>
        </w:rPr>
        <w:t>Source: Authors on the basis of UN Comtrade.</w:t>
      </w:r>
    </w:p>
    <w:p w14:paraId="3AF72235" w14:textId="3AC29C21" w:rsidR="00366DDF" w:rsidRPr="009213DF" w:rsidRDefault="00366DDF" w:rsidP="00366DDF">
      <w:pPr>
        <w:rPr>
          <w:b/>
          <w:iCs/>
          <w:lang w:val="en-GB"/>
        </w:rPr>
      </w:pPr>
      <w:r w:rsidRPr="00D125AA">
        <w:rPr>
          <w:b/>
          <w:iCs/>
          <w:lang w:val="en-GB"/>
        </w:rPr>
        <w:t>Figure A</w:t>
      </w:r>
      <w:r>
        <w:rPr>
          <w:b/>
          <w:iCs/>
          <w:lang w:val="en-GB"/>
        </w:rPr>
        <w:t>2</w:t>
      </w:r>
      <w:r w:rsidRPr="00D125AA">
        <w:rPr>
          <w:b/>
          <w:iCs/>
          <w:lang w:val="en-GB"/>
        </w:rPr>
        <w:t xml:space="preserve">. </w:t>
      </w:r>
      <w:r>
        <w:rPr>
          <w:b/>
          <w:iCs/>
          <w:lang w:val="en-GB"/>
        </w:rPr>
        <w:t>Trade gap and its components as shares of GDP (%)</w:t>
      </w:r>
      <w:r>
        <w:rPr>
          <w:b/>
          <w:lang w:val="en-GB"/>
        </w:rPr>
        <w:t xml:space="preserve"> by income groups, 2015</w:t>
      </w:r>
    </w:p>
    <w:p w14:paraId="35E8167C" w14:textId="77777777" w:rsidR="00366DDF" w:rsidRDefault="00366DDF" w:rsidP="00366DDF">
      <w:pPr>
        <w:jc w:val="center"/>
        <w:rPr>
          <w:lang w:val="en-GB"/>
        </w:rPr>
      </w:pPr>
      <w:r>
        <w:rPr>
          <w:noProof/>
          <w:lang w:val="en-GB"/>
        </w:rPr>
        <w:drawing>
          <wp:inline distT="0" distB="0" distL="0" distR="0" wp14:anchorId="6DCF8F2D" wp14:editId="4EB4AE2D">
            <wp:extent cx="4858393"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p_igroup_ngdp_share_2015.emf"/>
                    <pic:cNvPicPr/>
                  </pic:nvPicPr>
                  <pic:blipFill>
                    <a:blip r:embed="rId15"/>
                    <a:stretch>
                      <a:fillRect/>
                    </a:stretch>
                  </pic:blipFill>
                  <pic:spPr>
                    <a:xfrm>
                      <a:off x="0" y="0"/>
                      <a:ext cx="4858393" cy="3240000"/>
                    </a:xfrm>
                    <a:prstGeom prst="rect">
                      <a:avLst/>
                    </a:prstGeom>
                  </pic:spPr>
                </pic:pic>
              </a:graphicData>
            </a:graphic>
          </wp:inline>
        </w:drawing>
      </w:r>
    </w:p>
    <w:p w14:paraId="23B3549C" w14:textId="77777777" w:rsidR="00366DDF" w:rsidRDefault="00366DDF" w:rsidP="00366DDF">
      <w:pPr>
        <w:rPr>
          <w:b/>
          <w:iCs/>
          <w:lang w:val="en-GB"/>
        </w:rPr>
      </w:pPr>
      <w:r w:rsidRPr="00767C6E">
        <w:rPr>
          <w:i/>
          <w:lang w:val="en-GB"/>
        </w:rPr>
        <w:t>Source: Authors on the basis of UN Comtrade.</w:t>
      </w:r>
    </w:p>
    <w:p w14:paraId="6131B7D5" w14:textId="46E0A728" w:rsidR="00366DDF" w:rsidRPr="009213DF" w:rsidRDefault="00366DDF" w:rsidP="00366DDF">
      <w:pPr>
        <w:rPr>
          <w:b/>
          <w:iCs/>
          <w:lang w:val="en-GB"/>
        </w:rPr>
      </w:pPr>
      <w:r w:rsidRPr="00D125AA">
        <w:rPr>
          <w:b/>
          <w:iCs/>
          <w:lang w:val="en-GB"/>
        </w:rPr>
        <w:t>Figure A</w:t>
      </w:r>
      <w:r>
        <w:rPr>
          <w:b/>
          <w:iCs/>
          <w:lang w:val="en-GB"/>
        </w:rPr>
        <w:t>3</w:t>
      </w:r>
      <w:r w:rsidRPr="00D125AA">
        <w:rPr>
          <w:b/>
          <w:iCs/>
          <w:lang w:val="en-GB"/>
        </w:rPr>
        <w:t xml:space="preserve">. </w:t>
      </w:r>
      <w:r>
        <w:rPr>
          <w:b/>
          <w:iCs/>
          <w:lang w:val="en-GB"/>
        </w:rPr>
        <w:t xml:space="preserve">Trade gap and its components </w:t>
      </w:r>
      <w:r>
        <w:rPr>
          <w:b/>
          <w:lang w:val="en-GB"/>
        </w:rPr>
        <w:t>by income groups, 2015</w:t>
      </w:r>
    </w:p>
    <w:p w14:paraId="4B6640E4" w14:textId="77777777" w:rsidR="00366DDF" w:rsidRDefault="00366DDF" w:rsidP="00366DDF">
      <w:pPr>
        <w:jc w:val="center"/>
      </w:pPr>
      <w:r>
        <w:rPr>
          <w:noProof/>
        </w:rPr>
        <w:drawing>
          <wp:inline distT="0" distB="0" distL="0" distR="0" wp14:anchorId="048AE5DE" wp14:editId="5FA1303E">
            <wp:extent cx="4858393"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_igroup_2015.emf"/>
                    <pic:cNvPicPr/>
                  </pic:nvPicPr>
                  <pic:blipFill>
                    <a:blip r:embed="rId16"/>
                    <a:stretch>
                      <a:fillRect/>
                    </a:stretch>
                  </pic:blipFill>
                  <pic:spPr>
                    <a:xfrm>
                      <a:off x="0" y="0"/>
                      <a:ext cx="4858393" cy="3240000"/>
                    </a:xfrm>
                    <a:prstGeom prst="rect">
                      <a:avLst/>
                    </a:prstGeom>
                  </pic:spPr>
                </pic:pic>
              </a:graphicData>
            </a:graphic>
          </wp:inline>
        </w:drawing>
      </w:r>
    </w:p>
    <w:p w14:paraId="2CD454DA" w14:textId="77777777" w:rsidR="00366DDF" w:rsidRPr="00A65BAA" w:rsidRDefault="00366DDF" w:rsidP="00366DDF">
      <w:pPr>
        <w:jc w:val="left"/>
      </w:pPr>
      <w:r w:rsidRPr="00767C6E">
        <w:rPr>
          <w:i/>
          <w:lang w:val="en-GB"/>
        </w:rPr>
        <w:t>Source: Authors on the basis of UN Comtrade.</w:t>
      </w:r>
    </w:p>
    <w:p w14:paraId="68C809DB" w14:textId="77777777" w:rsidR="00366DDF" w:rsidRDefault="00366DDF" w:rsidP="00366DDF">
      <w:pPr>
        <w:rPr>
          <w:b/>
          <w:iCs/>
          <w:lang w:val="en-GB"/>
        </w:rPr>
      </w:pPr>
    </w:p>
    <w:p w14:paraId="5D2F0E84" w14:textId="4225DD74" w:rsidR="00366DDF" w:rsidRPr="009213DF" w:rsidRDefault="00366DDF" w:rsidP="00366DDF">
      <w:pPr>
        <w:rPr>
          <w:b/>
          <w:iCs/>
          <w:lang w:val="en-GB"/>
        </w:rPr>
      </w:pPr>
      <w:r w:rsidRPr="00D125AA">
        <w:rPr>
          <w:b/>
          <w:iCs/>
          <w:lang w:val="en-GB"/>
        </w:rPr>
        <w:t>Figure A</w:t>
      </w:r>
      <w:r>
        <w:rPr>
          <w:b/>
          <w:iCs/>
          <w:lang w:val="en-GB"/>
        </w:rPr>
        <w:t>4</w:t>
      </w:r>
      <w:r w:rsidRPr="00D125AA">
        <w:rPr>
          <w:b/>
          <w:iCs/>
          <w:lang w:val="en-GB"/>
        </w:rPr>
        <w:t xml:space="preserve">. </w:t>
      </w:r>
      <w:r>
        <w:rPr>
          <w:b/>
          <w:iCs/>
          <w:lang w:val="en-GB"/>
        </w:rPr>
        <w:t xml:space="preserve">Trade gap and its components </w:t>
      </w:r>
      <w:r>
        <w:rPr>
          <w:b/>
          <w:lang w:val="en-GB"/>
        </w:rPr>
        <w:t>by regions, 2015</w:t>
      </w:r>
    </w:p>
    <w:p w14:paraId="714CD6BC" w14:textId="77777777" w:rsidR="00366DDF" w:rsidRPr="00A65BAA" w:rsidRDefault="00366DDF" w:rsidP="00366DDF">
      <w:pPr>
        <w:jc w:val="center"/>
        <w:rPr>
          <w:lang w:val="en-GB"/>
        </w:rPr>
      </w:pPr>
      <w:r>
        <w:rPr>
          <w:noProof/>
          <w:lang w:val="en-GB"/>
        </w:rPr>
        <w:drawing>
          <wp:inline distT="0" distB="0" distL="0" distR="0" wp14:anchorId="45C49603" wp14:editId="21BBC29D">
            <wp:extent cx="4858393"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p_region_2015.emf"/>
                    <pic:cNvPicPr/>
                  </pic:nvPicPr>
                  <pic:blipFill>
                    <a:blip r:embed="rId17"/>
                    <a:stretch>
                      <a:fillRect/>
                    </a:stretch>
                  </pic:blipFill>
                  <pic:spPr>
                    <a:xfrm>
                      <a:off x="0" y="0"/>
                      <a:ext cx="4858393" cy="3240000"/>
                    </a:xfrm>
                    <a:prstGeom prst="rect">
                      <a:avLst/>
                    </a:prstGeom>
                  </pic:spPr>
                </pic:pic>
              </a:graphicData>
            </a:graphic>
          </wp:inline>
        </w:drawing>
      </w:r>
      <w:r>
        <w:rPr>
          <w:lang w:val="en-GB"/>
        </w:rPr>
        <w:t xml:space="preserve">  </w:t>
      </w:r>
    </w:p>
    <w:p w14:paraId="2BD6E302" w14:textId="77777777" w:rsidR="00366DDF" w:rsidRDefault="00366DDF" w:rsidP="00366DDF">
      <w:pPr>
        <w:rPr>
          <w:b/>
          <w:iCs/>
          <w:lang w:val="en-GB"/>
        </w:rPr>
      </w:pPr>
      <w:r w:rsidRPr="00767C6E">
        <w:rPr>
          <w:i/>
          <w:lang w:val="en-GB"/>
        </w:rPr>
        <w:t>Source: Authors on the basis of UN Comtrade.</w:t>
      </w:r>
    </w:p>
    <w:p w14:paraId="612FD810" w14:textId="77777777" w:rsidR="00B873C8" w:rsidRPr="009213DF" w:rsidRDefault="00B873C8">
      <w:pPr>
        <w:spacing w:after="0" w:line="240" w:lineRule="auto"/>
        <w:jc w:val="left"/>
        <w:rPr>
          <w:b/>
          <w:bCs/>
          <w:sz w:val="28"/>
          <w:szCs w:val="28"/>
          <w:lang w:val="en-GB"/>
        </w:rPr>
      </w:pPr>
      <w:r w:rsidRPr="00767C6E">
        <w:rPr>
          <w:lang w:val="en-GB"/>
        </w:rPr>
        <w:br w:type="page"/>
      </w:r>
    </w:p>
    <w:p w14:paraId="737987A6" w14:textId="3748068B" w:rsidR="00B873C8" w:rsidRPr="00D125AA" w:rsidRDefault="00B873C8" w:rsidP="00DD2D3C">
      <w:pPr>
        <w:pStyle w:val="Heading1"/>
        <w:rPr>
          <w:lang w:val="en-GB"/>
        </w:rPr>
      </w:pPr>
      <w:r w:rsidRPr="00D125AA">
        <w:rPr>
          <w:lang w:val="en-GB"/>
        </w:rPr>
        <w:t>Appendix 2: Descriptive statistics</w:t>
      </w:r>
    </w:p>
    <w:p w14:paraId="1855DE8C" w14:textId="60266631" w:rsidR="00B873C8" w:rsidRPr="00D125AA" w:rsidRDefault="00B873C8" w:rsidP="00B873C8">
      <w:pPr>
        <w:rPr>
          <w:lang w:val="en-GB"/>
        </w:rPr>
      </w:pPr>
      <w:r w:rsidRPr="00D125AA">
        <w:rPr>
          <w:lang w:val="en-GB"/>
        </w:rPr>
        <w:t xml:space="preserve">To get a general perspective on the contents of the database, we explore the statistics for individual reporters. Table </w:t>
      </w:r>
      <w:r w:rsidR="00344DA7" w:rsidRPr="00D125AA">
        <w:rPr>
          <w:lang w:val="en-GB"/>
        </w:rPr>
        <w:t>A2</w:t>
      </w:r>
      <w:r w:rsidRPr="00D125AA">
        <w:rPr>
          <w:lang w:val="en-GB"/>
        </w:rPr>
        <w:t xml:space="preserve"> shows all the reporting jurisdictions ordered by trade openness (overall trade / GDP). Except for a few small and very open economies in Central Europe and Baltics, the table offers expected pattern with the world large trading hubs in the top. Hong Kong, Singapore, Belgium, and Netherlands all occur in the top 15 most open economies. When we group the countries by geographic regions (Table </w:t>
      </w:r>
      <w:r w:rsidR="00344DA7" w:rsidRPr="00D125AA">
        <w:rPr>
          <w:lang w:val="en-GB"/>
        </w:rPr>
        <w:t>A3</w:t>
      </w:r>
      <w:r w:rsidRPr="00D125AA">
        <w:rPr>
          <w:lang w:val="en-GB"/>
        </w:rPr>
        <w:t xml:space="preserve">) and levels of per capita income (Table </w:t>
      </w:r>
      <w:r w:rsidR="00344DA7" w:rsidRPr="00D125AA">
        <w:rPr>
          <w:lang w:val="en-GB"/>
        </w:rPr>
        <w:t>A4</w:t>
      </w:r>
      <w:r w:rsidRPr="00D125AA">
        <w:rPr>
          <w:lang w:val="en-GB"/>
        </w:rPr>
        <w:t xml:space="preserve">) as defined by the World Bank, we get more general perspective on where the trade takes place. Europe, Central and East Asia nominally account for more than 70% or the world commodity trade, while Africa, Middle East, and South Asia together only add up to 14%. Table </w:t>
      </w:r>
      <w:r w:rsidR="00A453A9">
        <w:rPr>
          <w:lang w:val="en-GB"/>
        </w:rPr>
        <w:t>A4</w:t>
      </w:r>
      <w:r w:rsidRPr="00D125AA">
        <w:rPr>
          <w:lang w:val="en-GB"/>
        </w:rPr>
        <w:t xml:space="preserve"> documents that the dominant share of trade takes place in upper-middle and high-income countries. The intensity of trade relative to GDP, however, fluctuates around 0.4 in all the income country groups.</w:t>
      </w:r>
    </w:p>
    <w:p w14:paraId="3147626C" w14:textId="3EF70335" w:rsidR="00B873C8" w:rsidRPr="00D125AA" w:rsidRDefault="00B873C8" w:rsidP="00B873C8">
      <w:pPr>
        <w:rPr>
          <w:lang w:val="en-GB"/>
        </w:rPr>
      </w:pPr>
      <w:r w:rsidRPr="00D125AA">
        <w:rPr>
          <w:lang w:val="en-GB"/>
        </w:rPr>
        <w:t xml:space="preserve">Next, we have a look at the variety of the trade by countries. We order the countries based on their shares in the world trade of individual HS 6-digit level and count their occurrences in top 20% of traders and top 5 most important traders. There are three countries which stand out in these statistics and these are, United States, China, and Germany. While these countries export or import almost 80% of the monitored categories, there is a huge gap in the occurrences thereafter. This drop is somewhat mitigated when we consider top 20% quantile of the traders instead, but the US, China, and Germany still stand out. The picture is quite similar for another check where we count occurrences of trade by a country in a category representing more than 10% of the world trade with this commodity. It turns out that all these measures correlate almost one to one with the total volume of trade in the countries (see Figure </w:t>
      </w:r>
      <w:r w:rsidR="00344DA7" w:rsidRPr="00D125AA">
        <w:rPr>
          <w:lang w:val="en-GB"/>
        </w:rPr>
        <w:t>A</w:t>
      </w:r>
      <w:r w:rsidR="00366DDF">
        <w:rPr>
          <w:lang w:val="en-GB"/>
        </w:rPr>
        <w:t>5</w:t>
      </w:r>
      <w:r w:rsidRPr="00D125AA">
        <w:rPr>
          <w:lang w:val="en-GB"/>
        </w:rPr>
        <w:t>).</w:t>
      </w:r>
    </w:p>
    <w:p w14:paraId="1A97A09A" w14:textId="77777777" w:rsidR="00B873C8" w:rsidRPr="00D125AA" w:rsidRDefault="00B873C8" w:rsidP="00B873C8">
      <w:pPr>
        <w:spacing w:after="0" w:line="240" w:lineRule="auto"/>
        <w:jc w:val="left"/>
        <w:rPr>
          <w:b/>
          <w:iCs/>
          <w:lang w:val="en-GB"/>
        </w:rPr>
      </w:pPr>
      <w:r w:rsidRPr="00D125AA">
        <w:rPr>
          <w:b/>
          <w:iCs/>
          <w:lang w:val="en-GB"/>
        </w:rPr>
        <w:br w:type="page"/>
      </w:r>
    </w:p>
    <w:p w14:paraId="45F905D8" w14:textId="392C7ED9" w:rsidR="00B873C8" w:rsidRPr="009213DF" w:rsidRDefault="00B873C8" w:rsidP="00B873C8">
      <w:pPr>
        <w:rPr>
          <w:b/>
          <w:iCs/>
          <w:lang w:val="en-GB"/>
        </w:rPr>
      </w:pPr>
      <w:r w:rsidRPr="00D125AA">
        <w:rPr>
          <w:b/>
          <w:iCs/>
          <w:lang w:val="en-GB"/>
        </w:rPr>
        <w:t xml:space="preserve">Figure </w:t>
      </w:r>
      <w:r w:rsidR="00344DA7" w:rsidRPr="00D125AA">
        <w:rPr>
          <w:b/>
          <w:iCs/>
          <w:lang w:val="en-GB"/>
        </w:rPr>
        <w:t>A</w:t>
      </w:r>
      <w:r w:rsidR="00366DDF">
        <w:rPr>
          <w:b/>
          <w:iCs/>
          <w:lang w:val="en-GB"/>
        </w:rPr>
        <w:t>5</w:t>
      </w:r>
      <w:r w:rsidRPr="00D125AA">
        <w:rPr>
          <w:b/>
          <w:iCs/>
          <w:lang w:val="en-GB"/>
        </w:rPr>
        <w:t>. Number categories where the country ranks in top 5 by the share of the world trade within a category vs. overall trade volume</w:t>
      </w:r>
      <w:r w:rsidRPr="00767C6E">
        <w:rPr>
          <w:b/>
          <w:lang w:val="en-GB"/>
        </w:rPr>
        <w:t xml:space="preserve"> </w:t>
      </w:r>
    </w:p>
    <w:p w14:paraId="7D61F766" w14:textId="77777777" w:rsidR="00B873C8" w:rsidRPr="00D125AA" w:rsidRDefault="00B873C8" w:rsidP="00B873C8">
      <w:pPr>
        <w:rPr>
          <w:lang w:val="en-GB"/>
        </w:rPr>
      </w:pPr>
      <w:r w:rsidRPr="00D125AA">
        <w:rPr>
          <w:noProof/>
          <w:lang w:val="en-GB"/>
        </w:rPr>
        <w:drawing>
          <wp:inline distT="0" distB="0" distL="0" distR="0" wp14:anchorId="64BA1227" wp14:editId="51575D20">
            <wp:extent cx="4131233" cy="2562225"/>
            <wp:effectExtent l="0" t="0" r="31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rence_trade.emf"/>
                    <pic:cNvPicPr/>
                  </pic:nvPicPr>
                  <pic:blipFill>
                    <a:blip r:embed="rId18">
                      <a:extLst>
                        <a:ext uri="{28A0092B-C50C-407E-A947-70E740481C1C}">
                          <a14:useLocalDpi xmlns:a14="http://schemas.microsoft.com/office/drawing/2010/main" val="0"/>
                        </a:ext>
                      </a:extLst>
                    </a:blip>
                    <a:stretch>
                      <a:fillRect/>
                    </a:stretch>
                  </pic:blipFill>
                  <pic:spPr>
                    <a:xfrm>
                      <a:off x="0" y="0"/>
                      <a:ext cx="4137764" cy="2566276"/>
                    </a:xfrm>
                    <a:prstGeom prst="rect">
                      <a:avLst/>
                    </a:prstGeom>
                  </pic:spPr>
                </pic:pic>
              </a:graphicData>
            </a:graphic>
          </wp:inline>
        </w:drawing>
      </w:r>
    </w:p>
    <w:p w14:paraId="31E1531C" w14:textId="1B2E2A6A" w:rsidR="00B873C8" w:rsidRPr="009213DF" w:rsidRDefault="00B873C8" w:rsidP="00366DDF">
      <w:pPr>
        <w:rPr>
          <w:b/>
          <w:iCs/>
          <w:lang w:val="en-GB"/>
        </w:rPr>
      </w:pPr>
      <w:r w:rsidRPr="00767C6E">
        <w:rPr>
          <w:i/>
          <w:lang w:val="en-GB"/>
        </w:rPr>
        <w:t>Source: Authors on the basis of UN Comtrade.</w:t>
      </w:r>
      <w:r w:rsidRPr="009213DF">
        <w:rPr>
          <w:b/>
          <w:iCs/>
          <w:lang w:val="en-GB"/>
        </w:rPr>
        <w:br w:type="page"/>
      </w:r>
    </w:p>
    <w:p w14:paraId="2C3E218E" w14:textId="528C44B9" w:rsidR="00B873C8" w:rsidRPr="00D125AA" w:rsidRDefault="00B873C8" w:rsidP="00B873C8">
      <w:pPr>
        <w:rPr>
          <w:b/>
          <w:iCs/>
          <w:lang w:val="en-GB"/>
        </w:rPr>
      </w:pPr>
      <w:r w:rsidRPr="00D125AA">
        <w:rPr>
          <w:b/>
          <w:iCs/>
          <w:lang w:val="en-GB"/>
        </w:rPr>
        <w:t xml:space="preserve">Table </w:t>
      </w:r>
      <w:r w:rsidR="00344DA7" w:rsidRPr="00D125AA">
        <w:rPr>
          <w:b/>
          <w:iCs/>
          <w:lang w:val="en-GB"/>
        </w:rPr>
        <w:t>A2</w:t>
      </w:r>
      <w:r w:rsidRPr="00D125AA">
        <w:rPr>
          <w:b/>
          <w:iCs/>
          <w:lang w:val="en-GB"/>
        </w:rPr>
        <w:t>. Commodity trade openness (commodity trade as a share of GDP) and total commodity trade values by country. Trade values in bn. USD (2015)</w:t>
      </w:r>
    </w:p>
    <w:tbl>
      <w:tblPr>
        <w:tblStyle w:val="TableGrid"/>
        <w:tblW w:w="5107" w:type="pct"/>
        <w:tblLayout w:type="fixed"/>
        <w:tblLook w:val="04A0" w:firstRow="1" w:lastRow="0" w:firstColumn="1" w:lastColumn="0" w:noHBand="0" w:noVBand="1"/>
      </w:tblPr>
      <w:tblGrid>
        <w:gridCol w:w="1848"/>
        <w:gridCol w:w="855"/>
        <w:gridCol w:w="711"/>
        <w:gridCol w:w="1431"/>
        <w:gridCol w:w="713"/>
        <w:gridCol w:w="711"/>
        <w:gridCol w:w="1425"/>
        <w:gridCol w:w="853"/>
        <w:gridCol w:w="709"/>
      </w:tblGrid>
      <w:tr w:rsidR="00B873C8" w:rsidRPr="00D125AA" w14:paraId="5E6A9373" w14:textId="77777777" w:rsidTr="00FB0EEC">
        <w:trPr>
          <w:trHeight w:val="227"/>
        </w:trPr>
        <w:tc>
          <w:tcPr>
            <w:tcW w:w="998" w:type="pct"/>
            <w:shd w:val="clear" w:color="auto" w:fill="auto"/>
            <w:noWrap/>
            <w:hideMark/>
          </w:tcPr>
          <w:p w14:paraId="669A09E5"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462" w:type="pct"/>
            <w:shd w:val="clear" w:color="auto" w:fill="auto"/>
            <w:noWrap/>
            <w:hideMark/>
          </w:tcPr>
          <w:p w14:paraId="3E7A70B5" w14:textId="77777777" w:rsidR="00B873C8" w:rsidRPr="00D125AA" w:rsidRDefault="00B873C8" w:rsidP="00FB0EEC">
            <w:pPr>
              <w:spacing w:line="240" w:lineRule="auto"/>
              <w:rPr>
                <w:b/>
                <w:bCs/>
                <w:sz w:val="18"/>
                <w:szCs w:val="18"/>
                <w:lang w:val="en-GB"/>
              </w:rPr>
            </w:pPr>
            <w:r w:rsidRPr="00D125AA">
              <w:rPr>
                <w:b/>
                <w:bCs/>
                <w:sz w:val="18"/>
                <w:szCs w:val="18"/>
                <w:lang w:val="en-GB"/>
              </w:rPr>
              <w:t>Trade</w:t>
            </w:r>
          </w:p>
        </w:tc>
        <w:tc>
          <w:tcPr>
            <w:tcW w:w="384" w:type="pct"/>
            <w:shd w:val="clear" w:color="auto" w:fill="auto"/>
            <w:noWrap/>
            <w:hideMark/>
          </w:tcPr>
          <w:p w14:paraId="7A429369"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c>
          <w:tcPr>
            <w:tcW w:w="773" w:type="pct"/>
            <w:shd w:val="clear" w:color="auto" w:fill="auto"/>
            <w:noWrap/>
            <w:hideMark/>
          </w:tcPr>
          <w:p w14:paraId="671E242B"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385" w:type="pct"/>
            <w:shd w:val="clear" w:color="auto" w:fill="auto"/>
            <w:noWrap/>
            <w:hideMark/>
          </w:tcPr>
          <w:p w14:paraId="0A5E7DBC" w14:textId="77777777" w:rsidR="00B873C8" w:rsidRPr="00D125AA" w:rsidRDefault="00B873C8" w:rsidP="00FB0EEC">
            <w:pPr>
              <w:spacing w:line="240" w:lineRule="auto"/>
              <w:rPr>
                <w:b/>
                <w:bCs/>
                <w:sz w:val="18"/>
                <w:szCs w:val="18"/>
                <w:lang w:val="en-GB"/>
              </w:rPr>
            </w:pPr>
            <w:r w:rsidRPr="00D125AA">
              <w:rPr>
                <w:b/>
                <w:bCs/>
                <w:sz w:val="18"/>
                <w:szCs w:val="18"/>
                <w:lang w:val="en-GB"/>
              </w:rPr>
              <w:t xml:space="preserve">Trade </w:t>
            </w:r>
          </w:p>
        </w:tc>
        <w:tc>
          <w:tcPr>
            <w:tcW w:w="384" w:type="pct"/>
            <w:shd w:val="clear" w:color="auto" w:fill="auto"/>
            <w:noWrap/>
            <w:hideMark/>
          </w:tcPr>
          <w:p w14:paraId="660A4F4A"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c>
          <w:tcPr>
            <w:tcW w:w="770" w:type="pct"/>
            <w:shd w:val="clear" w:color="auto" w:fill="auto"/>
            <w:noWrap/>
            <w:hideMark/>
          </w:tcPr>
          <w:p w14:paraId="3490BA5A" w14:textId="77777777" w:rsidR="00B873C8" w:rsidRPr="00D125AA" w:rsidRDefault="00B873C8" w:rsidP="00FB0EEC">
            <w:pPr>
              <w:spacing w:line="240" w:lineRule="auto"/>
              <w:rPr>
                <w:b/>
                <w:bCs/>
                <w:sz w:val="18"/>
                <w:szCs w:val="18"/>
                <w:lang w:val="en-GB"/>
              </w:rPr>
            </w:pPr>
            <w:r w:rsidRPr="00D125AA">
              <w:rPr>
                <w:b/>
                <w:bCs/>
                <w:sz w:val="18"/>
                <w:szCs w:val="18"/>
                <w:lang w:val="en-GB"/>
              </w:rPr>
              <w:t>Country</w:t>
            </w:r>
          </w:p>
        </w:tc>
        <w:tc>
          <w:tcPr>
            <w:tcW w:w="461" w:type="pct"/>
            <w:shd w:val="clear" w:color="auto" w:fill="auto"/>
            <w:noWrap/>
            <w:hideMark/>
          </w:tcPr>
          <w:p w14:paraId="2F49DAD3" w14:textId="77777777" w:rsidR="00B873C8" w:rsidRPr="00D125AA" w:rsidRDefault="00B873C8" w:rsidP="00FB0EEC">
            <w:pPr>
              <w:spacing w:line="240" w:lineRule="auto"/>
              <w:rPr>
                <w:b/>
                <w:bCs/>
                <w:sz w:val="18"/>
                <w:szCs w:val="18"/>
                <w:lang w:val="en-GB"/>
              </w:rPr>
            </w:pPr>
            <w:r w:rsidRPr="00D125AA">
              <w:rPr>
                <w:b/>
                <w:bCs/>
                <w:sz w:val="18"/>
                <w:szCs w:val="18"/>
                <w:lang w:val="en-GB"/>
              </w:rPr>
              <w:t>Trade</w:t>
            </w:r>
          </w:p>
        </w:tc>
        <w:tc>
          <w:tcPr>
            <w:tcW w:w="383" w:type="pct"/>
            <w:shd w:val="clear" w:color="auto" w:fill="auto"/>
            <w:noWrap/>
            <w:hideMark/>
          </w:tcPr>
          <w:p w14:paraId="3F5C991C" w14:textId="77777777" w:rsidR="00B873C8" w:rsidRPr="00D125AA" w:rsidRDefault="00B873C8" w:rsidP="00FB0EEC">
            <w:pPr>
              <w:spacing w:line="240" w:lineRule="auto"/>
              <w:rPr>
                <w:b/>
                <w:bCs/>
                <w:sz w:val="18"/>
                <w:szCs w:val="18"/>
                <w:lang w:val="en-GB"/>
              </w:rPr>
            </w:pPr>
            <w:r w:rsidRPr="00D125AA">
              <w:rPr>
                <w:b/>
                <w:bCs/>
                <w:sz w:val="18"/>
                <w:szCs w:val="18"/>
                <w:lang w:val="en-GB"/>
              </w:rPr>
              <w:t>Open.</w:t>
            </w:r>
          </w:p>
        </w:tc>
      </w:tr>
      <w:tr w:rsidR="00B873C8" w:rsidRPr="00D125AA" w14:paraId="4AD2D748" w14:textId="77777777" w:rsidTr="00FB0EEC">
        <w:trPr>
          <w:trHeight w:val="227"/>
        </w:trPr>
        <w:tc>
          <w:tcPr>
            <w:tcW w:w="998" w:type="pct"/>
            <w:shd w:val="clear" w:color="auto" w:fill="auto"/>
            <w:noWrap/>
            <w:hideMark/>
          </w:tcPr>
          <w:p w14:paraId="39A7792C" w14:textId="77777777" w:rsidR="00B873C8" w:rsidRPr="00D125AA" w:rsidRDefault="00B873C8" w:rsidP="00FB0EEC">
            <w:pPr>
              <w:spacing w:line="240" w:lineRule="auto"/>
              <w:rPr>
                <w:sz w:val="18"/>
                <w:szCs w:val="18"/>
                <w:lang w:val="en-GB"/>
              </w:rPr>
            </w:pPr>
            <w:r w:rsidRPr="00D125AA">
              <w:rPr>
                <w:sz w:val="18"/>
                <w:szCs w:val="18"/>
                <w:lang w:val="en-GB"/>
              </w:rPr>
              <w:t>Hong Kong SAR, China</w:t>
            </w:r>
          </w:p>
        </w:tc>
        <w:tc>
          <w:tcPr>
            <w:tcW w:w="462" w:type="pct"/>
            <w:shd w:val="clear" w:color="auto" w:fill="auto"/>
            <w:noWrap/>
            <w:hideMark/>
          </w:tcPr>
          <w:p w14:paraId="68E05104" w14:textId="77777777" w:rsidR="00B873C8" w:rsidRPr="00D125AA" w:rsidRDefault="00B873C8" w:rsidP="00FB0EEC">
            <w:pPr>
              <w:spacing w:line="240" w:lineRule="auto"/>
              <w:rPr>
                <w:sz w:val="18"/>
                <w:szCs w:val="18"/>
                <w:lang w:val="en-GB"/>
              </w:rPr>
            </w:pPr>
            <w:r w:rsidRPr="00D125AA">
              <w:rPr>
                <w:sz w:val="18"/>
                <w:szCs w:val="18"/>
                <w:lang w:val="en-GB"/>
              </w:rPr>
              <w:t>1024.5</w:t>
            </w:r>
          </w:p>
        </w:tc>
        <w:tc>
          <w:tcPr>
            <w:tcW w:w="384" w:type="pct"/>
            <w:shd w:val="clear" w:color="auto" w:fill="auto"/>
            <w:noWrap/>
            <w:hideMark/>
          </w:tcPr>
          <w:p w14:paraId="009103F6" w14:textId="77777777" w:rsidR="00B873C8" w:rsidRPr="00D125AA" w:rsidRDefault="00B873C8" w:rsidP="00FB0EEC">
            <w:pPr>
              <w:spacing w:line="240" w:lineRule="auto"/>
              <w:rPr>
                <w:sz w:val="18"/>
                <w:szCs w:val="18"/>
                <w:lang w:val="en-GB"/>
              </w:rPr>
            </w:pPr>
            <w:r w:rsidRPr="00D125AA">
              <w:rPr>
                <w:sz w:val="18"/>
                <w:szCs w:val="18"/>
                <w:lang w:val="en-GB"/>
              </w:rPr>
              <w:t>331.2</w:t>
            </w:r>
          </w:p>
        </w:tc>
        <w:tc>
          <w:tcPr>
            <w:tcW w:w="773" w:type="pct"/>
            <w:shd w:val="clear" w:color="auto" w:fill="auto"/>
            <w:noWrap/>
            <w:hideMark/>
          </w:tcPr>
          <w:p w14:paraId="5651B15C" w14:textId="77777777" w:rsidR="00B873C8" w:rsidRPr="00D125AA" w:rsidRDefault="00B873C8" w:rsidP="00FB0EEC">
            <w:pPr>
              <w:spacing w:line="240" w:lineRule="auto"/>
              <w:rPr>
                <w:sz w:val="18"/>
                <w:szCs w:val="18"/>
                <w:lang w:val="en-GB"/>
              </w:rPr>
            </w:pPr>
            <w:r w:rsidRPr="00D125AA">
              <w:rPr>
                <w:sz w:val="18"/>
                <w:szCs w:val="18"/>
                <w:lang w:val="en-GB"/>
              </w:rPr>
              <w:t>Qatar</w:t>
            </w:r>
          </w:p>
        </w:tc>
        <w:tc>
          <w:tcPr>
            <w:tcW w:w="385" w:type="pct"/>
            <w:shd w:val="clear" w:color="auto" w:fill="auto"/>
            <w:noWrap/>
            <w:hideMark/>
          </w:tcPr>
          <w:p w14:paraId="170DEAB8" w14:textId="77777777" w:rsidR="00B873C8" w:rsidRPr="00D125AA" w:rsidRDefault="00B873C8" w:rsidP="00FB0EEC">
            <w:pPr>
              <w:spacing w:line="240" w:lineRule="auto"/>
              <w:rPr>
                <w:sz w:val="18"/>
                <w:szCs w:val="18"/>
                <w:lang w:val="en-GB"/>
              </w:rPr>
            </w:pPr>
            <w:r w:rsidRPr="00D125AA">
              <w:rPr>
                <w:sz w:val="18"/>
                <w:szCs w:val="18"/>
                <w:lang w:val="en-GB"/>
              </w:rPr>
              <w:t>106.9</w:t>
            </w:r>
          </w:p>
        </w:tc>
        <w:tc>
          <w:tcPr>
            <w:tcW w:w="384" w:type="pct"/>
            <w:shd w:val="clear" w:color="auto" w:fill="auto"/>
            <w:noWrap/>
            <w:hideMark/>
          </w:tcPr>
          <w:p w14:paraId="0BF2610D" w14:textId="77777777" w:rsidR="00B873C8" w:rsidRPr="00D125AA" w:rsidRDefault="00B873C8" w:rsidP="00FB0EEC">
            <w:pPr>
              <w:spacing w:line="240" w:lineRule="auto"/>
              <w:rPr>
                <w:sz w:val="18"/>
                <w:szCs w:val="18"/>
                <w:lang w:val="en-GB"/>
              </w:rPr>
            </w:pPr>
            <w:r w:rsidRPr="00D125AA">
              <w:rPr>
                <w:sz w:val="18"/>
                <w:szCs w:val="18"/>
                <w:lang w:val="en-GB"/>
              </w:rPr>
              <w:t>66.1</w:t>
            </w:r>
          </w:p>
        </w:tc>
        <w:tc>
          <w:tcPr>
            <w:tcW w:w="770" w:type="pct"/>
            <w:shd w:val="clear" w:color="auto" w:fill="auto"/>
            <w:noWrap/>
            <w:hideMark/>
          </w:tcPr>
          <w:p w14:paraId="6C81D8C8" w14:textId="77777777" w:rsidR="00B873C8" w:rsidRPr="00D125AA" w:rsidRDefault="00B873C8" w:rsidP="00FB0EEC">
            <w:pPr>
              <w:spacing w:line="240" w:lineRule="auto"/>
              <w:rPr>
                <w:sz w:val="18"/>
                <w:szCs w:val="18"/>
                <w:lang w:val="en-GB"/>
              </w:rPr>
            </w:pPr>
            <w:r w:rsidRPr="00D125AA">
              <w:rPr>
                <w:sz w:val="18"/>
                <w:szCs w:val="18"/>
                <w:lang w:val="en-GB"/>
              </w:rPr>
              <w:t>Philippines</w:t>
            </w:r>
          </w:p>
        </w:tc>
        <w:tc>
          <w:tcPr>
            <w:tcW w:w="461" w:type="pct"/>
            <w:shd w:val="clear" w:color="auto" w:fill="auto"/>
            <w:noWrap/>
            <w:hideMark/>
          </w:tcPr>
          <w:p w14:paraId="4C665F2D" w14:textId="77777777" w:rsidR="00B873C8" w:rsidRPr="00D125AA" w:rsidRDefault="00B873C8" w:rsidP="00FB0EEC">
            <w:pPr>
              <w:spacing w:line="240" w:lineRule="auto"/>
              <w:rPr>
                <w:sz w:val="18"/>
                <w:szCs w:val="18"/>
                <w:lang w:val="en-GB"/>
              </w:rPr>
            </w:pPr>
            <w:r w:rsidRPr="00D125AA">
              <w:rPr>
                <w:sz w:val="18"/>
                <w:szCs w:val="18"/>
                <w:lang w:val="en-GB"/>
              </w:rPr>
              <w:t>121.1</w:t>
            </w:r>
          </w:p>
        </w:tc>
        <w:tc>
          <w:tcPr>
            <w:tcW w:w="383" w:type="pct"/>
            <w:shd w:val="clear" w:color="auto" w:fill="auto"/>
            <w:noWrap/>
            <w:hideMark/>
          </w:tcPr>
          <w:p w14:paraId="0E5E1831" w14:textId="77777777" w:rsidR="00B873C8" w:rsidRPr="00D125AA" w:rsidRDefault="00B873C8" w:rsidP="00FB0EEC">
            <w:pPr>
              <w:spacing w:line="240" w:lineRule="auto"/>
              <w:rPr>
                <w:sz w:val="18"/>
                <w:szCs w:val="18"/>
                <w:lang w:val="en-GB"/>
              </w:rPr>
            </w:pPr>
            <w:r w:rsidRPr="00D125AA">
              <w:rPr>
                <w:sz w:val="18"/>
                <w:szCs w:val="18"/>
                <w:lang w:val="en-GB"/>
              </w:rPr>
              <w:t>41.4</w:t>
            </w:r>
          </w:p>
        </w:tc>
      </w:tr>
      <w:tr w:rsidR="00B873C8" w:rsidRPr="00D125AA" w14:paraId="32279C99" w14:textId="77777777" w:rsidTr="00FB0EEC">
        <w:trPr>
          <w:trHeight w:val="227"/>
        </w:trPr>
        <w:tc>
          <w:tcPr>
            <w:tcW w:w="998" w:type="pct"/>
            <w:shd w:val="clear" w:color="auto" w:fill="auto"/>
            <w:noWrap/>
            <w:hideMark/>
          </w:tcPr>
          <w:p w14:paraId="1599C9F0" w14:textId="77777777" w:rsidR="00B873C8" w:rsidRPr="00D125AA" w:rsidRDefault="00B873C8" w:rsidP="00FB0EEC">
            <w:pPr>
              <w:spacing w:line="240" w:lineRule="auto"/>
              <w:rPr>
                <w:sz w:val="18"/>
                <w:szCs w:val="18"/>
                <w:lang w:val="en-GB"/>
              </w:rPr>
            </w:pPr>
            <w:r w:rsidRPr="00D125AA">
              <w:rPr>
                <w:sz w:val="18"/>
                <w:szCs w:val="18"/>
                <w:lang w:val="en-GB"/>
              </w:rPr>
              <w:t>Singapore</w:t>
            </w:r>
          </w:p>
        </w:tc>
        <w:tc>
          <w:tcPr>
            <w:tcW w:w="462" w:type="pct"/>
            <w:shd w:val="clear" w:color="auto" w:fill="auto"/>
            <w:noWrap/>
            <w:hideMark/>
          </w:tcPr>
          <w:p w14:paraId="47E4BB6D" w14:textId="77777777" w:rsidR="00B873C8" w:rsidRPr="00D125AA" w:rsidRDefault="00B873C8" w:rsidP="00FB0EEC">
            <w:pPr>
              <w:spacing w:line="240" w:lineRule="auto"/>
              <w:rPr>
                <w:sz w:val="18"/>
                <w:szCs w:val="18"/>
                <w:lang w:val="en-GB"/>
              </w:rPr>
            </w:pPr>
            <w:r w:rsidRPr="00D125AA">
              <w:rPr>
                <w:sz w:val="18"/>
                <w:szCs w:val="18"/>
                <w:lang w:val="en-GB"/>
              </w:rPr>
              <w:t>604.3</w:t>
            </w:r>
          </w:p>
        </w:tc>
        <w:tc>
          <w:tcPr>
            <w:tcW w:w="384" w:type="pct"/>
            <w:shd w:val="clear" w:color="auto" w:fill="auto"/>
            <w:noWrap/>
            <w:hideMark/>
          </w:tcPr>
          <w:p w14:paraId="2CF72A21" w14:textId="77777777" w:rsidR="00B873C8" w:rsidRPr="00D125AA" w:rsidRDefault="00B873C8" w:rsidP="00FB0EEC">
            <w:pPr>
              <w:spacing w:line="240" w:lineRule="auto"/>
              <w:rPr>
                <w:sz w:val="18"/>
                <w:szCs w:val="18"/>
                <w:lang w:val="en-GB"/>
              </w:rPr>
            </w:pPr>
            <w:r w:rsidRPr="00D125AA">
              <w:rPr>
                <w:sz w:val="18"/>
                <w:szCs w:val="18"/>
                <w:lang w:val="en-GB"/>
              </w:rPr>
              <w:t>198.7</w:t>
            </w:r>
          </w:p>
        </w:tc>
        <w:tc>
          <w:tcPr>
            <w:tcW w:w="773" w:type="pct"/>
            <w:shd w:val="clear" w:color="auto" w:fill="auto"/>
            <w:noWrap/>
            <w:hideMark/>
          </w:tcPr>
          <w:p w14:paraId="2117EC30" w14:textId="77777777" w:rsidR="00B873C8" w:rsidRPr="00D125AA" w:rsidRDefault="00B873C8" w:rsidP="00FB0EEC">
            <w:pPr>
              <w:spacing w:line="240" w:lineRule="auto"/>
              <w:rPr>
                <w:sz w:val="18"/>
                <w:szCs w:val="18"/>
                <w:lang w:val="en-GB"/>
              </w:rPr>
            </w:pPr>
            <w:r w:rsidRPr="00D125AA">
              <w:rPr>
                <w:sz w:val="18"/>
                <w:szCs w:val="18"/>
                <w:lang w:val="en-GB"/>
              </w:rPr>
              <w:t>Mexico</w:t>
            </w:r>
          </w:p>
        </w:tc>
        <w:tc>
          <w:tcPr>
            <w:tcW w:w="385" w:type="pct"/>
            <w:shd w:val="clear" w:color="auto" w:fill="auto"/>
            <w:noWrap/>
            <w:hideMark/>
          </w:tcPr>
          <w:p w14:paraId="2DCCA9C2" w14:textId="77777777" w:rsidR="00B873C8" w:rsidRPr="00D125AA" w:rsidRDefault="00B873C8" w:rsidP="00FB0EEC">
            <w:pPr>
              <w:spacing w:line="240" w:lineRule="auto"/>
              <w:rPr>
                <w:sz w:val="18"/>
                <w:szCs w:val="18"/>
                <w:lang w:val="en-GB"/>
              </w:rPr>
            </w:pPr>
            <w:r w:rsidRPr="00D125AA">
              <w:rPr>
                <w:sz w:val="18"/>
                <w:szCs w:val="18"/>
                <w:lang w:val="en-GB"/>
              </w:rPr>
              <w:t>768.9</w:t>
            </w:r>
          </w:p>
        </w:tc>
        <w:tc>
          <w:tcPr>
            <w:tcW w:w="384" w:type="pct"/>
            <w:shd w:val="clear" w:color="auto" w:fill="auto"/>
            <w:noWrap/>
            <w:hideMark/>
          </w:tcPr>
          <w:p w14:paraId="1F99336C" w14:textId="77777777" w:rsidR="00B873C8" w:rsidRPr="00D125AA" w:rsidRDefault="00B873C8" w:rsidP="00FB0EEC">
            <w:pPr>
              <w:spacing w:line="240" w:lineRule="auto"/>
              <w:rPr>
                <w:sz w:val="18"/>
                <w:szCs w:val="18"/>
                <w:lang w:val="en-GB"/>
              </w:rPr>
            </w:pPr>
            <w:r w:rsidRPr="00D125AA">
              <w:rPr>
                <w:sz w:val="18"/>
                <w:szCs w:val="18"/>
                <w:lang w:val="en-GB"/>
              </w:rPr>
              <w:t>65.7</w:t>
            </w:r>
          </w:p>
        </w:tc>
        <w:tc>
          <w:tcPr>
            <w:tcW w:w="770" w:type="pct"/>
            <w:shd w:val="clear" w:color="auto" w:fill="auto"/>
            <w:noWrap/>
            <w:hideMark/>
          </w:tcPr>
          <w:p w14:paraId="535675B3" w14:textId="77777777" w:rsidR="00B873C8" w:rsidRPr="00D125AA" w:rsidRDefault="00B873C8" w:rsidP="00FB0EEC">
            <w:pPr>
              <w:spacing w:line="240" w:lineRule="auto"/>
              <w:rPr>
                <w:sz w:val="18"/>
                <w:szCs w:val="18"/>
                <w:lang w:val="en-GB"/>
              </w:rPr>
            </w:pPr>
            <w:r w:rsidRPr="00D125AA">
              <w:rPr>
                <w:sz w:val="18"/>
                <w:szCs w:val="18"/>
                <w:lang w:val="en-GB"/>
              </w:rPr>
              <w:t>Bangladesh</w:t>
            </w:r>
          </w:p>
        </w:tc>
        <w:tc>
          <w:tcPr>
            <w:tcW w:w="461" w:type="pct"/>
            <w:shd w:val="clear" w:color="auto" w:fill="auto"/>
            <w:noWrap/>
            <w:hideMark/>
          </w:tcPr>
          <w:p w14:paraId="36EE2819" w14:textId="77777777" w:rsidR="00B873C8" w:rsidRPr="00D125AA" w:rsidRDefault="00B873C8" w:rsidP="00FB0EEC">
            <w:pPr>
              <w:spacing w:line="240" w:lineRule="auto"/>
              <w:rPr>
                <w:sz w:val="18"/>
                <w:szCs w:val="18"/>
                <w:lang w:val="en-GB"/>
              </w:rPr>
            </w:pPr>
            <w:r w:rsidRPr="00D125AA">
              <w:rPr>
                <w:sz w:val="18"/>
                <w:szCs w:val="18"/>
                <w:lang w:val="en-GB"/>
              </w:rPr>
              <w:t>77.6</w:t>
            </w:r>
          </w:p>
        </w:tc>
        <w:tc>
          <w:tcPr>
            <w:tcW w:w="383" w:type="pct"/>
            <w:shd w:val="clear" w:color="auto" w:fill="auto"/>
            <w:noWrap/>
            <w:hideMark/>
          </w:tcPr>
          <w:p w14:paraId="69851947" w14:textId="77777777" w:rsidR="00B873C8" w:rsidRPr="00D125AA" w:rsidRDefault="00B873C8" w:rsidP="00FB0EEC">
            <w:pPr>
              <w:spacing w:line="240" w:lineRule="auto"/>
              <w:rPr>
                <w:sz w:val="18"/>
                <w:szCs w:val="18"/>
                <w:lang w:val="en-GB"/>
              </w:rPr>
            </w:pPr>
            <w:r w:rsidRPr="00D125AA">
              <w:rPr>
                <w:sz w:val="18"/>
                <w:szCs w:val="18"/>
                <w:lang w:val="en-GB"/>
              </w:rPr>
              <w:t>39.8</w:t>
            </w:r>
          </w:p>
        </w:tc>
      </w:tr>
      <w:tr w:rsidR="00B873C8" w:rsidRPr="00D125AA" w14:paraId="2934BCDD" w14:textId="77777777" w:rsidTr="00FB0EEC">
        <w:trPr>
          <w:trHeight w:val="227"/>
        </w:trPr>
        <w:tc>
          <w:tcPr>
            <w:tcW w:w="998" w:type="pct"/>
            <w:shd w:val="clear" w:color="auto" w:fill="auto"/>
            <w:noWrap/>
            <w:hideMark/>
          </w:tcPr>
          <w:p w14:paraId="34AF7153" w14:textId="77777777" w:rsidR="00B873C8" w:rsidRPr="00D125AA" w:rsidRDefault="00B873C8" w:rsidP="00FB0EEC">
            <w:pPr>
              <w:spacing w:line="240" w:lineRule="auto"/>
              <w:rPr>
                <w:sz w:val="18"/>
                <w:szCs w:val="18"/>
                <w:lang w:val="en-GB"/>
              </w:rPr>
            </w:pPr>
            <w:r w:rsidRPr="00D125AA">
              <w:rPr>
                <w:sz w:val="18"/>
                <w:szCs w:val="18"/>
                <w:lang w:val="en-GB"/>
              </w:rPr>
              <w:t>Belgium</w:t>
            </w:r>
          </w:p>
        </w:tc>
        <w:tc>
          <w:tcPr>
            <w:tcW w:w="462" w:type="pct"/>
            <w:shd w:val="clear" w:color="auto" w:fill="auto"/>
            <w:noWrap/>
            <w:hideMark/>
          </w:tcPr>
          <w:p w14:paraId="499B4B87" w14:textId="77777777" w:rsidR="00B873C8" w:rsidRPr="00D125AA" w:rsidRDefault="00B873C8" w:rsidP="00FB0EEC">
            <w:pPr>
              <w:spacing w:line="240" w:lineRule="auto"/>
              <w:rPr>
                <w:sz w:val="18"/>
                <w:szCs w:val="18"/>
                <w:lang w:val="en-GB"/>
              </w:rPr>
            </w:pPr>
            <w:r w:rsidRPr="00D125AA">
              <w:rPr>
                <w:sz w:val="18"/>
                <w:szCs w:val="18"/>
                <w:lang w:val="en-GB"/>
              </w:rPr>
              <w:t>762.8</w:t>
            </w:r>
          </w:p>
        </w:tc>
        <w:tc>
          <w:tcPr>
            <w:tcW w:w="384" w:type="pct"/>
            <w:shd w:val="clear" w:color="auto" w:fill="auto"/>
            <w:noWrap/>
            <w:hideMark/>
          </w:tcPr>
          <w:p w14:paraId="65AD53BB" w14:textId="77777777" w:rsidR="00B873C8" w:rsidRPr="00D125AA" w:rsidRDefault="00B873C8" w:rsidP="00FB0EEC">
            <w:pPr>
              <w:spacing w:line="240" w:lineRule="auto"/>
              <w:rPr>
                <w:sz w:val="18"/>
                <w:szCs w:val="18"/>
                <w:lang w:val="en-GB"/>
              </w:rPr>
            </w:pPr>
            <w:r w:rsidRPr="00D125AA">
              <w:rPr>
                <w:sz w:val="18"/>
                <w:szCs w:val="18"/>
                <w:lang w:val="en-GB"/>
              </w:rPr>
              <w:t>167.6</w:t>
            </w:r>
          </w:p>
        </w:tc>
        <w:tc>
          <w:tcPr>
            <w:tcW w:w="773" w:type="pct"/>
            <w:shd w:val="clear" w:color="auto" w:fill="auto"/>
            <w:noWrap/>
            <w:hideMark/>
          </w:tcPr>
          <w:p w14:paraId="45721708" w14:textId="77777777" w:rsidR="00B873C8" w:rsidRPr="00D125AA" w:rsidRDefault="00B873C8" w:rsidP="00FB0EEC">
            <w:pPr>
              <w:spacing w:line="240" w:lineRule="auto"/>
              <w:rPr>
                <w:sz w:val="18"/>
                <w:szCs w:val="18"/>
                <w:lang w:val="en-GB"/>
              </w:rPr>
            </w:pPr>
            <w:r w:rsidRPr="00D125AA">
              <w:rPr>
                <w:sz w:val="18"/>
                <w:szCs w:val="18"/>
                <w:lang w:val="en-GB"/>
              </w:rPr>
              <w:t>Fiji</w:t>
            </w:r>
          </w:p>
        </w:tc>
        <w:tc>
          <w:tcPr>
            <w:tcW w:w="385" w:type="pct"/>
            <w:shd w:val="clear" w:color="auto" w:fill="auto"/>
            <w:noWrap/>
            <w:hideMark/>
          </w:tcPr>
          <w:p w14:paraId="44EA6F8A" w14:textId="77777777" w:rsidR="00B873C8" w:rsidRPr="00D125AA" w:rsidRDefault="00B873C8" w:rsidP="00FB0EEC">
            <w:pPr>
              <w:spacing w:line="240" w:lineRule="auto"/>
              <w:rPr>
                <w:sz w:val="18"/>
                <w:szCs w:val="18"/>
                <w:lang w:val="en-GB"/>
              </w:rPr>
            </w:pPr>
            <w:r w:rsidRPr="00D125AA">
              <w:rPr>
                <w:sz w:val="18"/>
                <w:szCs w:val="18"/>
                <w:lang w:val="en-GB"/>
              </w:rPr>
              <w:t>2.8</w:t>
            </w:r>
          </w:p>
        </w:tc>
        <w:tc>
          <w:tcPr>
            <w:tcW w:w="384" w:type="pct"/>
            <w:shd w:val="clear" w:color="auto" w:fill="auto"/>
            <w:noWrap/>
            <w:hideMark/>
          </w:tcPr>
          <w:p w14:paraId="70C5CE9B" w14:textId="77777777" w:rsidR="00B873C8" w:rsidRPr="00D125AA" w:rsidRDefault="00B873C8" w:rsidP="00FB0EEC">
            <w:pPr>
              <w:spacing w:line="240" w:lineRule="auto"/>
              <w:rPr>
                <w:sz w:val="18"/>
                <w:szCs w:val="18"/>
                <w:lang w:val="en-GB"/>
              </w:rPr>
            </w:pPr>
            <w:r w:rsidRPr="00D125AA">
              <w:rPr>
                <w:sz w:val="18"/>
                <w:szCs w:val="18"/>
                <w:lang w:val="en-GB"/>
              </w:rPr>
              <w:t>64.2</w:t>
            </w:r>
          </w:p>
        </w:tc>
        <w:tc>
          <w:tcPr>
            <w:tcW w:w="770" w:type="pct"/>
            <w:shd w:val="clear" w:color="auto" w:fill="auto"/>
            <w:noWrap/>
            <w:hideMark/>
          </w:tcPr>
          <w:p w14:paraId="6F940977" w14:textId="77777777" w:rsidR="00B873C8" w:rsidRPr="00D125AA" w:rsidRDefault="00B873C8" w:rsidP="00FB0EEC">
            <w:pPr>
              <w:spacing w:line="240" w:lineRule="auto"/>
              <w:rPr>
                <w:sz w:val="18"/>
                <w:szCs w:val="18"/>
                <w:lang w:val="en-GB"/>
              </w:rPr>
            </w:pPr>
            <w:r w:rsidRPr="00D125AA">
              <w:rPr>
                <w:sz w:val="18"/>
                <w:szCs w:val="18"/>
                <w:lang w:val="en-GB"/>
              </w:rPr>
              <w:t>Ecuador</w:t>
            </w:r>
          </w:p>
        </w:tc>
        <w:tc>
          <w:tcPr>
            <w:tcW w:w="461" w:type="pct"/>
            <w:shd w:val="clear" w:color="auto" w:fill="auto"/>
            <w:noWrap/>
            <w:hideMark/>
          </w:tcPr>
          <w:p w14:paraId="1D3C0F7F" w14:textId="77777777" w:rsidR="00B873C8" w:rsidRPr="00D125AA" w:rsidRDefault="00B873C8" w:rsidP="00FB0EEC">
            <w:pPr>
              <w:spacing w:line="240" w:lineRule="auto"/>
              <w:rPr>
                <w:sz w:val="18"/>
                <w:szCs w:val="18"/>
                <w:lang w:val="en-GB"/>
              </w:rPr>
            </w:pPr>
            <w:r w:rsidRPr="00D125AA">
              <w:rPr>
                <w:sz w:val="18"/>
                <w:szCs w:val="18"/>
                <w:lang w:val="en-GB"/>
              </w:rPr>
              <w:t>39.4</w:t>
            </w:r>
          </w:p>
        </w:tc>
        <w:tc>
          <w:tcPr>
            <w:tcW w:w="383" w:type="pct"/>
            <w:shd w:val="clear" w:color="auto" w:fill="auto"/>
            <w:noWrap/>
            <w:hideMark/>
          </w:tcPr>
          <w:p w14:paraId="242B38F4" w14:textId="77777777" w:rsidR="00B873C8" w:rsidRPr="00D125AA" w:rsidRDefault="00B873C8" w:rsidP="00FB0EEC">
            <w:pPr>
              <w:spacing w:line="240" w:lineRule="auto"/>
              <w:rPr>
                <w:sz w:val="18"/>
                <w:szCs w:val="18"/>
                <w:lang w:val="en-GB"/>
              </w:rPr>
            </w:pPr>
            <w:r w:rsidRPr="00D125AA">
              <w:rPr>
                <w:sz w:val="18"/>
                <w:szCs w:val="18"/>
                <w:lang w:val="en-GB"/>
              </w:rPr>
              <w:t>39.7</w:t>
            </w:r>
          </w:p>
        </w:tc>
      </w:tr>
      <w:tr w:rsidR="00B873C8" w:rsidRPr="00D125AA" w14:paraId="487D1CF9" w14:textId="77777777" w:rsidTr="00FB0EEC">
        <w:trPr>
          <w:trHeight w:val="227"/>
        </w:trPr>
        <w:tc>
          <w:tcPr>
            <w:tcW w:w="998" w:type="pct"/>
            <w:shd w:val="clear" w:color="auto" w:fill="auto"/>
            <w:noWrap/>
            <w:hideMark/>
          </w:tcPr>
          <w:p w14:paraId="673E240E" w14:textId="77777777" w:rsidR="00B873C8" w:rsidRPr="00D125AA" w:rsidRDefault="00B873C8" w:rsidP="00FB0EEC">
            <w:pPr>
              <w:spacing w:line="240" w:lineRule="auto"/>
              <w:rPr>
                <w:sz w:val="18"/>
                <w:szCs w:val="18"/>
                <w:lang w:val="en-GB"/>
              </w:rPr>
            </w:pPr>
            <w:r w:rsidRPr="00D125AA">
              <w:rPr>
                <w:sz w:val="18"/>
                <w:szCs w:val="18"/>
                <w:lang w:val="en-GB"/>
              </w:rPr>
              <w:t>Slovak Republic</w:t>
            </w:r>
          </w:p>
        </w:tc>
        <w:tc>
          <w:tcPr>
            <w:tcW w:w="462" w:type="pct"/>
            <w:shd w:val="clear" w:color="auto" w:fill="auto"/>
            <w:noWrap/>
            <w:hideMark/>
          </w:tcPr>
          <w:p w14:paraId="55FA08A6" w14:textId="77777777" w:rsidR="00B873C8" w:rsidRPr="00D125AA" w:rsidRDefault="00B873C8" w:rsidP="00FB0EEC">
            <w:pPr>
              <w:spacing w:line="240" w:lineRule="auto"/>
              <w:rPr>
                <w:sz w:val="18"/>
                <w:szCs w:val="18"/>
                <w:lang w:val="en-GB"/>
              </w:rPr>
            </w:pPr>
            <w:r w:rsidRPr="00D125AA">
              <w:rPr>
                <w:sz w:val="18"/>
                <w:szCs w:val="18"/>
                <w:lang w:val="en-GB"/>
              </w:rPr>
              <w:t>141.0</w:t>
            </w:r>
          </w:p>
        </w:tc>
        <w:tc>
          <w:tcPr>
            <w:tcW w:w="384" w:type="pct"/>
            <w:shd w:val="clear" w:color="auto" w:fill="auto"/>
            <w:noWrap/>
            <w:hideMark/>
          </w:tcPr>
          <w:p w14:paraId="742AA0CB" w14:textId="77777777" w:rsidR="00B873C8" w:rsidRPr="00D125AA" w:rsidRDefault="00B873C8" w:rsidP="00FB0EEC">
            <w:pPr>
              <w:spacing w:line="240" w:lineRule="auto"/>
              <w:rPr>
                <w:sz w:val="18"/>
                <w:szCs w:val="18"/>
                <w:lang w:val="en-GB"/>
              </w:rPr>
            </w:pPr>
            <w:r w:rsidRPr="00D125AA">
              <w:rPr>
                <w:sz w:val="18"/>
                <w:szCs w:val="18"/>
                <w:lang w:val="en-GB"/>
              </w:rPr>
              <w:t>161.1</w:t>
            </w:r>
          </w:p>
        </w:tc>
        <w:tc>
          <w:tcPr>
            <w:tcW w:w="773" w:type="pct"/>
            <w:shd w:val="clear" w:color="auto" w:fill="auto"/>
            <w:noWrap/>
            <w:hideMark/>
          </w:tcPr>
          <w:p w14:paraId="22677971" w14:textId="77777777" w:rsidR="00B873C8" w:rsidRPr="00D125AA" w:rsidRDefault="00B873C8" w:rsidP="00FB0EEC">
            <w:pPr>
              <w:spacing w:line="240" w:lineRule="auto"/>
              <w:rPr>
                <w:sz w:val="18"/>
                <w:szCs w:val="18"/>
                <w:lang w:val="en-GB"/>
              </w:rPr>
            </w:pPr>
            <w:r w:rsidRPr="00D125AA">
              <w:rPr>
                <w:sz w:val="18"/>
                <w:szCs w:val="18"/>
                <w:lang w:val="en-GB"/>
              </w:rPr>
              <w:t>Portugal</w:t>
            </w:r>
          </w:p>
        </w:tc>
        <w:tc>
          <w:tcPr>
            <w:tcW w:w="385" w:type="pct"/>
            <w:shd w:val="clear" w:color="auto" w:fill="auto"/>
            <w:noWrap/>
            <w:hideMark/>
          </w:tcPr>
          <w:p w14:paraId="76AABAE4" w14:textId="77777777" w:rsidR="00B873C8" w:rsidRPr="00D125AA" w:rsidRDefault="00B873C8" w:rsidP="00FB0EEC">
            <w:pPr>
              <w:spacing w:line="240" w:lineRule="auto"/>
              <w:rPr>
                <w:sz w:val="18"/>
                <w:szCs w:val="18"/>
                <w:lang w:val="en-GB"/>
              </w:rPr>
            </w:pPr>
            <w:r w:rsidRPr="00D125AA">
              <w:rPr>
                <w:sz w:val="18"/>
                <w:szCs w:val="18"/>
                <w:lang w:val="en-GB"/>
              </w:rPr>
              <w:t>120.6</w:t>
            </w:r>
          </w:p>
        </w:tc>
        <w:tc>
          <w:tcPr>
            <w:tcW w:w="384" w:type="pct"/>
            <w:shd w:val="clear" w:color="auto" w:fill="auto"/>
            <w:noWrap/>
            <w:hideMark/>
          </w:tcPr>
          <w:p w14:paraId="0ED0AAAD" w14:textId="77777777" w:rsidR="00B873C8" w:rsidRPr="00D125AA" w:rsidRDefault="00B873C8" w:rsidP="00FB0EEC">
            <w:pPr>
              <w:spacing w:line="240" w:lineRule="auto"/>
              <w:rPr>
                <w:sz w:val="18"/>
                <w:szCs w:val="18"/>
                <w:lang w:val="en-GB"/>
              </w:rPr>
            </w:pPr>
            <w:r w:rsidRPr="00D125AA">
              <w:rPr>
                <w:sz w:val="18"/>
                <w:szCs w:val="18"/>
                <w:lang w:val="en-GB"/>
              </w:rPr>
              <w:t>60.5</w:t>
            </w:r>
          </w:p>
        </w:tc>
        <w:tc>
          <w:tcPr>
            <w:tcW w:w="770" w:type="pct"/>
            <w:shd w:val="clear" w:color="auto" w:fill="auto"/>
            <w:noWrap/>
            <w:hideMark/>
          </w:tcPr>
          <w:p w14:paraId="76306D69" w14:textId="77777777" w:rsidR="00B873C8" w:rsidRPr="00D125AA" w:rsidRDefault="00B873C8" w:rsidP="00FB0EEC">
            <w:pPr>
              <w:spacing w:line="240" w:lineRule="auto"/>
              <w:rPr>
                <w:sz w:val="18"/>
                <w:szCs w:val="18"/>
                <w:lang w:val="en-GB"/>
              </w:rPr>
            </w:pPr>
            <w:r w:rsidRPr="00D125AA">
              <w:rPr>
                <w:sz w:val="18"/>
                <w:szCs w:val="18"/>
                <w:lang w:val="en-GB"/>
              </w:rPr>
              <w:t>Aruba</w:t>
            </w:r>
          </w:p>
        </w:tc>
        <w:tc>
          <w:tcPr>
            <w:tcW w:w="461" w:type="pct"/>
            <w:shd w:val="clear" w:color="auto" w:fill="auto"/>
            <w:noWrap/>
            <w:hideMark/>
          </w:tcPr>
          <w:p w14:paraId="3AE248AF" w14:textId="77777777" w:rsidR="00B873C8" w:rsidRPr="00D125AA" w:rsidRDefault="00B873C8" w:rsidP="00FB0EEC">
            <w:pPr>
              <w:spacing w:line="240" w:lineRule="auto"/>
              <w:rPr>
                <w:sz w:val="18"/>
                <w:szCs w:val="18"/>
                <w:lang w:val="en-GB"/>
              </w:rPr>
            </w:pPr>
            <w:r w:rsidRPr="00D125AA">
              <w:rPr>
                <w:sz w:val="18"/>
                <w:szCs w:val="18"/>
                <w:lang w:val="en-GB"/>
              </w:rPr>
              <w:t>1.1</w:t>
            </w:r>
          </w:p>
        </w:tc>
        <w:tc>
          <w:tcPr>
            <w:tcW w:w="383" w:type="pct"/>
            <w:shd w:val="clear" w:color="auto" w:fill="auto"/>
            <w:noWrap/>
            <w:hideMark/>
          </w:tcPr>
          <w:p w14:paraId="160B3F03" w14:textId="77777777" w:rsidR="00B873C8" w:rsidRPr="00D125AA" w:rsidRDefault="00B873C8" w:rsidP="00FB0EEC">
            <w:pPr>
              <w:spacing w:line="240" w:lineRule="auto"/>
              <w:rPr>
                <w:sz w:val="18"/>
                <w:szCs w:val="18"/>
                <w:lang w:val="en-GB"/>
              </w:rPr>
            </w:pPr>
            <w:r w:rsidRPr="00D125AA">
              <w:rPr>
                <w:sz w:val="18"/>
                <w:szCs w:val="18"/>
                <w:lang w:val="en-GB"/>
              </w:rPr>
              <w:t>39.5</w:t>
            </w:r>
          </w:p>
        </w:tc>
      </w:tr>
      <w:tr w:rsidR="00B873C8" w:rsidRPr="00D125AA" w14:paraId="2854993B" w14:textId="77777777" w:rsidTr="00FB0EEC">
        <w:trPr>
          <w:trHeight w:val="227"/>
        </w:trPr>
        <w:tc>
          <w:tcPr>
            <w:tcW w:w="998" w:type="pct"/>
            <w:shd w:val="clear" w:color="auto" w:fill="auto"/>
            <w:noWrap/>
            <w:hideMark/>
          </w:tcPr>
          <w:p w14:paraId="02CD4FDB" w14:textId="77777777" w:rsidR="00B873C8" w:rsidRPr="00D125AA" w:rsidRDefault="00B873C8" w:rsidP="00FB0EEC">
            <w:pPr>
              <w:spacing w:line="240" w:lineRule="auto"/>
              <w:rPr>
                <w:sz w:val="18"/>
                <w:szCs w:val="18"/>
                <w:lang w:val="en-GB"/>
              </w:rPr>
            </w:pPr>
            <w:r w:rsidRPr="00D125AA">
              <w:rPr>
                <w:sz w:val="18"/>
                <w:szCs w:val="18"/>
                <w:lang w:val="en-GB"/>
              </w:rPr>
              <w:t>Vietnam</w:t>
            </w:r>
          </w:p>
        </w:tc>
        <w:tc>
          <w:tcPr>
            <w:tcW w:w="462" w:type="pct"/>
            <w:shd w:val="clear" w:color="auto" w:fill="auto"/>
            <w:noWrap/>
            <w:hideMark/>
          </w:tcPr>
          <w:p w14:paraId="197D3E68" w14:textId="77777777" w:rsidR="00B873C8" w:rsidRPr="00D125AA" w:rsidRDefault="00B873C8" w:rsidP="00FB0EEC">
            <w:pPr>
              <w:spacing w:line="240" w:lineRule="auto"/>
              <w:rPr>
                <w:sz w:val="18"/>
                <w:szCs w:val="18"/>
                <w:lang w:val="en-GB"/>
              </w:rPr>
            </w:pPr>
            <w:r w:rsidRPr="00D125AA">
              <w:rPr>
                <w:sz w:val="18"/>
                <w:szCs w:val="18"/>
                <w:lang w:val="en-GB"/>
              </w:rPr>
              <w:t>310.7</w:t>
            </w:r>
          </w:p>
        </w:tc>
        <w:tc>
          <w:tcPr>
            <w:tcW w:w="384" w:type="pct"/>
            <w:shd w:val="clear" w:color="auto" w:fill="auto"/>
            <w:noWrap/>
            <w:hideMark/>
          </w:tcPr>
          <w:p w14:paraId="74CFD7F3" w14:textId="77777777" w:rsidR="00B873C8" w:rsidRPr="00D125AA" w:rsidRDefault="00B873C8" w:rsidP="00FB0EEC">
            <w:pPr>
              <w:spacing w:line="240" w:lineRule="auto"/>
              <w:rPr>
                <w:sz w:val="18"/>
                <w:szCs w:val="18"/>
                <w:lang w:val="en-GB"/>
              </w:rPr>
            </w:pPr>
            <w:r w:rsidRPr="00D125AA">
              <w:rPr>
                <w:sz w:val="18"/>
                <w:szCs w:val="18"/>
                <w:lang w:val="en-GB"/>
              </w:rPr>
              <w:t>160.8</w:t>
            </w:r>
          </w:p>
        </w:tc>
        <w:tc>
          <w:tcPr>
            <w:tcW w:w="773" w:type="pct"/>
            <w:shd w:val="clear" w:color="auto" w:fill="auto"/>
            <w:noWrap/>
            <w:hideMark/>
          </w:tcPr>
          <w:p w14:paraId="649C70A6" w14:textId="77777777" w:rsidR="00B873C8" w:rsidRPr="00D125AA" w:rsidRDefault="00B873C8" w:rsidP="00FB0EEC">
            <w:pPr>
              <w:spacing w:line="240" w:lineRule="auto"/>
              <w:rPr>
                <w:sz w:val="18"/>
                <w:szCs w:val="18"/>
                <w:lang w:val="en-GB"/>
              </w:rPr>
            </w:pPr>
            <w:r w:rsidRPr="00D125AA">
              <w:rPr>
                <w:sz w:val="18"/>
                <w:szCs w:val="18"/>
                <w:lang w:val="en-GB"/>
              </w:rPr>
              <w:t>Honduras</w:t>
            </w:r>
          </w:p>
        </w:tc>
        <w:tc>
          <w:tcPr>
            <w:tcW w:w="385" w:type="pct"/>
            <w:shd w:val="clear" w:color="auto" w:fill="auto"/>
            <w:noWrap/>
            <w:hideMark/>
          </w:tcPr>
          <w:p w14:paraId="609A7562" w14:textId="77777777" w:rsidR="00B873C8" w:rsidRPr="00D125AA" w:rsidRDefault="00B873C8" w:rsidP="00FB0EEC">
            <w:pPr>
              <w:spacing w:line="240" w:lineRule="auto"/>
              <w:rPr>
                <w:sz w:val="18"/>
                <w:szCs w:val="18"/>
                <w:lang w:val="en-GB"/>
              </w:rPr>
            </w:pPr>
            <w:r w:rsidRPr="00D125AA">
              <w:rPr>
                <w:sz w:val="18"/>
                <w:szCs w:val="18"/>
                <w:lang w:val="en-GB"/>
              </w:rPr>
              <w:t>12.4</w:t>
            </w:r>
          </w:p>
        </w:tc>
        <w:tc>
          <w:tcPr>
            <w:tcW w:w="384" w:type="pct"/>
            <w:shd w:val="clear" w:color="auto" w:fill="auto"/>
            <w:noWrap/>
            <w:hideMark/>
          </w:tcPr>
          <w:p w14:paraId="20960BB7" w14:textId="77777777" w:rsidR="00B873C8" w:rsidRPr="00D125AA" w:rsidRDefault="00B873C8" w:rsidP="00FB0EEC">
            <w:pPr>
              <w:spacing w:line="240" w:lineRule="auto"/>
              <w:rPr>
                <w:sz w:val="18"/>
                <w:szCs w:val="18"/>
                <w:lang w:val="en-GB"/>
              </w:rPr>
            </w:pPr>
            <w:r w:rsidRPr="00D125AA">
              <w:rPr>
                <w:sz w:val="18"/>
                <w:szCs w:val="18"/>
                <w:lang w:val="en-GB"/>
              </w:rPr>
              <w:t>58.9</w:t>
            </w:r>
          </w:p>
        </w:tc>
        <w:tc>
          <w:tcPr>
            <w:tcW w:w="770" w:type="pct"/>
            <w:shd w:val="clear" w:color="auto" w:fill="auto"/>
            <w:noWrap/>
            <w:hideMark/>
          </w:tcPr>
          <w:p w14:paraId="374C4086" w14:textId="77777777" w:rsidR="00B873C8" w:rsidRPr="00D125AA" w:rsidRDefault="00B873C8" w:rsidP="00FB0EEC">
            <w:pPr>
              <w:spacing w:line="240" w:lineRule="auto"/>
              <w:rPr>
                <w:sz w:val="18"/>
                <w:szCs w:val="18"/>
                <w:lang w:val="en-GB"/>
              </w:rPr>
            </w:pPr>
            <w:r w:rsidRPr="00D125AA">
              <w:rPr>
                <w:sz w:val="18"/>
                <w:szCs w:val="18"/>
                <w:lang w:val="en-GB"/>
              </w:rPr>
              <w:t>Turkey</w:t>
            </w:r>
          </w:p>
        </w:tc>
        <w:tc>
          <w:tcPr>
            <w:tcW w:w="461" w:type="pct"/>
            <w:shd w:val="clear" w:color="auto" w:fill="auto"/>
            <w:noWrap/>
            <w:hideMark/>
          </w:tcPr>
          <w:p w14:paraId="035434BE" w14:textId="77777777" w:rsidR="00B873C8" w:rsidRPr="00D125AA" w:rsidRDefault="00B873C8" w:rsidP="00FB0EEC">
            <w:pPr>
              <w:spacing w:line="240" w:lineRule="auto"/>
              <w:rPr>
                <w:sz w:val="18"/>
                <w:szCs w:val="18"/>
                <w:lang w:val="en-GB"/>
              </w:rPr>
            </w:pPr>
            <w:r w:rsidRPr="00D125AA">
              <w:rPr>
                <w:sz w:val="18"/>
                <w:szCs w:val="18"/>
                <w:lang w:val="en-GB"/>
              </w:rPr>
              <w:t>335.0</w:t>
            </w:r>
          </w:p>
        </w:tc>
        <w:tc>
          <w:tcPr>
            <w:tcW w:w="383" w:type="pct"/>
            <w:shd w:val="clear" w:color="auto" w:fill="auto"/>
            <w:noWrap/>
            <w:hideMark/>
          </w:tcPr>
          <w:p w14:paraId="50780B41" w14:textId="77777777" w:rsidR="00B873C8" w:rsidRPr="00D125AA" w:rsidRDefault="00B873C8" w:rsidP="00FB0EEC">
            <w:pPr>
              <w:spacing w:line="240" w:lineRule="auto"/>
              <w:rPr>
                <w:sz w:val="18"/>
                <w:szCs w:val="18"/>
                <w:lang w:val="en-GB"/>
              </w:rPr>
            </w:pPr>
            <w:r w:rsidRPr="00D125AA">
              <w:rPr>
                <w:sz w:val="18"/>
                <w:szCs w:val="18"/>
                <w:lang w:val="en-GB"/>
              </w:rPr>
              <w:t>39.0</w:t>
            </w:r>
          </w:p>
        </w:tc>
      </w:tr>
      <w:tr w:rsidR="00B873C8" w:rsidRPr="00D125AA" w14:paraId="21537FCC" w14:textId="77777777" w:rsidTr="00FB0EEC">
        <w:trPr>
          <w:trHeight w:val="227"/>
        </w:trPr>
        <w:tc>
          <w:tcPr>
            <w:tcW w:w="998" w:type="pct"/>
            <w:shd w:val="clear" w:color="auto" w:fill="auto"/>
            <w:noWrap/>
            <w:hideMark/>
          </w:tcPr>
          <w:p w14:paraId="50872408" w14:textId="77777777" w:rsidR="00B873C8" w:rsidRPr="00D125AA" w:rsidRDefault="00B873C8" w:rsidP="00FB0EEC">
            <w:pPr>
              <w:spacing w:line="240" w:lineRule="auto"/>
              <w:rPr>
                <w:sz w:val="18"/>
                <w:szCs w:val="18"/>
                <w:lang w:val="en-GB"/>
              </w:rPr>
            </w:pPr>
            <w:r w:rsidRPr="00D125AA">
              <w:rPr>
                <w:sz w:val="18"/>
                <w:szCs w:val="18"/>
                <w:lang w:val="en-GB"/>
              </w:rPr>
              <w:t>Czech Republic</w:t>
            </w:r>
          </w:p>
        </w:tc>
        <w:tc>
          <w:tcPr>
            <w:tcW w:w="462" w:type="pct"/>
            <w:shd w:val="clear" w:color="auto" w:fill="auto"/>
            <w:noWrap/>
            <w:hideMark/>
          </w:tcPr>
          <w:p w14:paraId="6B7E1833" w14:textId="77777777" w:rsidR="00B873C8" w:rsidRPr="00D125AA" w:rsidRDefault="00B873C8" w:rsidP="00FB0EEC">
            <w:pPr>
              <w:spacing w:line="240" w:lineRule="auto"/>
              <w:rPr>
                <w:sz w:val="18"/>
                <w:szCs w:val="18"/>
                <w:lang w:val="en-GB"/>
              </w:rPr>
            </w:pPr>
            <w:r w:rsidRPr="00D125AA">
              <w:rPr>
                <w:sz w:val="18"/>
                <w:szCs w:val="18"/>
                <w:lang w:val="en-GB"/>
              </w:rPr>
              <w:t>295.7</w:t>
            </w:r>
          </w:p>
        </w:tc>
        <w:tc>
          <w:tcPr>
            <w:tcW w:w="384" w:type="pct"/>
            <w:shd w:val="clear" w:color="auto" w:fill="auto"/>
            <w:noWrap/>
            <w:hideMark/>
          </w:tcPr>
          <w:p w14:paraId="5F735FCD" w14:textId="77777777" w:rsidR="00B873C8" w:rsidRPr="00D125AA" w:rsidRDefault="00B873C8" w:rsidP="00FB0EEC">
            <w:pPr>
              <w:spacing w:line="240" w:lineRule="auto"/>
              <w:rPr>
                <w:sz w:val="18"/>
                <w:szCs w:val="18"/>
                <w:lang w:val="en-GB"/>
              </w:rPr>
            </w:pPr>
            <w:r w:rsidRPr="00D125AA">
              <w:rPr>
                <w:sz w:val="18"/>
                <w:szCs w:val="18"/>
                <w:lang w:val="en-GB"/>
              </w:rPr>
              <w:t>158.3</w:t>
            </w:r>
          </w:p>
        </w:tc>
        <w:tc>
          <w:tcPr>
            <w:tcW w:w="773" w:type="pct"/>
            <w:shd w:val="clear" w:color="auto" w:fill="auto"/>
            <w:noWrap/>
            <w:hideMark/>
          </w:tcPr>
          <w:p w14:paraId="682F1E4D" w14:textId="77777777" w:rsidR="00B873C8" w:rsidRPr="00D125AA" w:rsidRDefault="00B873C8" w:rsidP="00FB0EEC">
            <w:pPr>
              <w:spacing w:line="240" w:lineRule="auto"/>
              <w:rPr>
                <w:sz w:val="18"/>
                <w:szCs w:val="18"/>
                <w:lang w:val="en-GB"/>
              </w:rPr>
            </w:pPr>
            <w:r w:rsidRPr="00D125AA">
              <w:rPr>
                <w:sz w:val="18"/>
                <w:szCs w:val="18"/>
                <w:lang w:val="en-GB"/>
              </w:rPr>
              <w:t>Iceland</w:t>
            </w:r>
          </w:p>
        </w:tc>
        <w:tc>
          <w:tcPr>
            <w:tcW w:w="385" w:type="pct"/>
            <w:shd w:val="clear" w:color="auto" w:fill="auto"/>
            <w:noWrap/>
            <w:hideMark/>
          </w:tcPr>
          <w:p w14:paraId="72AA6036" w14:textId="77777777" w:rsidR="00B873C8" w:rsidRPr="00D125AA" w:rsidRDefault="00B873C8" w:rsidP="00FB0EEC">
            <w:pPr>
              <w:spacing w:line="240" w:lineRule="auto"/>
              <w:rPr>
                <w:sz w:val="18"/>
                <w:szCs w:val="18"/>
                <w:lang w:val="en-GB"/>
              </w:rPr>
            </w:pPr>
            <w:r w:rsidRPr="00D125AA">
              <w:rPr>
                <w:sz w:val="18"/>
                <w:szCs w:val="18"/>
                <w:lang w:val="en-GB"/>
              </w:rPr>
              <w:t>10.0</w:t>
            </w:r>
          </w:p>
        </w:tc>
        <w:tc>
          <w:tcPr>
            <w:tcW w:w="384" w:type="pct"/>
            <w:shd w:val="clear" w:color="auto" w:fill="auto"/>
            <w:noWrap/>
            <w:hideMark/>
          </w:tcPr>
          <w:p w14:paraId="0D39FB92" w14:textId="77777777" w:rsidR="00B873C8" w:rsidRPr="00D125AA" w:rsidRDefault="00B873C8" w:rsidP="00FB0EEC">
            <w:pPr>
              <w:spacing w:line="240" w:lineRule="auto"/>
              <w:rPr>
                <w:sz w:val="18"/>
                <w:szCs w:val="18"/>
                <w:lang w:val="en-GB"/>
              </w:rPr>
            </w:pPr>
            <w:r w:rsidRPr="00D125AA">
              <w:rPr>
                <w:sz w:val="18"/>
                <w:szCs w:val="18"/>
                <w:lang w:val="en-GB"/>
              </w:rPr>
              <w:t>58.9</w:t>
            </w:r>
          </w:p>
        </w:tc>
        <w:tc>
          <w:tcPr>
            <w:tcW w:w="770" w:type="pct"/>
            <w:shd w:val="clear" w:color="auto" w:fill="auto"/>
            <w:noWrap/>
            <w:hideMark/>
          </w:tcPr>
          <w:p w14:paraId="0474BE93" w14:textId="77777777" w:rsidR="00B873C8" w:rsidRPr="00D125AA" w:rsidRDefault="00B873C8" w:rsidP="00FB0EEC">
            <w:pPr>
              <w:spacing w:line="240" w:lineRule="auto"/>
              <w:rPr>
                <w:sz w:val="18"/>
                <w:szCs w:val="18"/>
                <w:lang w:val="en-GB"/>
              </w:rPr>
            </w:pPr>
            <w:r w:rsidRPr="00D125AA">
              <w:rPr>
                <w:sz w:val="18"/>
                <w:szCs w:val="18"/>
                <w:lang w:val="en-GB"/>
              </w:rPr>
              <w:t>New Zealand</w:t>
            </w:r>
          </w:p>
        </w:tc>
        <w:tc>
          <w:tcPr>
            <w:tcW w:w="461" w:type="pct"/>
            <w:shd w:val="clear" w:color="auto" w:fill="auto"/>
            <w:noWrap/>
            <w:hideMark/>
          </w:tcPr>
          <w:p w14:paraId="0DBFB92A" w14:textId="77777777" w:rsidR="00B873C8" w:rsidRPr="00D125AA" w:rsidRDefault="00B873C8" w:rsidP="00FB0EEC">
            <w:pPr>
              <w:spacing w:line="240" w:lineRule="auto"/>
              <w:rPr>
                <w:sz w:val="18"/>
                <w:szCs w:val="18"/>
                <w:lang w:val="en-GB"/>
              </w:rPr>
            </w:pPr>
            <w:r w:rsidRPr="00D125AA">
              <w:rPr>
                <w:sz w:val="18"/>
                <w:szCs w:val="18"/>
                <w:lang w:val="en-GB"/>
              </w:rPr>
              <w:t>69.0</w:t>
            </w:r>
          </w:p>
        </w:tc>
        <w:tc>
          <w:tcPr>
            <w:tcW w:w="383" w:type="pct"/>
            <w:shd w:val="clear" w:color="auto" w:fill="auto"/>
            <w:noWrap/>
            <w:hideMark/>
          </w:tcPr>
          <w:p w14:paraId="0F2F36BC" w14:textId="77777777" w:rsidR="00B873C8" w:rsidRPr="00D125AA" w:rsidRDefault="00B873C8" w:rsidP="00FB0EEC">
            <w:pPr>
              <w:spacing w:line="240" w:lineRule="auto"/>
              <w:rPr>
                <w:sz w:val="18"/>
                <w:szCs w:val="18"/>
                <w:lang w:val="en-GB"/>
              </w:rPr>
            </w:pPr>
            <w:r w:rsidRPr="00D125AA">
              <w:rPr>
                <w:sz w:val="18"/>
                <w:szCs w:val="18"/>
                <w:lang w:val="en-GB"/>
              </w:rPr>
              <w:t>38.9</w:t>
            </w:r>
          </w:p>
        </w:tc>
      </w:tr>
      <w:tr w:rsidR="00B873C8" w:rsidRPr="00D125AA" w14:paraId="10363CA7" w14:textId="77777777" w:rsidTr="00FB0EEC">
        <w:trPr>
          <w:trHeight w:val="227"/>
        </w:trPr>
        <w:tc>
          <w:tcPr>
            <w:tcW w:w="998" w:type="pct"/>
            <w:shd w:val="clear" w:color="auto" w:fill="auto"/>
            <w:noWrap/>
            <w:hideMark/>
          </w:tcPr>
          <w:p w14:paraId="1B5A831D" w14:textId="77777777" w:rsidR="00B873C8" w:rsidRPr="00D125AA" w:rsidRDefault="00B873C8" w:rsidP="00FB0EEC">
            <w:pPr>
              <w:spacing w:line="240" w:lineRule="auto"/>
              <w:rPr>
                <w:sz w:val="18"/>
                <w:szCs w:val="18"/>
                <w:lang w:val="en-GB"/>
              </w:rPr>
            </w:pPr>
            <w:r w:rsidRPr="00D125AA">
              <w:rPr>
                <w:sz w:val="18"/>
                <w:szCs w:val="18"/>
                <w:lang w:val="en-GB"/>
              </w:rPr>
              <w:t>Hungary</w:t>
            </w:r>
          </w:p>
        </w:tc>
        <w:tc>
          <w:tcPr>
            <w:tcW w:w="462" w:type="pct"/>
            <w:shd w:val="clear" w:color="auto" w:fill="auto"/>
            <w:noWrap/>
            <w:hideMark/>
          </w:tcPr>
          <w:p w14:paraId="7A64A661" w14:textId="77777777" w:rsidR="00B873C8" w:rsidRPr="00D125AA" w:rsidRDefault="00B873C8" w:rsidP="00FB0EEC">
            <w:pPr>
              <w:spacing w:line="240" w:lineRule="auto"/>
              <w:rPr>
                <w:sz w:val="18"/>
                <w:szCs w:val="18"/>
                <w:lang w:val="en-GB"/>
              </w:rPr>
            </w:pPr>
            <w:r w:rsidRPr="00D125AA">
              <w:rPr>
                <w:sz w:val="18"/>
                <w:szCs w:val="18"/>
                <w:lang w:val="en-GB"/>
              </w:rPr>
              <w:t>190.2</w:t>
            </w:r>
          </w:p>
        </w:tc>
        <w:tc>
          <w:tcPr>
            <w:tcW w:w="384" w:type="pct"/>
            <w:shd w:val="clear" w:color="auto" w:fill="auto"/>
            <w:noWrap/>
            <w:hideMark/>
          </w:tcPr>
          <w:p w14:paraId="024FD5F2" w14:textId="77777777" w:rsidR="00B873C8" w:rsidRPr="00D125AA" w:rsidRDefault="00B873C8" w:rsidP="00FB0EEC">
            <w:pPr>
              <w:spacing w:line="240" w:lineRule="auto"/>
              <w:rPr>
                <w:sz w:val="18"/>
                <w:szCs w:val="18"/>
                <w:lang w:val="en-GB"/>
              </w:rPr>
            </w:pPr>
            <w:r w:rsidRPr="00D125AA">
              <w:rPr>
                <w:sz w:val="18"/>
                <w:szCs w:val="18"/>
                <w:lang w:val="en-GB"/>
              </w:rPr>
              <w:t>154.8</w:t>
            </w:r>
          </w:p>
        </w:tc>
        <w:tc>
          <w:tcPr>
            <w:tcW w:w="773" w:type="pct"/>
            <w:shd w:val="clear" w:color="auto" w:fill="auto"/>
            <w:noWrap/>
            <w:hideMark/>
          </w:tcPr>
          <w:p w14:paraId="4BCF5E62" w14:textId="77777777" w:rsidR="00B873C8" w:rsidRPr="00D125AA" w:rsidRDefault="00B873C8" w:rsidP="00FB0EEC">
            <w:pPr>
              <w:spacing w:line="240" w:lineRule="auto"/>
              <w:rPr>
                <w:sz w:val="18"/>
                <w:szCs w:val="18"/>
                <w:lang w:val="en-GB"/>
              </w:rPr>
            </w:pPr>
            <w:r w:rsidRPr="00D125AA">
              <w:rPr>
                <w:sz w:val="18"/>
                <w:szCs w:val="18"/>
                <w:lang w:val="en-GB"/>
              </w:rPr>
              <w:t>Morocco</w:t>
            </w:r>
          </w:p>
        </w:tc>
        <w:tc>
          <w:tcPr>
            <w:tcW w:w="385" w:type="pct"/>
            <w:shd w:val="clear" w:color="auto" w:fill="auto"/>
            <w:noWrap/>
            <w:hideMark/>
          </w:tcPr>
          <w:p w14:paraId="6D64BBA7" w14:textId="77777777" w:rsidR="00B873C8" w:rsidRPr="00D125AA" w:rsidRDefault="00B873C8" w:rsidP="00FB0EEC">
            <w:pPr>
              <w:spacing w:line="240" w:lineRule="auto"/>
              <w:rPr>
                <w:sz w:val="18"/>
                <w:szCs w:val="18"/>
                <w:lang w:val="en-GB"/>
              </w:rPr>
            </w:pPr>
            <w:r w:rsidRPr="00D125AA">
              <w:rPr>
                <w:sz w:val="18"/>
                <w:szCs w:val="18"/>
                <w:lang w:val="en-GB"/>
              </w:rPr>
              <w:t>59.1</w:t>
            </w:r>
          </w:p>
        </w:tc>
        <w:tc>
          <w:tcPr>
            <w:tcW w:w="384" w:type="pct"/>
            <w:shd w:val="clear" w:color="auto" w:fill="auto"/>
            <w:noWrap/>
            <w:hideMark/>
          </w:tcPr>
          <w:p w14:paraId="4C7FF5A5" w14:textId="77777777" w:rsidR="00B873C8" w:rsidRPr="00D125AA" w:rsidRDefault="00B873C8" w:rsidP="00FB0EEC">
            <w:pPr>
              <w:spacing w:line="240" w:lineRule="auto"/>
              <w:rPr>
                <w:sz w:val="18"/>
                <w:szCs w:val="18"/>
                <w:lang w:val="en-GB"/>
              </w:rPr>
            </w:pPr>
            <w:r w:rsidRPr="00D125AA">
              <w:rPr>
                <w:sz w:val="18"/>
                <w:szCs w:val="18"/>
                <w:lang w:val="en-GB"/>
              </w:rPr>
              <w:t>58.4</w:t>
            </w:r>
          </w:p>
        </w:tc>
        <w:tc>
          <w:tcPr>
            <w:tcW w:w="770" w:type="pct"/>
            <w:shd w:val="clear" w:color="auto" w:fill="auto"/>
            <w:noWrap/>
            <w:hideMark/>
          </w:tcPr>
          <w:p w14:paraId="63FF9E12" w14:textId="77777777" w:rsidR="00B873C8" w:rsidRPr="00D125AA" w:rsidRDefault="00B873C8" w:rsidP="00FB0EEC">
            <w:pPr>
              <w:spacing w:line="240" w:lineRule="auto"/>
              <w:rPr>
                <w:sz w:val="18"/>
                <w:szCs w:val="18"/>
                <w:lang w:val="en-GB"/>
              </w:rPr>
            </w:pPr>
            <w:r w:rsidRPr="00D125AA">
              <w:rPr>
                <w:sz w:val="18"/>
                <w:szCs w:val="18"/>
                <w:lang w:val="en-GB"/>
              </w:rPr>
              <w:t>Ethiopia</w:t>
            </w:r>
          </w:p>
        </w:tc>
        <w:tc>
          <w:tcPr>
            <w:tcW w:w="461" w:type="pct"/>
            <w:shd w:val="clear" w:color="auto" w:fill="auto"/>
            <w:noWrap/>
            <w:hideMark/>
          </w:tcPr>
          <w:p w14:paraId="605FFE4A" w14:textId="77777777" w:rsidR="00B873C8" w:rsidRPr="00D125AA" w:rsidRDefault="00B873C8" w:rsidP="00FB0EEC">
            <w:pPr>
              <w:spacing w:line="240" w:lineRule="auto"/>
              <w:rPr>
                <w:sz w:val="18"/>
                <w:szCs w:val="18"/>
                <w:lang w:val="en-GB"/>
              </w:rPr>
            </w:pPr>
            <w:r w:rsidRPr="00D125AA">
              <w:rPr>
                <w:sz w:val="18"/>
                <w:szCs w:val="18"/>
                <w:lang w:val="en-GB"/>
              </w:rPr>
              <w:t>25.0</w:t>
            </w:r>
          </w:p>
        </w:tc>
        <w:tc>
          <w:tcPr>
            <w:tcW w:w="383" w:type="pct"/>
            <w:shd w:val="clear" w:color="auto" w:fill="auto"/>
            <w:noWrap/>
            <w:hideMark/>
          </w:tcPr>
          <w:p w14:paraId="5DAB5059" w14:textId="77777777" w:rsidR="00B873C8" w:rsidRPr="00D125AA" w:rsidRDefault="00B873C8" w:rsidP="00FB0EEC">
            <w:pPr>
              <w:spacing w:line="240" w:lineRule="auto"/>
              <w:rPr>
                <w:sz w:val="18"/>
                <w:szCs w:val="18"/>
                <w:lang w:val="en-GB"/>
              </w:rPr>
            </w:pPr>
            <w:r w:rsidRPr="00D125AA">
              <w:rPr>
                <w:sz w:val="18"/>
                <w:szCs w:val="18"/>
                <w:lang w:val="en-GB"/>
              </w:rPr>
              <w:t>38.7</w:t>
            </w:r>
          </w:p>
        </w:tc>
      </w:tr>
      <w:tr w:rsidR="00B873C8" w:rsidRPr="00D125AA" w14:paraId="5D800998" w14:textId="77777777" w:rsidTr="00FB0EEC">
        <w:trPr>
          <w:trHeight w:val="227"/>
        </w:trPr>
        <w:tc>
          <w:tcPr>
            <w:tcW w:w="998" w:type="pct"/>
            <w:shd w:val="clear" w:color="auto" w:fill="auto"/>
            <w:noWrap/>
            <w:hideMark/>
          </w:tcPr>
          <w:p w14:paraId="0BC18FBD" w14:textId="77777777" w:rsidR="00B873C8" w:rsidRPr="00D125AA" w:rsidRDefault="00B873C8" w:rsidP="00FB0EEC">
            <w:pPr>
              <w:spacing w:line="240" w:lineRule="auto"/>
              <w:rPr>
                <w:sz w:val="18"/>
                <w:szCs w:val="18"/>
                <w:lang w:val="en-GB"/>
              </w:rPr>
            </w:pPr>
            <w:r w:rsidRPr="00D125AA">
              <w:rPr>
                <w:sz w:val="18"/>
                <w:szCs w:val="18"/>
                <w:lang w:val="en-GB"/>
              </w:rPr>
              <w:t>Austria</w:t>
            </w:r>
          </w:p>
        </w:tc>
        <w:tc>
          <w:tcPr>
            <w:tcW w:w="462" w:type="pct"/>
            <w:shd w:val="clear" w:color="auto" w:fill="auto"/>
            <w:noWrap/>
            <w:hideMark/>
          </w:tcPr>
          <w:p w14:paraId="1BB3FA90" w14:textId="77777777" w:rsidR="00B873C8" w:rsidRPr="00D125AA" w:rsidRDefault="00B873C8" w:rsidP="00FB0EEC">
            <w:pPr>
              <w:spacing w:line="240" w:lineRule="auto"/>
              <w:rPr>
                <w:sz w:val="18"/>
                <w:szCs w:val="18"/>
                <w:lang w:val="en-GB"/>
              </w:rPr>
            </w:pPr>
            <w:r w:rsidRPr="00D125AA">
              <w:rPr>
                <w:sz w:val="18"/>
                <w:szCs w:val="18"/>
                <w:lang w:val="en-GB"/>
              </w:rPr>
              <w:t>568.9</w:t>
            </w:r>
          </w:p>
        </w:tc>
        <w:tc>
          <w:tcPr>
            <w:tcW w:w="384" w:type="pct"/>
            <w:shd w:val="clear" w:color="auto" w:fill="auto"/>
            <w:noWrap/>
            <w:hideMark/>
          </w:tcPr>
          <w:p w14:paraId="62A022ED" w14:textId="77777777" w:rsidR="00B873C8" w:rsidRPr="00D125AA" w:rsidRDefault="00B873C8" w:rsidP="00FB0EEC">
            <w:pPr>
              <w:spacing w:line="240" w:lineRule="auto"/>
              <w:rPr>
                <w:sz w:val="18"/>
                <w:szCs w:val="18"/>
                <w:lang w:val="en-GB"/>
              </w:rPr>
            </w:pPr>
            <w:r w:rsidRPr="00D125AA">
              <w:rPr>
                <w:sz w:val="18"/>
                <w:szCs w:val="18"/>
                <w:lang w:val="en-GB"/>
              </w:rPr>
              <w:t>148.9</w:t>
            </w:r>
          </w:p>
        </w:tc>
        <w:tc>
          <w:tcPr>
            <w:tcW w:w="773" w:type="pct"/>
            <w:shd w:val="clear" w:color="auto" w:fill="auto"/>
            <w:noWrap/>
            <w:hideMark/>
          </w:tcPr>
          <w:p w14:paraId="3468DC47" w14:textId="77777777" w:rsidR="00B873C8" w:rsidRPr="00D125AA" w:rsidRDefault="00B873C8" w:rsidP="00FB0EEC">
            <w:pPr>
              <w:spacing w:line="240" w:lineRule="auto"/>
              <w:rPr>
                <w:sz w:val="18"/>
                <w:szCs w:val="18"/>
                <w:lang w:val="en-GB"/>
              </w:rPr>
            </w:pPr>
            <w:r w:rsidRPr="00D125AA">
              <w:rPr>
                <w:sz w:val="18"/>
                <w:szCs w:val="18"/>
                <w:lang w:val="en-GB"/>
              </w:rPr>
              <w:t>Togo</w:t>
            </w:r>
          </w:p>
        </w:tc>
        <w:tc>
          <w:tcPr>
            <w:tcW w:w="385" w:type="pct"/>
            <w:shd w:val="clear" w:color="auto" w:fill="auto"/>
            <w:noWrap/>
            <w:hideMark/>
          </w:tcPr>
          <w:p w14:paraId="35D76523"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4" w:type="pct"/>
            <w:shd w:val="clear" w:color="auto" w:fill="auto"/>
            <w:noWrap/>
            <w:hideMark/>
          </w:tcPr>
          <w:p w14:paraId="234FC549"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465045A1" w14:textId="77777777" w:rsidR="00B873C8" w:rsidRPr="00D125AA" w:rsidRDefault="00B873C8" w:rsidP="00FB0EEC">
            <w:pPr>
              <w:spacing w:line="240" w:lineRule="auto"/>
              <w:rPr>
                <w:sz w:val="18"/>
                <w:szCs w:val="18"/>
                <w:lang w:val="en-GB"/>
              </w:rPr>
            </w:pPr>
            <w:r w:rsidRPr="00D125AA">
              <w:rPr>
                <w:sz w:val="18"/>
                <w:szCs w:val="18"/>
                <w:lang w:val="en-GB"/>
              </w:rPr>
              <w:t>Azerbaijan</w:t>
            </w:r>
          </w:p>
        </w:tc>
        <w:tc>
          <w:tcPr>
            <w:tcW w:w="461" w:type="pct"/>
            <w:shd w:val="clear" w:color="auto" w:fill="auto"/>
            <w:noWrap/>
            <w:hideMark/>
          </w:tcPr>
          <w:p w14:paraId="108C0F9A" w14:textId="77777777" w:rsidR="00B873C8" w:rsidRPr="00D125AA" w:rsidRDefault="00B873C8" w:rsidP="00FB0EEC">
            <w:pPr>
              <w:spacing w:line="240" w:lineRule="auto"/>
              <w:rPr>
                <w:sz w:val="18"/>
                <w:szCs w:val="18"/>
                <w:lang w:val="en-GB"/>
              </w:rPr>
            </w:pPr>
            <w:r w:rsidRPr="00D125AA">
              <w:rPr>
                <w:sz w:val="18"/>
                <w:szCs w:val="18"/>
                <w:lang w:val="en-GB"/>
              </w:rPr>
              <w:t>20.5</w:t>
            </w:r>
          </w:p>
        </w:tc>
        <w:tc>
          <w:tcPr>
            <w:tcW w:w="383" w:type="pct"/>
            <w:shd w:val="clear" w:color="auto" w:fill="auto"/>
            <w:noWrap/>
            <w:hideMark/>
          </w:tcPr>
          <w:p w14:paraId="683F3FD0" w14:textId="77777777" w:rsidR="00B873C8" w:rsidRPr="00D125AA" w:rsidRDefault="00B873C8" w:rsidP="00FB0EEC">
            <w:pPr>
              <w:spacing w:line="240" w:lineRule="auto"/>
              <w:rPr>
                <w:sz w:val="18"/>
                <w:szCs w:val="18"/>
                <w:lang w:val="en-GB"/>
              </w:rPr>
            </w:pPr>
            <w:r w:rsidRPr="00D125AA">
              <w:rPr>
                <w:sz w:val="18"/>
                <w:szCs w:val="18"/>
                <w:lang w:val="en-GB"/>
              </w:rPr>
              <w:t>38.6</w:t>
            </w:r>
          </w:p>
        </w:tc>
      </w:tr>
      <w:tr w:rsidR="00B873C8" w:rsidRPr="00D125AA" w14:paraId="13B667CE" w14:textId="77777777" w:rsidTr="00FB0EEC">
        <w:trPr>
          <w:trHeight w:val="227"/>
        </w:trPr>
        <w:tc>
          <w:tcPr>
            <w:tcW w:w="998" w:type="pct"/>
            <w:shd w:val="clear" w:color="auto" w:fill="auto"/>
            <w:noWrap/>
            <w:hideMark/>
          </w:tcPr>
          <w:p w14:paraId="13FCEFCD" w14:textId="77777777" w:rsidR="00B873C8" w:rsidRPr="00D125AA" w:rsidRDefault="00B873C8" w:rsidP="00FB0EEC">
            <w:pPr>
              <w:spacing w:line="240" w:lineRule="auto"/>
              <w:rPr>
                <w:sz w:val="18"/>
                <w:szCs w:val="18"/>
                <w:lang w:val="en-GB"/>
              </w:rPr>
            </w:pPr>
            <w:r w:rsidRPr="00D125AA">
              <w:rPr>
                <w:sz w:val="18"/>
                <w:szCs w:val="18"/>
                <w:lang w:val="en-GB"/>
              </w:rPr>
              <w:t>Lithuania</w:t>
            </w:r>
          </w:p>
        </w:tc>
        <w:tc>
          <w:tcPr>
            <w:tcW w:w="462" w:type="pct"/>
            <w:shd w:val="clear" w:color="auto" w:fill="auto"/>
            <w:noWrap/>
            <w:hideMark/>
          </w:tcPr>
          <w:p w14:paraId="69884E4E" w14:textId="77777777" w:rsidR="00B873C8" w:rsidRPr="00D125AA" w:rsidRDefault="00B873C8" w:rsidP="00FB0EEC">
            <w:pPr>
              <w:spacing w:line="240" w:lineRule="auto"/>
              <w:rPr>
                <w:sz w:val="18"/>
                <w:szCs w:val="18"/>
                <w:lang w:val="en-GB"/>
              </w:rPr>
            </w:pPr>
            <w:r w:rsidRPr="00D125AA">
              <w:rPr>
                <w:sz w:val="18"/>
                <w:szCs w:val="18"/>
                <w:lang w:val="en-GB"/>
              </w:rPr>
              <w:t>53.3</w:t>
            </w:r>
          </w:p>
        </w:tc>
        <w:tc>
          <w:tcPr>
            <w:tcW w:w="384" w:type="pct"/>
            <w:shd w:val="clear" w:color="auto" w:fill="auto"/>
            <w:noWrap/>
            <w:hideMark/>
          </w:tcPr>
          <w:p w14:paraId="2D310770" w14:textId="77777777" w:rsidR="00B873C8" w:rsidRPr="00D125AA" w:rsidRDefault="00B873C8" w:rsidP="00FB0EEC">
            <w:pPr>
              <w:spacing w:line="240" w:lineRule="auto"/>
              <w:rPr>
                <w:sz w:val="18"/>
                <w:szCs w:val="18"/>
                <w:lang w:val="en-GB"/>
              </w:rPr>
            </w:pPr>
            <w:r w:rsidRPr="00D125AA">
              <w:rPr>
                <w:sz w:val="18"/>
                <w:szCs w:val="18"/>
                <w:lang w:val="en-GB"/>
              </w:rPr>
              <w:t>128.5</w:t>
            </w:r>
          </w:p>
        </w:tc>
        <w:tc>
          <w:tcPr>
            <w:tcW w:w="773" w:type="pct"/>
            <w:shd w:val="clear" w:color="auto" w:fill="auto"/>
            <w:noWrap/>
            <w:hideMark/>
          </w:tcPr>
          <w:p w14:paraId="4CF72C41" w14:textId="77777777" w:rsidR="00B873C8" w:rsidRPr="00D125AA" w:rsidRDefault="00B873C8" w:rsidP="00FB0EEC">
            <w:pPr>
              <w:spacing w:line="240" w:lineRule="auto"/>
              <w:rPr>
                <w:sz w:val="18"/>
                <w:szCs w:val="18"/>
                <w:lang w:val="en-GB"/>
              </w:rPr>
            </w:pPr>
            <w:r w:rsidRPr="00D125AA">
              <w:rPr>
                <w:sz w:val="18"/>
                <w:szCs w:val="18"/>
                <w:lang w:val="en-GB"/>
              </w:rPr>
              <w:t>Mauritius</w:t>
            </w:r>
          </w:p>
        </w:tc>
        <w:tc>
          <w:tcPr>
            <w:tcW w:w="385" w:type="pct"/>
            <w:shd w:val="clear" w:color="auto" w:fill="auto"/>
            <w:noWrap/>
            <w:hideMark/>
          </w:tcPr>
          <w:p w14:paraId="416987EA" w14:textId="77777777" w:rsidR="00B873C8" w:rsidRPr="00D125AA" w:rsidRDefault="00B873C8" w:rsidP="00FB0EEC">
            <w:pPr>
              <w:spacing w:line="240" w:lineRule="auto"/>
              <w:rPr>
                <w:sz w:val="18"/>
                <w:szCs w:val="18"/>
                <w:lang w:val="en-GB"/>
              </w:rPr>
            </w:pPr>
            <w:r w:rsidRPr="00D125AA">
              <w:rPr>
                <w:sz w:val="18"/>
                <w:szCs w:val="18"/>
                <w:lang w:val="en-GB"/>
              </w:rPr>
              <w:t>6.8</w:t>
            </w:r>
          </w:p>
        </w:tc>
        <w:tc>
          <w:tcPr>
            <w:tcW w:w="384" w:type="pct"/>
            <w:shd w:val="clear" w:color="auto" w:fill="auto"/>
            <w:noWrap/>
            <w:hideMark/>
          </w:tcPr>
          <w:p w14:paraId="088FEEBB"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14C643CB" w14:textId="77777777" w:rsidR="00B873C8" w:rsidRPr="00D125AA" w:rsidRDefault="00B873C8" w:rsidP="00FB0EEC">
            <w:pPr>
              <w:spacing w:line="240" w:lineRule="auto"/>
              <w:rPr>
                <w:sz w:val="18"/>
                <w:szCs w:val="18"/>
                <w:lang w:val="en-GB"/>
              </w:rPr>
            </w:pPr>
            <w:r w:rsidRPr="00D125AA">
              <w:rPr>
                <w:sz w:val="18"/>
                <w:szCs w:val="18"/>
                <w:lang w:val="en-GB"/>
              </w:rPr>
              <w:t>Greece</w:t>
            </w:r>
          </w:p>
        </w:tc>
        <w:tc>
          <w:tcPr>
            <w:tcW w:w="461" w:type="pct"/>
            <w:shd w:val="clear" w:color="auto" w:fill="auto"/>
            <w:noWrap/>
            <w:hideMark/>
          </w:tcPr>
          <w:p w14:paraId="15237DA5" w14:textId="77777777" w:rsidR="00B873C8" w:rsidRPr="00D125AA" w:rsidRDefault="00B873C8" w:rsidP="00FB0EEC">
            <w:pPr>
              <w:spacing w:line="240" w:lineRule="auto"/>
              <w:rPr>
                <w:sz w:val="18"/>
                <w:szCs w:val="18"/>
                <w:lang w:val="en-GB"/>
              </w:rPr>
            </w:pPr>
            <w:r w:rsidRPr="00D125AA">
              <w:rPr>
                <w:sz w:val="18"/>
                <w:szCs w:val="18"/>
                <w:lang w:val="en-GB"/>
              </w:rPr>
              <w:t>75.1</w:t>
            </w:r>
          </w:p>
        </w:tc>
        <w:tc>
          <w:tcPr>
            <w:tcW w:w="383" w:type="pct"/>
            <w:shd w:val="clear" w:color="auto" w:fill="auto"/>
            <w:noWrap/>
            <w:hideMark/>
          </w:tcPr>
          <w:p w14:paraId="0D97CD94" w14:textId="77777777" w:rsidR="00B873C8" w:rsidRPr="00D125AA" w:rsidRDefault="00B873C8" w:rsidP="00FB0EEC">
            <w:pPr>
              <w:spacing w:line="240" w:lineRule="auto"/>
              <w:rPr>
                <w:sz w:val="18"/>
                <w:szCs w:val="18"/>
                <w:lang w:val="en-GB"/>
              </w:rPr>
            </w:pPr>
            <w:r w:rsidRPr="00D125AA">
              <w:rPr>
                <w:sz w:val="18"/>
                <w:szCs w:val="18"/>
                <w:lang w:val="en-GB"/>
              </w:rPr>
              <w:t>38.4</w:t>
            </w:r>
          </w:p>
        </w:tc>
      </w:tr>
      <w:tr w:rsidR="00B873C8" w:rsidRPr="00D125AA" w14:paraId="2571BDB4" w14:textId="77777777" w:rsidTr="00FB0EEC">
        <w:trPr>
          <w:trHeight w:val="227"/>
        </w:trPr>
        <w:tc>
          <w:tcPr>
            <w:tcW w:w="998" w:type="pct"/>
            <w:shd w:val="clear" w:color="auto" w:fill="auto"/>
            <w:noWrap/>
            <w:hideMark/>
          </w:tcPr>
          <w:p w14:paraId="57B916C9" w14:textId="77777777" w:rsidR="00B873C8" w:rsidRPr="00D125AA" w:rsidRDefault="00B873C8" w:rsidP="00FB0EEC">
            <w:pPr>
              <w:spacing w:line="240" w:lineRule="auto"/>
              <w:rPr>
                <w:sz w:val="18"/>
                <w:szCs w:val="18"/>
                <w:lang w:val="en-GB"/>
              </w:rPr>
            </w:pPr>
            <w:r w:rsidRPr="00D125AA">
              <w:rPr>
                <w:sz w:val="18"/>
                <w:szCs w:val="18"/>
                <w:lang w:val="en-GB"/>
              </w:rPr>
              <w:t>Estonia</w:t>
            </w:r>
          </w:p>
        </w:tc>
        <w:tc>
          <w:tcPr>
            <w:tcW w:w="462" w:type="pct"/>
            <w:shd w:val="clear" w:color="auto" w:fill="auto"/>
            <w:noWrap/>
            <w:hideMark/>
          </w:tcPr>
          <w:p w14:paraId="72AC0BC3" w14:textId="77777777" w:rsidR="00B873C8" w:rsidRPr="00D125AA" w:rsidRDefault="00B873C8" w:rsidP="00FB0EEC">
            <w:pPr>
              <w:spacing w:line="240" w:lineRule="auto"/>
              <w:rPr>
                <w:sz w:val="18"/>
                <w:szCs w:val="18"/>
                <w:lang w:val="en-GB"/>
              </w:rPr>
            </w:pPr>
            <w:r w:rsidRPr="00D125AA">
              <w:rPr>
                <w:sz w:val="18"/>
                <w:szCs w:val="18"/>
                <w:lang w:val="en-GB"/>
              </w:rPr>
              <w:t>28.7</w:t>
            </w:r>
          </w:p>
        </w:tc>
        <w:tc>
          <w:tcPr>
            <w:tcW w:w="384" w:type="pct"/>
            <w:shd w:val="clear" w:color="auto" w:fill="auto"/>
            <w:noWrap/>
            <w:hideMark/>
          </w:tcPr>
          <w:p w14:paraId="4D4C2383" w14:textId="77777777" w:rsidR="00B873C8" w:rsidRPr="00D125AA" w:rsidRDefault="00B873C8" w:rsidP="00FB0EEC">
            <w:pPr>
              <w:spacing w:line="240" w:lineRule="auto"/>
              <w:rPr>
                <w:sz w:val="18"/>
                <w:szCs w:val="18"/>
                <w:lang w:val="en-GB"/>
              </w:rPr>
            </w:pPr>
            <w:r w:rsidRPr="00D125AA">
              <w:rPr>
                <w:sz w:val="18"/>
                <w:szCs w:val="18"/>
                <w:lang w:val="en-GB"/>
              </w:rPr>
              <w:t>127.2</w:t>
            </w:r>
          </w:p>
        </w:tc>
        <w:tc>
          <w:tcPr>
            <w:tcW w:w="773" w:type="pct"/>
            <w:shd w:val="clear" w:color="auto" w:fill="auto"/>
            <w:noWrap/>
            <w:hideMark/>
          </w:tcPr>
          <w:p w14:paraId="7CFB332D" w14:textId="77777777" w:rsidR="00B873C8" w:rsidRPr="00D125AA" w:rsidRDefault="00B873C8" w:rsidP="00FB0EEC">
            <w:pPr>
              <w:spacing w:line="240" w:lineRule="auto"/>
              <w:rPr>
                <w:sz w:val="18"/>
                <w:szCs w:val="18"/>
                <w:lang w:val="en-GB"/>
              </w:rPr>
            </w:pPr>
            <w:r w:rsidRPr="00D125AA">
              <w:rPr>
                <w:sz w:val="18"/>
                <w:szCs w:val="18"/>
                <w:lang w:val="en-GB"/>
              </w:rPr>
              <w:t>Montenegro</w:t>
            </w:r>
          </w:p>
        </w:tc>
        <w:tc>
          <w:tcPr>
            <w:tcW w:w="385" w:type="pct"/>
            <w:shd w:val="clear" w:color="auto" w:fill="auto"/>
            <w:noWrap/>
            <w:hideMark/>
          </w:tcPr>
          <w:p w14:paraId="4BE73657"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4" w:type="pct"/>
            <w:shd w:val="clear" w:color="auto" w:fill="auto"/>
            <w:noWrap/>
            <w:hideMark/>
          </w:tcPr>
          <w:p w14:paraId="001C7E27" w14:textId="77777777" w:rsidR="00B873C8" w:rsidRPr="00D125AA" w:rsidRDefault="00B873C8" w:rsidP="00FB0EEC">
            <w:pPr>
              <w:spacing w:line="240" w:lineRule="auto"/>
              <w:rPr>
                <w:sz w:val="18"/>
                <w:szCs w:val="18"/>
                <w:lang w:val="en-GB"/>
              </w:rPr>
            </w:pPr>
            <w:r w:rsidRPr="00D125AA">
              <w:rPr>
                <w:sz w:val="18"/>
                <w:szCs w:val="18"/>
                <w:lang w:val="en-GB"/>
              </w:rPr>
              <w:t>58.3</w:t>
            </w:r>
          </w:p>
        </w:tc>
        <w:tc>
          <w:tcPr>
            <w:tcW w:w="770" w:type="pct"/>
            <w:shd w:val="clear" w:color="auto" w:fill="auto"/>
            <w:noWrap/>
            <w:hideMark/>
          </w:tcPr>
          <w:p w14:paraId="602049C6" w14:textId="77777777" w:rsidR="00B873C8" w:rsidRPr="00D125AA" w:rsidRDefault="00B873C8" w:rsidP="00FB0EEC">
            <w:pPr>
              <w:spacing w:line="240" w:lineRule="auto"/>
              <w:rPr>
                <w:sz w:val="18"/>
                <w:szCs w:val="18"/>
                <w:lang w:val="en-GB"/>
              </w:rPr>
            </w:pPr>
            <w:r w:rsidRPr="00D125AA">
              <w:rPr>
                <w:sz w:val="18"/>
                <w:szCs w:val="18"/>
                <w:lang w:val="en-GB"/>
              </w:rPr>
              <w:t>Israel</w:t>
            </w:r>
          </w:p>
        </w:tc>
        <w:tc>
          <w:tcPr>
            <w:tcW w:w="461" w:type="pct"/>
            <w:shd w:val="clear" w:color="auto" w:fill="auto"/>
            <w:noWrap/>
            <w:hideMark/>
          </w:tcPr>
          <w:p w14:paraId="51BB2631" w14:textId="77777777" w:rsidR="00B873C8" w:rsidRPr="00D125AA" w:rsidRDefault="00B873C8" w:rsidP="00FB0EEC">
            <w:pPr>
              <w:spacing w:line="240" w:lineRule="auto"/>
              <w:rPr>
                <w:sz w:val="18"/>
                <w:szCs w:val="18"/>
                <w:lang w:val="en-GB"/>
              </w:rPr>
            </w:pPr>
            <w:r w:rsidRPr="00D125AA">
              <w:rPr>
                <w:sz w:val="18"/>
                <w:szCs w:val="18"/>
                <w:lang w:val="en-GB"/>
              </w:rPr>
              <w:t>114.2</w:t>
            </w:r>
          </w:p>
        </w:tc>
        <w:tc>
          <w:tcPr>
            <w:tcW w:w="383" w:type="pct"/>
            <w:shd w:val="clear" w:color="auto" w:fill="auto"/>
            <w:noWrap/>
            <w:hideMark/>
          </w:tcPr>
          <w:p w14:paraId="13B5184B" w14:textId="77777777" w:rsidR="00B873C8" w:rsidRPr="00D125AA" w:rsidRDefault="00B873C8" w:rsidP="00FB0EEC">
            <w:pPr>
              <w:spacing w:line="240" w:lineRule="auto"/>
              <w:rPr>
                <w:sz w:val="18"/>
                <w:szCs w:val="18"/>
                <w:lang w:val="en-GB"/>
              </w:rPr>
            </w:pPr>
            <w:r w:rsidRPr="00D125AA">
              <w:rPr>
                <w:sz w:val="18"/>
                <w:szCs w:val="18"/>
                <w:lang w:val="en-GB"/>
              </w:rPr>
              <w:t>38.2</w:t>
            </w:r>
          </w:p>
        </w:tc>
      </w:tr>
      <w:tr w:rsidR="00B873C8" w:rsidRPr="00D125AA" w14:paraId="75AC222C" w14:textId="77777777" w:rsidTr="00FB0EEC">
        <w:trPr>
          <w:trHeight w:val="227"/>
        </w:trPr>
        <w:tc>
          <w:tcPr>
            <w:tcW w:w="998" w:type="pct"/>
            <w:shd w:val="clear" w:color="auto" w:fill="auto"/>
            <w:noWrap/>
            <w:hideMark/>
          </w:tcPr>
          <w:p w14:paraId="17876EAC" w14:textId="77777777" w:rsidR="00B873C8" w:rsidRPr="00D125AA" w:rsidRDefault="00B873C8" w:rsidP="00FB0EEC">
            <w:pPr>
              <w:spacing w:line="240" w:lineRule="auto"/>
              <w:rPr>
                <w:sz w:val="18"/>
                <w:szCs w:val="18"/>
                <w:lang w:val="en-GB"/>
              </w:rPr>
            </w:pPr>
            <w:r w:rsidRPr="00D125AA">
              <w:rPr>
                <w:sz w:val="18"/>
                <w:szCs w:val="18"/>
                <w:lang w:val="en-GB"/>
              </w:rPr>
              <w:t>Malaysia</w:t>
            </w:r>
          </w:p>
        </w:tc>
        <w:tc>
          <w:tcPr>
            <w:tcW w:w="462" w:type="pct"/>
            <w:shd w:val="clear" w:color="auto" w:fill="auto"/>
            <w:noWrap/>
            <w:hideMark/>
          </w:tcPr>
          <w:p w14:paraId="41AD6C83" w14:textId="77777777" w:rsidR="00B873C8" w:rsidRPr="00D125AA" w:rsidRDefault="00B873C8" w:rsidP="00FB0EEC">
            <w:pPr>
              <w:spacing w:line="240" w:lineRule="auto"/>
              <w:rPr>
                <w:sz w:val="18"/>
                <w:szCs w:val="18"/>
                <w:lang w:val="en-GB"/>
              </w:rPr>
            </w:pPr>
            <w:r w:rsidRPr="00D125AA">
              <w:rPr>
                <w:sz w:val="18"/>
                <w:szCs w:val="18"/>
                <w:lang w:val="en-GB"/>
              </w:rPr>
              <w:t>359.4</w:t>
            </w:r>
          </w:p>
        </w:tc>
        <w:tc>
          <w:tcPr>
            <w:tcW w:w="384" w:type="pct"/>
            <w:shd w:val="clear" w:color="auto" w:fill="auto"/>
            <w:noWrap/>
            <w:hideMark/>
          </w:tcPr>
          <w:p w14:paraId="3528C7FD" w14:textId="77777777" w:rsidR="00B873C8" w:rsidRPr="00D125AA" w:rsidRDefault="00B873C8" w:rsidP="00FB0EEC">
            <w:pPr>
              <w:spacing w:line="240" w:lineRule="auto"/>
              <w:rPr>
                <w:sz w:val="18"/>
                <w:szCs w:val="18"/>
                <w:lang w:val="en-GB"/>
              </w:rPr>
            </w:pPr>
            <w:r w:rsidRPr="00D125AA">
              <w:rPr>
                <w:sz w:val="18"/>
                <w:szCs w:val="18"/>
                <w:lang w:val="en-GB"/>
              </w:rPr>
              <w:t>121.1</w:t>
            </w:r>
          </w:p>
        </w:tc>
        <w:tc>
          <w:tcPr>
            <w:tcW w:w="773" w:type="pct"/>
            <w:shd w:val="clear" w:color="auto" w:fill="auto"/>
            <w:noWrap/>
            <w:hideMark/>
          </w:tcPr>
          <w:p w14:paraId="788D0C0C" w14:textId="77777777" w:rsidR="00B873C8" w:rsidRPr="00D125AA" w:rsidRDefault="00B873C8" w:rsidP="00FB0EEC">
            <w:pPr>
              <w:spacing w:line="240" w:lineRule="auto"/>
              <w:rPr>
                <w:sz w:val="18"/>
                <w:szCs w:val="18"/>
                <w:lang w:val="en-GB"/>
              </w:rPr>
            </w:pPr>
            <w:r w:rsidRPr="00D125AA">
              <w:rPr>
                <w:sz w:val="18"/>
                <w:szCs w:val="18"/>
                <w:lang w:val="en-GB"/>
              </w:rPr>
              <w:t>Bolivia</w:t>
            </w:r>
          </w:p>
        </w:tc>
        <w:tc>
          <w:tcPr>
            <w:tcW w:w="385" w:type="pct"/>
            <w:shd w:val="clear" w:color="auto" w:fill="auto"/>
            <w:noWrap/>
            <w:hideMark/>
          </w:tcPr>
          <w:p w14:paraId="56143214" w14:textId="77777777" w:rsidR="00B873C8" w:rsidRPr="00D125AA" w:rsidRDefault="00B873C8" w:rsidP="00FB0EEC">
            <w:pPr>
              <w:spacing w:line="240" w:lineRule="auto"/>
              <w:rPr>
                <w:sz w:val="18"/>
                <w:szCs w:val="18"/>
                <w:lang w:val="en-GB"/>
              </w:rPr>
            </w:pPr>
            <w:r w:rsidRPr="00D125AA">
              <w:rPr>
                <w:sz w:val="18"/>
                <w:szCs w:val="18"/>
                <w:lang w:val="en-GB"/>
              </w:rPr>
              <w:t>18.4</w:t>
            </w:r>
          </w:p>
        </w:tc>
        <w:tc>
          <w:tcPr>
            <w:tcW w:w="384" w:type="pct"/>
            <w:shd w:val="clear" w:color="auto" w:fill="auto"/>
            <w:noWrap/>
            <w:hideMark/>
          </w:tcPr>
          <w:p w14:paraId="5FD1FDB5" w14:textId="77777777" w:rsidR="00B873C8" w:rsidRPr="00D125AA" w:rsidRDefault="00B873C8" w:rsidP="00FB0EEC">
            <w:pPr>
              <w:spacing w:line="240" w:lineRule="auto"/>
              <w:rPr>
                <w:sz w:val="18"/>
                <w:szCs w:val="18"/>
                <w:lang w:val="en-GB"/>
              </w:rPr>
            </w:pPr>
            <w:r w:rsidRPr="00D125AA">
              <w:rPr>
                <w:sz w:val="18"/>
                <w:szCs w:val="18"/>
                <w:lang w:val="en-GB"/>
              </w:rPr>
              <w:t>55.9</w:t>
            </w:r>
          </w:p>
        </w:tc>
        <w:tc>
          <w:tcPr>
            <w:tcW w:w="770" w:type="pct"/>
            <w:shd w:val="clear" w:color="auto" w:fill="auto"/>
            <w:noWrap/>
            <w:hideMark/>
          </w:tcPr>
          <w:p w14:paraId="15FEFDCB" w14:textId="77777777" w:rsidR="00B873C8" w:rsidRPr="00D125AA" w:rsidRDefault="00B873C8" w:rsidP="00FB0EEC">
            <w:pPr>
              <w:spacing w:line="240" w:lineRule="auto"/>
              <w:rPr>
                <w:sz w:val="18"/>
                <w:szCs w:val="18"/>
                <w:lang w:val="en-GB"/>
              </w:rPr>
            </w:pPr>
            <w:r w:rsidRPr="00D125AA">
              <w:rPr>
                <w:sz w:val="18"/>
                <w:szCs w:val="18"/>
                <w:lang w:val="en-GB"/>
              </w:rPr>
              <w:t>Greenland</w:t>
            </w:r>
          </w:p>
        </w:tc>
        <w:tc>
          <w:tcPr>
            <w:tcW w:w="461" w:type="pct"/>
            <w:shd w:val="clear" w:color="auto" w:fill="auto"/>
            <w:noWrap/>
            <w:hideMark/>
          </w:tcPr>
          <w:p w14:paraId="725B23F1" w14:textId="77777777" w:rsidR="00B873C8" w:rsidRPr="00D125AA" w:rsidRDefault="00B873C8" w:rsidP="00FB0EEC">
            <w:pPr>
              <w:spacing w:line="240" w:lineRule="auto"/>
              <w:rPr>
                <w:sz w:val="18"/>
                <w:szCs w:val="18"/>
                <w:lang w:val="en-GB"/>
              </w:rPr>
            </w:pPr>
            <w:r w:rsidRPr="00D125AA">
              <w:rPr>
                <w:sz w:val="18"/>
                <w:szCs w:val="18"/>
                <w:lang w:val="en-GB"/>
              </w:rPr>
              <w:t>1.0</w:t>
            </w:r>
          </w:p>
        </w:tc>
        <w:tc>
          <w:tcPr>
            <w:tcW w:w="383" w:type="pct"/>
            <w:shd w:val="clear" w:color="auto" w:fill="auto"/>
            <w:noWrap/>
            <w:hideMark/>
          </w:tcPr>
          <w:p w14:paraId="2D7ED488" w14:textId="77777777" w:rsidR="00B873C8" w:rsidRPr="00D125AA" w:rsidRDefault="00B873C8" w:rsidP="00FB0EEC">
            <w:pPr>
              <w:spacing w:line="240" w:lineRule="auto"/>
              <w:rPr>
                <w:sz w:val="18"/>
                <w:szCs w:val="18"/>
                <w:lang w:val="en-GB"/>
              </w:rPr>
            </w:pPr>
            <w:r w:rsidRPr="00D125AA">
              <w:rPr>
                <w:sz w:val="18"/>
                <w:szCs w:val="18"/>
                <w:lang w:val="en-GB"/>
              </w:rPr>
              <w:t>37.9</w:t>
            </w:r>
          </w:p>
        </w:tc>
      </w:tr>
      <w:tr w:rsidR="00B873C8" w:rsidRPr="00D125AA" w14:paraId="7DA0EDE3" w14:textId="77777777" w:rsidTr="00FB0EEC">
        <w:trPr>
          <w:trHeight w:val="227"/>
        </w:trPr>
        <w:tc>
          <w:tcPr>
            <w:tcW w:w="998" w:type="pct"/>
            <w:shd w:val="clear" w:color="auto" w:fill="auto"/>
            <w:noWrap/>
            <w:hideMark/>
          </w:tcPr>
          <w:p w14:paraId="67A7D7BC" w14:textId="77777777" w:rsidR="00B873C8" w:rsidRPr="00D125AA" w:rsidRDefault="00B873C8" w:rsidP="00FB0EEC">
            <w:pPr>
              <w:spacing w:line="240" w:lineRule="auto"/>
              <w:rPr>
                <w:sz w:val="18"/>
                <w:szCs w:val="18"/>
                <w:lang w:val="en-GB"/>
              </w:rPr>
            </w:pPr>
            <w:r w:rsidRPr="00D125AA">
              <w:rPr>
                <w:sz w:val="18"/>
                <w:szCs w:val="18"/>
                <w:lang w:val="en-GB"/>
              </w:rPr>
              <w:t>Slovenia</w:t>
            </w:r>
          </w:p>
        </w:tc>
        <w:tc>
          <w:tcPr>
            <w:tcW w:w="462" w:type="pct"/>
            <w:shd w:val="clear" w:color="auto" w:fill="auto"/>
            <w:noWrap/>
            <w:hideMark/>
          </w:tcPr>
          <w:p w14:paraId="2D0C3AEA" w14:textId="77777777" w:rsidR="00B873C8" w:rsidRPr="00D125AA" w:rsidRDefault="00B873C8" w:rsidP="00FB0EEC">
            <w:pPr>
              <w:spacing w:line="240" w:lineRule="auto"/>
              <w:rPr>
                <w:sz w:val="18"/>
                <w:szCs w:val="18"/>
                <w:lang w:val="en-GB"/>
              </w:rPr>
            </w:pPr>
            <w:r w:rsidRPr="00D125AA">
              <w:rPr>
                <w:sz w:val="18"/>
                <w:szCs w:val="18"/>
                <w:lang w:val="en-GB"/>
              </w:rPr>
              <w:t>52.0</w:t>
            </w:r>
          </w:p>
        </w:tc>
        <w:tc>
          <w:tcPr>
            <w:tcW w:w="384" w:type="pct"/>
            <w:shd w:val="clear" w:color="auto" w:fill="auto"/>
            <w:noWrap/>
            <w:hideMark/>
          </w:tcPr>
          <w:p w14:paraId="493CE0E6" w14:textId="77777777" w:rsidR="00B873C8" w:rsidRPr="00D125AA" w:rsidRDefault="00B873C8" w:rsidP="00FB0EEC">
            <w:pPr>
              <w:spacing w:line="240" w:lineRule="auto"/>
              <w:rPr>
                <w:sz w:val="18"/>
                <w:szCs w:val="18"/>
                <w:lang w:val="en-GB"/>
              </w:rPr>
            </w:pPr>
            <w:r w:rsidRPr="00D125AA">
              <w:rPr>
                <w:sz w:val="18"/>
                <w:szCs w:val="18"/>
                <w:lang w:val="en-GB"/>
              </w:rPr>
              <w:t>120.6</w:t>
            </w:r>
          </w:p>
        </w:tc>
        <w:tc>
          <w:tcPr>
            <w:tcW w:w="773" w:type="pct"/>
            <w:shd w:val="clear" w:color="auto" w:fill="auto"/>
            <w:noWrap/>
            <w:hideMark/>
          </w:tcPr>
          <w:p w14:paraId="3F8CB2BE" w14:textId="77777777" w:rsidR="00B873C8" w:rsidRPr="00D125AA" w:rsidRDefault="00B873C8" w:rsidP="00FB0EEC">
            <w:pPr>
              <w:spacing w:line="240" w:lineRule="auto"/>
              <w:rPr>
                <w:sz w:val="18"/>
                <w:szCs w:val="18"/>
                <w:lang w:val="en-GB"/>
              </w:rPr>
            </w:pPr>
            <w:r w:rsidRPr="00D125AA">
              <w:rPr>
                <w:sz w:val="18"/>
                <w:szCs w:val="18"/>
                <w:lang w:val="en-GB"/>
              </w:rPr>
              <w:t>Denmark</w:t>
            </w:r>
          </w:p>
        </w:tc>
        <w:tc>
          <w:tcPr>
            <w:tcW w:w="385" w:type="pct"/>
            <w:shd w:val="clear" w:color="auto" w:fill="auto"/>
            <w:noWrap/>
            <w:hideMark/>
          </w:tcPr>
          <w:p w14:paraId="13B1FF0A" w14:textId="77777777" w:rsidR="00B873C8" w:rsidRPr="00D125AA" w:rsidRDefault="00B873C8" w:rsidP="00FB0EEC">
            <w:pPr>
              <w:spacing w:line="240" w:lineRule="auto"/>
              <w:rPr>
                <w:sz w:val="18"/>
                <w:szCs w:val="18"/>
                <w:lang w:val="en-GB"/>
              </w:rPr>
            </w:pPr>
            <w:r w:rsidRPr="00D125AA">
              <w:rPr>
                <w:sz w:val="18"/>
                <w:szCs w:val="18"/>
                <w:lang w:val="en-GB"/>
              </w:rPr>
              <w:t>167.1</w:t>
            </w:r>
          </w:p>
        </w:tc>
        <w:tc>
          <w:tcPr>
            <w:tcW w:w="384" w:type="pct"/>
            <w:shd w:val="clear" w:color="auto" w:fill="auto"/>
            <w:noWrap/>
            <w:hideMark/>
          </w:tcPr>
          <w:p w14:paraId="2E91D835" w14:textId="77777777" w:rsidR="00B873C8" w:rsidRPr="00D125AA" w:rsidRDefault="00B873C8" w:rsidP="00FB0EEC">
            <w:pPr>
              <w:spacing w:line="240" w:lineRule="auto"/>
              <w:rPr>
                <w:sz w:val="18"/>
                <w:szCs w:val="18"/>
                <w:lang w:val="en-GB"/>
              </w:rPr>
            </w:pPr>
            <w:r w:rsidRPr="00D125AA">
              <w:rPr>
                <w:sz w:val="18"/>
                <w:szCs w:val="18"/>
                <w:lang w:val="en-GB"/>
              </w:rPr>
              <w:t>55.4</w:t>
            </w:r>
          </w:p>
        </w:tc>
        <w:tc>
          <w:tcPr>
            <w:tcW w:w="770" w:type="pct"/>
            <w:shd w:val="clear" w:color="auto" w:fill="auto"/>
            <w:noWrap/>
            <w:hideMark/>
          </w:tcPr>
          <w:p w14:paraId="2C203E39" w14:textId="77777777" w:rsidR="00B873C8" w:rsidRPr="00D125AA" w:rsidRDefault="00B873C8" w:rsidP="00FB0EEC">
            <w:pPr>
              <w:spacing w:line="240" w:lineRule="auto"/>
              <w:rPr>
                <w:sz w:val="18"/>
                <w:szCs w:val="18"/>
                <w:lang w:val="en-GB"/>
              </w:rPr>
            </w:pPr>
            <w:r w:rsidRPr="00D125AA">
              <w:rPr>
                <w:sz w:val="18"/>
                <w:szCs w:val="18"/>
                <w:lang w:val="en-GB"/>
              </w:rPr>
              <w:t>United Kingdom</w:t>
            </w:r>
          </w:p>
        </w:tc>
        <w:tc>
          <w:tcPr>
            <w:tcW w:w="461" w:type="pct"/>
            <w:shd w:val="clear" w:color="auto" w:fill="auto"/>
            <w:noWrap/>
            <w:hideMark/>
          </w:tcPr>
          <w:p w14:paraId="6BFFE9CB" w14:textId="77777777" w:rsidR="00B873C8" w:rsidRPr="00D125AA" w:rsidRDefault="00B873C8" w:rsidP="00FB0EEC">
            <w:pPr>
              <w:spacing w:line="240" w:lineRule="auto"/>
              <w:rPr>
                <w:sz w:val="18"/>
                <w:szCs w:val="18"/>
                <w:lang w:val="en-GB"/>
              </w:rPr>
            </w:pPr>
            <w:r w:rsidRPr="00D125AA">
              <w:rPr>
                <w:sz w:val="18"/>
                <w:szCs w:val="18"/>
                <w:lang w:val="en-GB"/>
              </w:rPr>
              <w:t>1081.0</w:t>
            </w:r>
          </w:p>
        </w:tc>
        <w:tc>
          <w:tcPr>
            <w:tcW w:w="383" w:type="pct"/>
            <w:shd w:val="clear" w:color="auto" w:fill="auto"/>
            <w:noWrap/>
            <w:hideMark/>
          </w:tcPr>
          <w:p w14:paraId="53B90FD3" w14:textId="77777777" w:rsidR="00B873C8" w:rsidRPr="00D125AA" w:rsidRDefault="00B873C8" w:rsidP="00FB0EEC">
            <w:pPr>
              <w:spacing w:line="240" w:lineRule="auto"/>
              <w:rPr>
                <w:sz w:val="18"/>
                <w:szCs w:val="18"/>
                <w:lang w:val="en-GB"/>
              </w:rPr>
            </w:pPr>
            <w:r w:rsidRPr="00D125AA">
              <w:rPr>
                <w:sz w:val="18"/>
                <w:szCs w:val="18"/>
                <w:lang w:val="en-GB"/>
              </w:rPr>
              <w:t>37.5</w:t>
            </w:r>
          </w:p>
        </w:tc>
      </w:tr>
      <w:tr w:rsidR="00B873C8" w:rsidRPr="00D125AA" w14:paraId="6787AA36" w14:textId="77777777" w:rsidTr="00FB0EEC">
        <w:trPr>
          <w:trHeight w:val="227"/>
        </w:trPr>
        <w:tc>
          <w:tcPr>
            <w:tcW w:w="998" w:type="pct"/>
            <w:shd w:val="clear" w:color="auto" w:fill="auto"/>
            <w:noWrap/>
            <w:hideMark/>
          </w:tcPr>
          <w:p w14:paraId="21D30E4F" w14:textId="77777777" w:rsidR="00B873C8" w:rsidRPr="00D125AA" w:rsidRDefault="00B873C8" w:rsidP="00FB0EEC">
            <w:pPr>
              <w:spacing w:line="240" w:lineRule="auto"/>
              <w:rPr>
                <w:sz w:val="18"/>
                <w:szCs w:val="18"/>
                <w:lang w:val="en-GB"/>
              </w:rPr>
            </w:pPr>
            <w:r w:rsidRPr="00D125AA">
              <w:rPr>
                <w:sz w:val="18"/>
                <w:szCs w:val="18"/>
                <w:lang w:val="en-GB"/>
              </w:rPr>
              <w:t>Netherlands</w:t>
            </w:r>
          </w:p>
        </w:tc>
        <w:tc>
          <w:tcPr>
            <w:tcW w:w="462" w:type="pct"/>
            <w:shd w:val="clear" w:color="auto" w:fill="auto"/>
            <w:noWrap/>
            <w:hideMark/>
          </w:tcPr>
          <w:p w14:paraId="38D8B575" w14:textId="77777777" w:rsidR="00B873C8" w:rsidRPr="00D125AA" w:rsidRDefault="00B873C8" w:rsidP="00FB0EEC">
            <w:pPr>
              <w:spacing w:line="240" w:lineRule="auto"/>
              <w:rPr>
                <w:sz w:val="18"/>
                <w:szCs w:val="18"/>
                <w:lang w:val="en-GB"/>
              </w:rPr>
            </w:pPr>
            <w:r w:rsidRPr="00D125AA">
              <w:rPr>
                <w:sz w:val="18"/>
                <w:szCs w:val="18"/>
                <w:lang w:val="en-GB"/>
              </w:rPr>
              <w:t>869.3</w:t>
            </w:r>
          </w:p>
        </w:tc>
        <w:tc>
          <w:tcPr>
            <w:tcW w:w="384" w:type="pct"/>
            <w:shd w:val="clear" w:color="auto" w:fill="auto"/>
            <w:noWrap/>
            <w:hideMark/>
          </w:tcPr>
          <w:p w14:paraId="6CB60B4A" w14:textId="77777777" w:rsidR="00B873C8" w:rsidRPr="00D125AA" w:rsidRDefault="00B873C8" w:rsidP="00FB0EEC">
            <w:pPr>
              <w:spacing w:line="240" w:lineRule="auto"/>
              <w:rPr>
                <w:sz w:val="18"/>
                <w:szCs w:val="18"/>
                <w:lang w:val="en-GB"/>
              </w:rPr>
            </w:pPr>
            <w:r w:rsidRPr="00D125AA">
              <w:rPr>
                <w:sz w:val="18"/>
                <w:szCs w:val="18"/>
                <w:lang w:val="en-GB"/>
              </w:rPr>
              <w:t>114.7</w:t>
            </w:r>
          </w:p>
        </w:tc>
        <w:tc>
          <w:tcPr>
            <w:tcW w:w="773" w:type="pct"/>
            <w:shd w:val="clear" w:color="auto" w:fill="auto"/>
            <w:noWrap/>
            <w:hideMark/>
          </w:tcPr>
          <w:p w14:paraId="1EDC0228" w14:textId="77777777" w:rsidR="00B873C8" w:rsidRPr="00D125AA" w:rsidRDefault="00B873C8" w:rsidP="00FB0EEC">
            <w:pPr>
              <w:spacing w:line="240" w:lineRule="auto"/>
              <w:rPr>
                <w:sz w:val="18"/>
                <w:szCs w:val="18"/>
                <w:lang w:val="en-GB"/>
              </w:rPr>
            </w:pPr>
            <w:r w:rsidRPr="00D125AA">
              <w:rPr>
                <w:sz w:val="18"/>
                <w:szCs w:val="18"/>
                <w:lang w:val="en-GB"/>
              </w:rPr>
              <w:t>Sweden</w:t>
            </w:r>
          </w:p>
        </w:tc>
        <w:tc>
          <w:tcPr>
            <w:tcW w:w="385" w:type="pct"/>
            <w:shd w:val="clear" w:color="auto" w:fill="auto"/>
            <w:noWrap/>
            <w:hideMark/>
          </w:tcPr>
          <w:p w14:paraId="794B7E23" w14:textId="77777777" w:rsidR="00B873C8" w:rsidRPr="00D125AA" w:rsidRDefault="00B873C8" w:rsidP="00FB0EEC">
            <w:pPr>
              <w:spacing w:line="240" w:lineRule="auto"/>
              <w:rPr>
                <w:sz w:val="18"/>
                <w:szCs w:val="18"/>
                <w:lang w:val="en-GB"/>
              </w:rPr>
            </w:pPr>
            <w:r w:rsidRPr="00D125AA">
              <w:rPr>
                <w:sz w:val="18"/>
                <w:szCs w:val="18"/>
                <w:lang w:val="en-GB"/>
              </w:rPr>
              <w:t>273.1</w:t>
            </w:r>
          </w:p>
        </w:tc>
        <w:tc>
          <w:tcPr>
            <w:tcW w:w="384" w:type="pct"/>
            <w:shd w:val="clear" w:color="auto" w:fill="auto"/>
            <w:noWrap/>
            <w:hideMark/>
          </w:tcPr>
          <w:p w14:paraId="6032FB1A" w14:textId="77777777" w:rsidR="00B873C8" w:rsidRPr="00D125AA" w:rsidRDefault="00B873C8" w:rsidP="00FB0EEC">
            <w:pPr>
              <w:spacing w:line="240" w:lineRule="auto"/>
              <w:rPr>
                <w:sz w:val="18"/>
                <w:szCs w:val="18"/>
                <w:lang w:val="en-GB"/>
              </w:rPr>
            </w:pPr>
            <w:r w:rsidRPr="00D125AA">
              <w:rPr>
                <w:sz w:val="18"/>
                <w:szCs w:val="18"/>
                <w:lang w:val="en-GB"/>
              </w:rPr>
              <w:t>54.8</w:t>
            </w:r>
          </w:p>
        </w:tc>
        <w:tc>
          <w:tcPr>
            <w:tcW w:w="770" w:type="pct"/>
            <w:shd w:val="clear" w:color="auto" w:fill="auto"/>
            <w:noWrap/>
            <w:hideMark/>
          </w:tcPr>
          <w:p w14:paraId="1ED7EDFD" w14:textId="77777777" w:rsidR="00B873C8" w:rsidRPr="00D125AA" w:rsidRDefault="00B873C8" w:rsidP="00FB0EEC">
            <w:pPr>
              <w:spacing w:line="240" w:lineRule="auto"/>
              <w:rPr>
                <w:sz w:val="18"/>
                <w:szCs w:val="18"/>
                <w:lang w:val="en-GB"/>
              </w:rPr>
            </w:pPr>
            <w:r w:rsidRPr="00D125AA">
              <w:rPr>
                <w:sz w:val="18"/>
                <w:szCs w:val="18"/>
                <w:lang w:val="en-GB"/>
              </w:rPr>
              <w:t>Panama</w:t>
            </w:r>
          </w:p>
        </w:tc>
        <w:tc>
          <w:tcPr>
            <w:tcW w:w="461" w:type="pct"/>
            <w:shd w:val="clear" w:color="auto" w:fill="auto"/>
            <w:noWrap/>
            <w:hideMark/>
          </w:tcPr>
          <w:p w14:paraId="5CD1B8B5" w14:textId="77777777" w:rsidR="00B873C8" w:rsidRPr="00D125AA" w:rsidRDefault="00B873C8" w:rsidP="00FB0EEC">
            <w:pPr>
              <w:spacing w:line="240" w:lineRule="auto"/>
              <w:rPr>
                <w:sz w:val="18"/>
                <w:szCs w:val="18"/>
                <w:lang w:val="en-GB"/>
              </w:rPr>
            </w:pPr>
            <w:r w:rsidRPr="00D125AA">
              <w:rPr>
                <w:sz w:val="18"/>
                <w:szCs w:val="18"/>
                <w:lang w:val="en-GB"/>
              </w:rPr>
              <w:t>20.2</w:t>
            </w:r>
          </w:p>
        </w:tc>
        <w:tc>
          <w:tcPr>
            <w:tcW w:w="383" w:type="pct"/>
            <w:shd w:val="clear" w:color="auto" w:fill="auto"/>
            <w:noWrap/>
            <w:hideMark/>
          </w:tcPr>
          <w:p w14:paraId="74A7E1A0" w14:textId="77777777" w:rsidR="00B873C8" w:rsidRPr="00D125AA" w:rsidRDefault="00B873C8" w:rsidP="00FB0EEC">
            <w:pPr>
              <w:spacing w:line="240" w:lineRule="auto"/>
              <w:rPr>
                <w:sz w:val="18"/>
                <w:szCs w:val="18"/>
                <w:lang w:val="en-GB"/>
              </w:rPr>
            </w:pPr>
            <w:r w:rsidRPr="00D125AA">
              <w:rPr>
                <w:sz w:val="18"/>
                <w:szCs w:val="18"/>
                <w:lang w:val="en-GB"/>
              </w:rPr>
              <w:t>37.3</w:t>
            </w:r>
          </w:p>
        </w:tc>
      </w:tr>
      <w:tr w:rsidR="00B873C8" w:rsidRPr="00D125AA" w14:paraId="40186037" w14:textId="77777777" w:rsidTr="00FB0EEC">
        <w:trPr>
          <w:trHeight w:val="227"/>
        </w:trPr>
        <w:tc>
          <w:tcPr>
            <w:tcW w:w="998" w:type="pct"/>
            <w:shd w:val="clear" w:color="auto" w:fill="auto"/>
            <w:noWrap/>
            <w:hideMark/>
          </w:tcPr>
          <w:p w14:paraId="5A99D9D1" w14:textId="77777777" w:rsidR="00B873C8" w:rsidRPr="00D125AA" w:rsidRDefault="00B873C8" w:rsidP="00FB0EEC">
            <w:pPr>
              <w:spacing w:line="240" w:lineRule="auto"/>
              <w:rPr>
                <w:sz w:val="18"/>
                <w:szCs w:val="18"/>
                <w:lang w:val="en-GB"/>
              </w:rPr>
            </w:pPr>
            <w:r w:rsidRPr="00D125AA">
              <w:rPr>
                <w:sz w:val="18"/>
                <w:szCs w:val="18"/>
                <w:lang w:val="en-GB"/>
              </w:rPr>
              <w:t>Macedonia, FYR</w:t>
            </w:r>
          </w:p>
        </w:tc>
        <w:tc>
          <w:tcPr>
            <w:tcW w:w="462" w:type="pct"/>
            <w:shd w:val="clear" w:color="auto" w:fill="auto"/>
            <w:noWrap/>
            <w:hideMark/>
          </w:tcPr>
          <w:p w14:paraId="5B461EF6" w14:textId="77777777" w:rsidR="00B873C8" w:rsidRPr="00D125AA" w:rsidRDefault="00B873C8" w:rsidP="00FB0EEC">
            <w:pPr>
              <w:spacing w:line="240" w:lineRule="auto"/>
              <w:rPr>
                <w:sz w:val="18"/>
                <w:szCs w:val="18"/>
                <w:lang w:val="en-GB"/>
              </w:rPr>
            </w:pPr>
            <w:r w:rsidRPr="00D125AA">
              <w:rPr>
                <w:sz w:val="18"/>
                <w:szCs w:val="18"/>
                <w:lang w:val="en-GB"/>
              </w:rPr>
              <w:t>10.8</w:t>
            </w:r>
          </w:p>
        </w:tc>
        <w:tc>
          <w:tcPr>
            <w:tcW w:w="384" w:type="pct"/>
            <w:shd w:val="clear" w:color="auto" w:fill="auto"/>
            <w:noWrap/>
            <w:hideMark/>
          </w:tcPr>
          <w:p w14:paraId="2C1E9CC2" w14:textId="77777777" w:rsidR="00B873C8" w:rsidRPr="00D125AA" w:rsidRDefault="00B873C8" w:rsidP="00FB0EEC">
            <w:pPr>
              <w:spacing w:line="240" w:lineRule="auto"/>
              <w:rPr>
                <w:sz w:val="18"/>
                <w:szCs w:val="18"/>
                <w:lang w:val="en-GB"/>
              </w:rPr>
            </w:pPr>
            <w:r w:rsidRPr="00D125AA">
              <w:rPr>
                <w:sz w:val="18"/>
                <w:szCs w:val="18"/>
                <w:lang w:val="en-GB"/>
              </w:rPr>
              <w:t>107.5</w:t>
            </w:r>
          </w:p>
        </w:tc>
        <w:tc>
          <w:tcPr>
            <w:tcW w:w="773" w:type="pct"/>
            <w:shd w:val="clear" w:color="auto" w:fill="auto"/>
            <w:noWrap/>
            <w:hideMark/>
          </w:tcPr>
          <w:p w14:paraId="2D708CB4" w14:textId="77777777" w:rsidR="00B873C8" w:rsidRPr="00D125AA" w:rsidRDefault="00B873C8" w:rsidP="00FB0EEC">
            <w:pPr>
              <w:spacing w:line="240" w:lineRule="auto"/>
              <w:rPr>
                <w:sz w:val="18"/>
                <w:szCs w:val="18"/>
                <w:lang w:val="en-GB"/>
              </w:rPr>
            </w:pPr>
            <w:r w:rsidRPr="00D125AA">
              <w:rPr>
                <w:sz w:val="18"/>
                <w:szCs w:val="18"/>
                <w:lang w:val="en-GB"/>
              </w:rPr>
              <w:t>Albania</w:t>
            </w:r>
          </w:p>
        </w:tc>
        <w:tc>
          <w:tcPr>
            <w:tcW w:w="385" w:type="pct"/>
            <w:shd w:val="clear" w:color="auto" w:fill="auto"/>
            <w:noWrap/>
            <w:hideMark/>
          </w:tcPr>
          <w:p w14:paraId="51D2A124" w14:textId="77777777" w:rsidR="00B873C8" w:rsidRPr="00D125AA" w:rsidRDefault="00B873C8" w:rsidP="00FB0EEC">
            <w:pPr>
              <w:spacing w:line="240" w:lineRule="auto"/>
              <w:rPr>
                <w:sz w:val="18"/>
                <w:szCs w:val="18"/>
                <w:lang w:val="en-GB"/>
              </w:rPr>
            </w:pPr>
            <w:r w:rsidRPr="00D125AA">
              <w:rPr>
                <w:sz w:val="18"/>
                <w:szCs w:val="18"/>
                <w:lang w:val="en-GB"/>
              </w:rPr>
              <w:t>6.2</w:t>
            </w:r>
          </w:p>
        </w:tc>
        <w:tc>
          <w:tcPr>
            <w:tcW w:w="384" w:type="pct"/>
            <w:shd w:val="clear" w:color="auto" w:fill="auto"/>
            <w:noWrap/>
            <w:hideMark/>
          </w:tcPr>
          <w:p w14:paraId="187CD46C" w14:textId="77777777" w:rsidR="00B873C8" w:rsidRPr="00D125AA" w:rsidRDefault="00B873C8" w:rsidP="00FB0EEC">
            <w:pPr>
              <w:spacing w:line="240" w:lineRule="auto"/>
              <w:rPr>
                <w:sz w:val="18"/>
                <w:szCs w:val="18"/>
                <w:lang w:val="en-GB"/>
              </w:rPr>
            </w:pPr>
            <w:r w:rsidRPr="00D125AA">
              <w:rPr>
                <w:sz w:val="18"/>
                <w:szCs w:val="18"/>
                <w:lang w:val="en-GB"/>
              </w:rPr>
              <w:t>54.7</w:t>
            </w:r>
          </w:p>
        </w:tc>
        <w:tc>
          <w:tcPr>
            <w:tcW w:w="770" w:type="pct"/>
            <w:shd w:val="clear" w:color="auto" w:fill="auto"/>
            <w:noWrap/>
            <w:hideMark/>
          </w:tcPr>
          <w:p w14:paraId="07EDEDC2" w14:textId="77777777" w:rsidR="00B873C8" w:rsidRPr="00D125AA" w:rsidRDefault="00B873C8" w:rsidP="00FB0EEC">
            <w:pPr>
              <w:spacing w:line="240" w:lineRule="auto"/>
              <w:rPr>
                <w:sz w:val="18"/>
                <w:szCs w:val="18"/>
                <w:lang w:val="en-GB"/>
              </w:rPr>
            </w:pPr>
            <w:r w:rsidRPr="00D125AA">
              <w:rPr>
                <w:sz w:val="18"/>
                <w:szCs w:val="18"/>
                <w:lang w:val="en-GB"/>
              </w:rPr>
              <w:t>Benin</w:t>
            </w:r>
          </w:p>
        </w:tc>
        <w:tc>
          <w:tcPr>
            <w:tcW w:w="461" w:type="pct"/>
            <w:shd w:val="clear" w:color="auto" w:fill="auto"/>
            <w:noWrap/>
            <w:hideMark/>
          </w:tcPr>
          <w:p w14:paraId="4DC6D9A2" w14:textId="77777777" w:rsidR="00B873C8" w:rsidRPr="00D125AA" w:rsidRDefault="00B873C8" w:rsidP="00FB0EEC">
            <w:pPr>
              <w:spacing w:line="240" w:lineRule="auto"/>
              <w:rPr>
                <w:sz w:val="18"/>
                <w:szCs w:val="18"/>
                <w:lang w:val="en-GB"/>
              </w:rPr>
            </w:pPr>
            <w:r w:rsidRPr="00D125AA">
              <w:rPr>
                <w:sz w:val="18"/>
                <w:szCs w:val="18"/>
                <w:lang w:val="en-GB"/>
              </w:rPr>
              <w:t>3.1</w:t>
            </w:r>
          </w:p>
        </w:tc>
        <w:tc>
          <w:tcPr>
            <w:tcW w:w="383" w:type="pct"/>
            <w:shd w:val="clear" w:color="auto" w:fill="auto"/>
            <w:noWrap/>
            <w:hideMark/>
          </w:tcPr>
          <w:p w14:paraId="6097F17E" w14:textId="77777777" w:rsidR="00B873C8" w:rsidRPr="00D125AA" w:rsidRDefault="00B873C8" w:rsidP="00FB0EEC">
            <w:pPr>
              <w:spacing w:line="240" w:lineRule="auto"/>
              <w:rPr>
                <w:sz w:val="18"/>
                <w:szCs w:val="18"/>
                <w:lang w:val="en-GB"/>
              </w:rPr>
            </w:pPr>
            <w:r w:rsidRPr="00D125AA">
              <w:rPr>
                <w:sz w:val="18"/>
                <w:szCs w:val="18"/>
                <w:lang w:val="en-GB"/>
              </w:rPr>
              <w:t>37.3</w:t>
            </w:r>
          </w:p>
        </w:tc>
      </w:tr>
      <w:tr w:rsidR="00B873C8" w:rsidRPr="00D125AA" w14:paraId="17461D7A" w14:textId="77777777" w:rsidTr="00FB0EEC">
        <w:trPr>
          <w:trHeight w:val="227"/>
        </w:trPr>
        <w:tc>
          <w:tcPr>
            <w:tcW w:w="998" w:type="pct"/>
            <w:shd w:val="clear" w:color="auto" w:fill="auto"/>
            <w:noWrap/>
            <w:hideMark/>
          </w:tcPr>
          <w:p w14:paraId="022FF7F9" w14:textId="77777777" w:rsidR="00B873C8" w:rsidRPr="00D125AA" w:rsidRDefault="00B873C8" w:rsidP="00FB0EEC">
            <w:pPr>
              <w:spacing w:line="240" w:lineRule="auto"/>
              <w:rPr>
                <w:sz w:val="18"/>
                <w:szCs w:val="18"/>
                <w:lang w:val="en-GB"/>
              </w:rPr>
            </w:pPr>
            <w:r w:rsidRPr="00D125AA">
              <w:rPr>
                <w:sz w:val="18"/>
                <w:szCs w:val="18"/>
                <w:lang w:val="en-GB"/>
              </w:rPr>
              <w:t>Bulgaria</w:t>
            </w:r>
          </w:p>
        </w:tc>
        <w:tc>
          <w:tcPr>
            <w:tcW w:w="462" w:type="pct"/>
            <w:shd w:val="clear" w:color="auto" w:fill="auto"/>
            <w:noWrap/>
            <w:hideMark/>
          </w:tcPr>
          <w:p w14:paraId="0548C4B5" w14:textId="77777777" w:rsidR="00B873C8" w:rsidRPr="00D125AA" w:rsidRDefault="00B873C8" w:rsidP="00FB0EEC">
            <w:pPr>
              <w:spacing w:line="240" w:lineRule="auto"/>
              <w:rPr>
                <w:sz w:val="18"/>
                <w:szCs w:val="18"/>
                <w:lang w:val="en-GB"/>
              </w:rPr>
            </w:pPr>
            <w:r w:rsidRPr="00D125AA">
              <w:rPr>
                <w:sz w:val="18"/>
                <w:szCs w:val="18"/>
                <w:lang w:val="en-GB"/>
              </w:rPr>
              <w:t>53.9</w:t>
            </w:r>
          </w:p>
        </w:tc>
        <w:tc>
          <w:tcPr>
            <w:tcW w:w="384" w:type="pct"/>
            <w:shd w:val="clear" w:color="auto" w:fill="auto"/>
            <w:noWrap/>
            <w:hideMark/>
          </w:tcPr>
          <w:p w14:paraId="53AEFE8A" w14:textId="77777777" w:rsidR="00B873C8" w:rsidRPr="00D125AA" w:rsidRDefault="00B873C8" w:rsidP="00FB0EEC">
            <w:pPr>
              <w:spacing w:line="240" w:lineRule="auto"/>
              <w:rPr>
                <w:sz w:val="18"/>
                <w:szCs w:val="18"/>
                <w:lang w:val="en-GB"/>
              </w:rPr>
            </w:pPr>
            <w:r w:rsidRPr="00D125AA">
              <w:rPr>
                <w:sz w:val="18"/>
                <w:szCs w:val="18"/>
                <w:lang w:val="en-GB"/>
              </w:rPr>
              <w:t>107.3</w:t>
            </w:r>
          </w:p>
        </w:tc>
        <w:tc>
          <w:tcPr>
            <w:tcW w:w="773" w:type="pct"/>
            <w:shd w:val="clear" w:color="auto" w:fill="auto"/>
            <w:noWrap/>
            <w:hideMark/>
          </w:tcPr>
          <w:p w14:paraId="7B67DA19" w14:textId="77777777" w:rsidR="00B873C8" w:rsidRPr="00D125AA" w:rsidRDefault="00B873C8" w:rsidP="00FB0EEC">
            <w:pPr>
              <w:spacing w:line="240" w:lineRule="auto"/>
              <w:rPr>
                <w:sz w:val="18"/>
                <w:szCs w:val="18"/>
                <w:lang w:val="en-GB"/>
              </w:rPr>
            </w:pPr>
            <w:r w:rsidRPr="00D125AA">
              <w:rPr>
                <w:sz w:val="18"/>
                <w:szCs w:val="18"/>
                <w:lang w:val="en-GB"/>
              </w:rPr>
              <w:t>Malawi</w:t>
            </w:r>
          </w:p>
        </w:tc>
        <w:tc>
          <w:tcPr>
            <w:tcW w:w="385" w:type="pct"/>
            <w:shd w:val="clear" w:color="auto" w:fill="auto"/>
            <w:noWrap/>
            <w:hideMark/>
          </w:tcPr>
          <w:p w14:paraId="5A26EA2A" w14:textId="77777777" w:rsidR="00B873C8" w:rsidRPr="00D125AA" w:rsidRDefault="00B873C8" w:rsidP="00FB0EEC">
            <w:pPr>
              <w:spacing w:line="240" w:lineRule="auto"/>
              <w:rPr>
                <w:sz w:val="18"/>
                <w:szCs w:val="18"/>
                <w:lang w:val="en-GB"/>
              </w:rPr>
            </w:pPr>
            <w:r w:rsidRPr="00D125AA">
              <w:rPr>
                <w:sz w:val="18"/>
                <w:szCs w:val="18"/>
                <w:lang w:val="en-GB"/>
              </w:rPr>
              <w:t>3.4</w:t>
            </w:r>
          </w:p>
        </w:tc>
        <w:tc>
          <w:tcPr>
            <w:tcW w:w="384" w:type="pct"/>
            <w:shd w:val="clear" w:color="auto" w:fill="auto"/>
            <w:noWrap/>
            <w:hideMark/>
          </w:tcPr>
          <w:p w14:paraId="21F23B7B" w14:textId="77777777" w:rsidR="00B873C8" w:rsidRPr="00D125AA" w:rsidRDefault="00B873C8" w:rsidP="00FB0EEC">
            <w:pPr>
              <w:spacing w:line="240" w:lineRule="auto"/>
              <w:rPr>
                <w:sz w:val="18"/>
                <w:szCs w:val="18"/>
                <w:lang w:val="en-GB"/>
              </w:rPr>
            </w:pPr>
            <w:r w:rsidRPr="00D125AA">
              <w:rPr>
                <w:sz w:val="18"/>
                <w:szCs w:val="18"/>
                <w:lang w:val="en-GB"/>
              </w:rPr>
              <w:t>53.1</w:t>
            </w:r>
          </w:p>
        </w:tc>
        <w:tc>
          <w:tcPr>
            <w:tcW w:w="770" w:type="pct"/>
            <w:shd w:val="clear" w:color="auto" w:fill="auto"/>
            <w:noWrap/>
            <w:hideMark/>
          </w:tcPr>
          <w:p w14:paraId="64E09893" w14:textId="77777777" w:rsidR="00B873C8" w:rsidRPr="00D125AA" w:rsidRDefault="00B873C8" w:rsidP="00FB0EEC">
            <w:pPr>
              <w:spacing w:line="240" w:lineRule="auto"/>
              <w:rPr>
                <w:sz w:val="18"/>
                <w:szCs w:val="18"/>
                <w:lang w:val="en-GB"/>
              </w:rPr>
            </w:pPr>
            <w:r w:rsidRPr="00D125AA">
              <w:rPr>
                <w:sz w:val="18"/>
                <w:szCs w:val="18"/>
                <w:lang w:val="en-GB"/>
              </w:rPr>
              <w:t>Cyprus</w:t>
            </w:r>
          </w:p>
        </w:tc>
        <w:tc>
          <w:tcPr>
            <w:tcW w:w="461" w:type="pct"/>
            <w:shd w:val="clear" w:color="auto" w:fill="auto"/>
            <w:noWrap/>
            <w:hideMark/>
          </w:tcPr>
          <w:p w14:paraId="174A36C4" w14:textId="77777777" w:rsidR="00B873C8" w:rsidRPr="00D125AA" w:rsidRDefault="00B873C8" w:rsidP="00FB0EEC">
            <w:pPr>
              <w:spacing w:line="240" w:lineRule="auto"/>
              <w:rPr>
                <w:sz w:val="18"/>
                <w:szCs w:val="18"/>
                <w:lang w:val="en-GB"/>
              </w:rPr>
            </w:pPr>
            <w:r w:rsidRPr="00D125AA">
              <w:rPr>
                <w:sz w:val="18"/>
                <w:szCs w:val="18"/>
                <w:lang w:val="en-GB"/>
              </w:rPr>
              <w:t>7.3</w:t>
            </w:r>
          </w:p>
        </w:tc>
        <w:tc>
          <w:tcPr>
            <w:tcW w:w="383" w:type="pct"/>
            <w:shd w:val="clear" w:color="auto" w:fill="auto"/>
            <w:noWrap/>
            <w:hideMark/>
          </w:tcPr>
          <w:p w14:paraId="1523BE3E" w14:textId="77777777" w:rsidR="00B873C8" w:rsidRPr="00D125AA" w:rsidRDefault="00B873C8" w:rsidP="00FB0EEC">
            <w:pPr>
              <w:spacing w:line="240" w:lineRule="auto"/>
              <w:rPr>
                <w:sz w:val="18"/>
                <w:szCs w:val="18"/>
                <w:lang w:val="en-GB"/>
              </w:rPr>
            </w:pPr>
            <w:r w:rsidRPr="00D125AA">
              <w:rPr>
                <w:sz w:val="18"/>
                <w:szCs w:val="18"/>
                <w:lang w:val="en-GB"/>
              </w:rPr>
              <w:t>37.2</w:t>
            </w:r>
          </w:p>
        </w:tc>
      </w:tr>
      <w:tr w:rsidR="00B873C8" w:rsidRPr="00D125AA" w14:paraId="1968D1DA" w14:textId="77777777" w:rsidTr="00FB0EEC">
        <w:trPr>
          <w:trHeight w:val="227"/>
        </w:trPr>
        <w:tc>
          <w:tcPr>
            <w:tcW w:w="998" w:type="pct"/>
            <w:shd w:val="clear" w:color="auto" w:fill="auto"/>
            <w:noWrap/>
            <w:hideMark/>
          </w:tcPr>
          <w:p w14:paraId="77E599B3" w14:textId="77777777" w:rsidR="00B873C8" w:rsidRPr="00D125AA" w:rsidRDefault="00B873C8" w:rsidP="00FB0EEC">
            <w:pPr>
              <w:spacing w:line="240" w:lineRule="auto"/>
              <w:rPr>
                <w:sz w:val="18"/>
                <w:szCs w:val="18"/>
                <w:lang w:val="en-GB"/>
              </w:rPr>
            </w:pPr>
            <w:r w:rsidRPr="00D125AA">
              <w:rPr>
                <w:sz w:val="18"/>
                <w:szCs w:val="18"/>
                <w:lang w:val="en-GB"/>
              </w:rPr>
              <w:t>Seychelles</w:t>
            </w:r>
          </w:p>
        </w:tc>
        <w:tc>
          <w:tcPr>
            <w:tcW w:w="462" w:type="pct"/>
            <w:shd w:val="clear" w:color="auto" w:fill="auto"/>
            <w:noWrap/>
            <w:hideMark/>
          </w:tcPr>
          <w:p w14:paraId="3E4653B3" w14:textId="77777777" w:rsidR="00B873C8" w:rsidRPr="00D125AA" w:rsidRDefault="00B873C8" w:rsidP="00FB0EEC">
            <w:pPr>
              <w:spacing w:line="240" w:lineRule="auto"/>
              <w:rPr>
                <w:sz w:val="18"/>
                <w:szCs w:val="18"/>
                <w:lang w:val="en-GB"/>
              </w:rPr>
            </w:pPr>
            <w:r w:rsidRPr="00D125AA">
              <w:rPr>
                <w:sz w:val="18"/>
                <w:szCs w:val="18"/>
                <w:lang w:val="en-GB"/>
              </w:rPr>
              <w:t>1.4</w:t>
            </w:r>
          </w:p>
        </w:tc>
        <w:tc>
          <w:tcPr>
            <w:tcW w:w="384" w:type="pct"/>
            <w:shd w:val="clear" w:color="auto" w:fill="auto"/>
            <w:noWrap/>
            <w:hideMark/>
          </w:tcPr>
          <w:p w14:paraId="2B05D49E" w14:textId="77777777" w:rsidR="00B873C8" w:rsidRPr="00D125AA" w:rsidRDefault="00B873C8" w:rsidP="00FB0EEC">
            <w:pPr>
              <w:spacing w:line="240" w:lineRule="auto"/>
              <w:rPr>
                <w:sz w:val="18"/>
                <w:szCs w:val="18"/>
                <w:lang w:val="en-GB"/>
              </w:rPr>
            </w:pPr>
            <w:r w:rsidRPr="00D125AA">
              <w:rPr>
                <w:sz w:val="18"/>
                <w:szCs w:val="18"/>
                <w:lang w:val="en-GB"/>
              </w:rPr>
              <w:t>104.9</w:t>
            </w:r>
          </w:p>
        </w:tc>
        <w:tc>
          <w:tcPr>
            <w:tcW w:w="773" w:type="pct"/>
            <w:shd w:val="clear" w:color="auto" w:fill="auto"/>
            <w:noWrap/>
            <w:hideMark/>
          </w:tcPr>
          <w:p w14:paraId="19BA7C08" w14:textId="77777777" w:rsidR="00B873C8" w:rsidRPr="00D125AA" w:rsidRDefault="00B873C8" w:rsidP="00FB0EEC">
            <w:pPr>
              <w:spacing w:line="240" w:lineRule="auto"/>
              <w:rPr>
                <w:sz w:val="18"/>
                <w:szCs w:val="18"/>
                <w:lang w:val="en-GB"/>
              </w:rPr>
            </w:pPr>
            <w:r w:rsidRPr="00D125AA">
              <w:rPr>
                <w:sz w:val="18"/>
                <w:szCs w:val="18"/>
                <w:lang w:val="en-GB"/>
              </w:rPr>
              <w:t>Cote d'Ivoire</w:t>
            </w:r>
          </w:p>
        </w:tc>
        <w:tc>
          <w:tcPr>
            <w:tcW w:w="385" w:type="pct"/>
            <w:shd w:val="clear" w:color="auto" w:fill="auto"/>
            <w:noWrap/>
            <w:hideMark/>
          </w:tcPr>
          <w:p w14:paraId="2234EF16" w14:textId="77777777" w:rsidR="00B873C8" w:rsidRPr="00D125AA" w:rsidRDefault="00B873C8" w:rsidP="00FB0EEC">
            <w:pPr>
              <w:spacing w:line="240" w:lineRule="auto"/>
              <w:rPr>
                <w:sz w:val="18"/>
                <w:szCs w:val="18"/>
                <w:lang w:val="en-GB"/>
              </w:rPr>
            </w:pPr>
            <w:r w:rsidRPr="00D125AA">
              <w:rPr>
                <w:sz w:val="18"/>
                <w:szCs w:val="18"/>
                <w:lang w:val="en-GB"/>
              </w:rPr>
              <w:t>20.9</w:t>
            </w:r>
          </w:p>
        </w:tc>
        <w:tc>
          <w:tcPr>
            <w:tcW w:w="384" w:type="pct"/>
            <w:shd w:val="clear" w:color="auto" w:fill="auto"/>
            <w:noWrap/>
            <w:hideMark/>
          </w:tcPr>
          <w:p w14:paraId="63C4F0F6" w14:textId="77777777" w:rsidR="00B873C8" w:rsidRPr="00D125AA" w:rsidRDefault="00B873C8" w:rsidP="00FB0EEC">
            <w:pPr>
              <w:spacing w:line="240" w:lineRule="auto"/>
              <w:rPr>
                <w:sz w:val="18"/>
                <w:szCs w:val="18"/>
                <w:lang w:val="en-GB"/>
              </w:rPr>
            </w:pPr>
            <w:r w:rsidRPr="00D125AA">
              <w:rPr>
                <w:sz w:val="18"/>
                <w:szCs w:val="18"/>
                <w:lang w:val="en-GB"/>
              </w:rPr>
              <w:t>52.8</w:t>
            </w:r>
          </w:p>
        </w:tc>
        <w:tc>
          <w:tcPr>
            <w:tcW w:w="770" w:type="pct"/>
            <w:shd w:val="clear" w:color="auto" w:fill="auto"/>
            <w:noWrap/>
            <w:hideMark/>
          </w:tcPr>
          <w:p w14:paraId="155D02A2" w14:textId="77777777" w:rsidR="00B873C8" w:rsidRPr="00D125AA" w:rsidRDefault="00B873C8" w:rsidP="00FB0EEC">
            <w:pPr>
              <w:spacing w:line="240" w:lineRule="auto"/>
              <w:rPr>
                <w:sz w:val="18"/>
                <w:szCs w:val="18"/>
                <w:lang w:val="en-GB"/>
              </w:rPr>
            </w:pPr>
            <w:r w:rsidRPr="00D125AA">
              <w:rPr>
                <w:sz w:val="18"/>
                <w:szCs w:val="18"/>
                <w:lang w:val="en-GB"/>
              </w:rPr>
              <w:t>Peru</w:t>
            </w:r>
          </w:p>
        </w:tc>
        <w:tc>
          <w:tcPr>
            <w:tcW w:w="461" w:type="pct"/>
            <w:shd w:val="clear" w:color="auto" w:fill="auto"/>
            <w:noWrap/>
            <w:hideMark/>
          </w:tcPr>
          <w:p w14:paraId="2C3ABE98" w14:textId="77777777" w:rsidR="00B873C8" w:rsidRPr="00D125AA" w:rsidRDefault="00B873C8" w:rsidP="00FB0EEC">
            <w:pPr>
              <w:spacing w:line="240" w:lineRule="auto"/>
              <w:rPr>
                <w:sz w:val="18"/>
                <w:szCs w:val="18"/>
                <w:lang w:val="en-GB"/>
              </w:rPr>
            </w:pPr>
            <w:r w:rsidRPr="00D125AA">
              <w:rPr>
                <w:sz w:val="18"/>
                <w:szCs w:val="18"/>
                <w:lang w:val="en-GB"/>
              </w:rPr>
              <w:t>70.5</w:t>
            </w:r>
          </w:p>
        </w:tc>
        <w:tc>
          <w:tcPr>
            <w:tcW w:w="383" w:type="pct"/>
            <w:shd w:val="clear" w:color="auto" w:fill="auto"/>
            <w:noWrap/>
            <w:hideMark/>
          </w:tcPr>
          <w:p w14:paraId="64AE9A78" w14:textId="77777777" w:rsidR="00B873C8" w:rsidRPr="00D125AA" w:rsidRDefault="00B873C8" w:rsidP="00FB0EEC">
            <w:pPr>
              <w:spacing w:line="240" w:lineRule="auto"/>
              <w:rPr>
                <w:sz w:val="18"/>
                <w:szCs w:val="18"/>
                <w:lang w:val="en-GB"/>
              </w:rPr>
            </w:pPr>
            <w:r w:rsidRPr="00D125AA">
              <w:rPr>
                <w:sz w:val="18"/>
                <w:szCs w:val="18"/>
                <w:lang w:val="en-GB"/>
              </w:rPr>
              <w:t>37.1</w:t>
            </w:r>
          </w:p>
        </w:tc>
      </w:tr>
      <w:tr w:rsidR="00B873C8" w:rsidRPr="00D125AA" w14:paraId="44C9885F" w14:textId="77777777" w:rsidTr="00FB0EEC">
        <w:trPr>
          <w:trHeight w:val="227"/>
        </w:trPr>
        <w:tc>
          <w:tcPr>
            <w:tcW w:w="998" w:type="pct"/>
            <w:shd w:val="clear" w:color="auto" w:fill="auto"/>
            <w:noWrap/>
            <w:hideMark/>
          </w:tcPr>
          <w:p w14:paraId="65474D05" w14:textId="77777777" w:rsidR="00B873C8" w:rsidRPr="00D125AA" w:rsidRDefault="00B873C8" w:rsidP="00FB0EEC">
            <w:pPr>
              <w:spacing w:line="240" w:lineRule="auto"/>
              <w:rPr>
                <w:sz w:val="18"/>
                <w:szCs w:val="18"/>
                <w:lang w:val="en-GB"/>
              </w:rPr>
            </w:pPr>
            <w:r w:rsidRPr="00D125AA">
              <w:rPr>
                <w:sz w:val="18"/>
                <w:szCs w:val="18"/>
                <w:lang w:val="en-GB"/>
              </w:rPr>
              <w:t>Bahrain</w:t>
            </w:r>
          </w:p>
        </w:tc>
        <w:tc>
          <w:tcPr>
            <w:tcW w:w="462" w:type="pct"/>
            <w:shd w:val="clear" w:color="auto" w:fill="auto"/>
            <w:noWrap/>
            <w:hideMark/>
          </w:tcPr>
          <w:p w14:paraId="7B6294D3" w14:textId="77777777" w:rsidR="00B873C8" w:rsidRPr="00D125AA" w:rsidRDefault="00B873C8" w:rsidP="00FB0EEC">
            <w:pPr>
              <w:spacing w:line="240" w:lineRule="auto"/>
              <w:rPr>
                <w:sz w:val="18"/>
                <w:szCs w:val="18"/>
                <w:lang w:val="en-GB"/>
              </w:rPr>
            </w:pPr>
            <w:r w:rsidRPr="00D125AA">
              <w:rPr>
                <w:sz w:val="18"/>
                <w:szCs w:val="18"/>
                <w:lang w:val="en-GB"/>
              </w:rPr>
              <w:t>32.6</w:t>
            </w:r>
          </w:p>
        </w:tc>
        <w:tc>
          <w:tcPr>
            <w:tcW w:w="384" w:type="pct"/>
            <w:shd w:val="clear" w:color="auto" w:fill="auto"/>
            <w:noWrap/>
            <w:hideMark/>
          </w:tcPr>
          <w:p w14:paraId="0FF464F5" w14:textId="77777777" w:rsidR="00B873C8" w:rsidRPr="00D125AA" w:rsidRDefault="00B873C8" w:rsidP="00FB0EEC">
            <w:pPr>
              <w:spacing w:line="240" w:lineRule="auto"/>
              <w:rPr>
                <w:sz w:val="18"/>
                <w:szCs w:val="18"/>
                <w:lang w:val="en-GB"/>
              </w:rPr>
            </w:pPr>
            <w:r w:rsidRPr="00D125AA">
              <w:rPr>
                <w:sz w:val="18"/>
                <w:szCs w:val="18"/>
                <w:lang w:val="en-GB"/>
              </w:rPr>
              <w:t>104.8</w:t>
            </w:r>
          </w:p>
        </w:tc>
        <w:tc>
          <w:tcPr>
            <w:tcW w:w="773" w:type="pct"/>
            <w:shd w:val="clear" w:color="auto" w:fill="auto"/>
            <w:noWrap/>
            <w:hideMark/>
          </w:tcPr>
          <w:p w14:paraId="2DD1B9B0" w14:textId="77777777" w:rsidR="00B873C8" w:rsidRPr="00D125AA" w:rsidRDefault="00B873C8" w:rsidP="00FB0EEC">
            <w:pPr>
              <w:spacing w:line="240" w:lineRule="auto"/>
              <w:rPr>
                <w:sz w:val="18"/>
                <w:szCs w:val="18"/>
                <w:lang w:val="en-GB"/>
              </w:rPr>
            </w:pPr>
            <w:r w:rsidRPr="00D125AA">
              <w:rPr>
                <w:sz w:val="18"/>
                <w:szCs w:val="18"/>
                <w:lang w:val="en-GB"/>
              </w:rPr>
              <w:t>Canada</w:t>
            </w:r>
          </w:p>
        </w:tc>
        <w:tc>
          <w:tcPr>
            <w:tcW w:w="385" w:type="pct"/>
            <w:shd w:val="clear" w:color="auto" w:fill="auto"/>
            <w:noWrap/>
            <w:hideMark/>
          </w:tcPr>
          <w:p w14:paraId="61CD4EA1" w14:textId="77777777" w:rsidR="00B873C8" w:rsidRPr="00D125AA" w:rsidRDefault="00B873C8" w:rsidP="00FB0EEC">
            <w:pPr>
              <w:spacing w:line="240" w:lineRule="auto"/>
              <w:rPr>
                <w:sz w:val="18"/>
                <w:szCs w:val="18"/>
                <w:lang w:val="en-GB"/>
              </w:rPr>
            </w:pPr>
            <w:r w:rsidRPr="00D125AA">
              <w:rPr>
                <w:sz w:val="18"/>
                <w:szCs w:val="18"/>
                <w:lang w:val="en-GB"/>
              </w:rPr>
              <w:t>823.1</w:t>
            </w:r>
          </w:p>
        </w:tc>
        <w:tc>
          <w:tcPr>
            <w:tcW w:w="384" w:type="pct"/>
            <w:shd w:val="clear" w:color="auto" w:fill="auto"/>
            <w:noWrap/>
            <w:hideMark/>
          </w:tcPr>
          <w:p w14:paraId="1C4E7173" w14:textId="77777777" w:rsidR="00B873C8" w:rsidRPr="00D125AA" w:rsidRDefault="00B873C8" w:rsidP="00FB0EEC">
            <w:pPr>
              <w:spacing w:line="240" w:lineRule="auto"/>
              <w:rPr>
                <w:sz w:val="18"/>
                <w:szCs w:val="18"/>
                <w:lang w:val="en-GB"/>
              </w:rPr>
            </w:pPr>
            <w:r w:rsidRPr="00D125AA">
              <w:rPr>
                <w:sz w:val="18"/>
                <w:szCs w:val="18"/>
                <w:lang w:val="en-GB"/>
              </w:rPr>
              <w:t>52.8</w:t>
            </w:r>
          </w:p>
        </w:tc>
        <w:tc>
          <w:tcPr>
            <w:tcW w:w="770" w:type="pct"/>
            <w:shd w:val="clear" w:color="auto" w:fill="auto"/>
            <w:noWrap/>
            <w:hideMark/>
          </w:tcPr>
          <w:p w14:paraId="0862FF07" w14:textId="77777777" w:rsidR="00B873C8" w:rsidRPr="00D125AA" w:rsidRDefault="00B873C8" w:rsidP="00FB0EEC">
            <w:pPr>
              <w:spacing w:line="240" w:lineRule="auto"/>
              <w:rPr>
                <w:sz w:val="18"/>
                <w:szCs w:val="18"/>
                <w:lang w:val="en-GB"/>
              </w:rPr>
            </w:pPr>
            <w:r w:rsidRPr="00D125AA">
              <w:rPr>
                <w:sz w:val="18"/>
                <w:szCs w:val="18"/>
                <w:lang w:val="en-GB"/>
              </w:rPr>
              <w:t>Dominican Republic</w:t>
            </w:r>
          </w:p>
        </w:tc>
        <w:tc>
          <w:tcPr>
            <w:tcW w:w="461" w:type="pct"/>
            <w:shd w:val="clear" w:color="auto" w:fill="auto"/>
            <w:noWrap/>
            <w:hideMark/>
          </w:tcPr>
          <w:p w14:paraId="58DE7680" w14:textId="77777777" w:rsidR="00B873C8" w:rsidRPr="00D125AA" w:rsidRDefault="00B873C8" w:rsidP="00FB0EEC">
            <w:pPr>
              <w:spacing w:line="240" w:lineRule="auto"/>
              <w:rPr>
                <w:sz w:val="18"/>
                <w:szCs w:val="18"/>
                <w:lang w:val="en-GB"/>
              </w:rPr>
            </w:pPr>
            <w:r w:rsidRPr="00D125AA">
              <w:rPr>
                <w:sz w:val="18"/>
                <w:szCs w:val="18"/>
                <w:lang w:val="en-GB"/>
              </w:rPr>
              <w:t>25.5</w:t>
            </w:r>
          </w:p>
        </w:tc>
        <w:tc>
          <w:tcPr>
            <w:tcW w:w="383" w:type="pct"/>
            <w:shd w:val="clear" w:color="auto" w:fill="auto"/>
            <w:noWrap/>
            <w:hideMark/>
          </w:tcPr>
          <w:p w14:paraId="6974E6DC" w14:textId="77777777" w:rsidR="00B873C8" w:rsidRPr="00D125AA" w:rsidRDefault="00B873C8" w:rsidP="00FB0EEC">
            <w:pPr>
              <w:spacing w:line="240" w:lineRule="auto"/>
              <w:rPr>
                <w:sz w:val="18"/>
                <w:szCs w:val="18"/>
                <w:lang w:val="en-GB"/>
              </w:rPr>
            </w:pPr>
            <w:r w:rsidRPr="00D125AA">
              <w:rPr>
                <w:sz w:val="18"/>
                <w:szCs w:val="18"/>
                <w:lang w:val="en-GB"/>
              </w:rPr>
              <w:t>37.1</w:t>
            </w:r>
          </w:p>
        </w:tc>
      </w:tr>
      <w:tr w:rsidR="00B873C8" w:rsidRPr="00D125AA" w14:paraId="75B036DD" w14:textId="77777777" w:rsidTr="00FB0EEC">
        <w:trPr>
          <w:trHeight w:val="227"/>
        </w:trPr>
        <w:tc>
          <w:tcPr>
            <w:tcW w:w="998" w:type="pct"/>
            <w:shd w:val="clear" w:color="auto" w:fill="auto"/>
            <w:noWrap/>
            <w:hideMark/>
          </w:tcPr>
          <w:p w14:paraId="0281876C" w14:textId="77777777" w:rsidR="00B873C8" w:rsidRPr="00D125AA" w:rsidRDefault="00B873C8" w:rsidP="00FB0EEC">
            <w:pPr>
              <w:spacing w:line="240" w:lineRule="auto"/>
              <w:rPr>
                <w:sz w:val="18"/>
                <w:szCs w:val="18"/>
                <w:lang w:val="en-GB"/>
              </w:rPr>
            </w:pPr>
            <w:r w:rsidRPr="00D125AA">
              <w:rPr>
                <w:sz w:val="18"/>
                <w:szCs w:val="18"/>
                <w:lang w:val="en-GB"/>
              </w:rPr>
              <w:t>Namibia</w:t>
            </w:r>
          </w:p>
        </w:tc>
        <w:tc>
          <w:tcPr>
            <w:tcW w:w="462" w:type="pct"/>
            <w:shd w:val="clear" w:color="auto" w:fill="auto"/>
            <w:noWrap/>
            <w:hideMark/>
          </w:tcPr>
          <w:p w14:paraId="3E34E4B8" w14:textId="77777777" w:rsidR="00B873C8" w:rsidRPr="00D125AA" w:rsidRDefault="00B873C8" w:rsidP="00FB0EEC">
            <w:pPr>
              <w:spacing w:line="240" w:lineRule="auto"/>
              <w:rPr>
                <w:sz w:val="18"/>
                <w:szCs w:val="18"/>
                <w:lang w:val="en-GB"/>
              </w:rPr>
            </w:pPr>
            <w:r w:rsidRPr="00D125AA">
              <w:rPr>
                <w:sz w:val="18"/>
                <w:szCs w:val="18"/>
                <w:lang w:val="en-GB"/>
              </w:rPr>
              <w:t>12.1</w:t>
            </w:r>
          </w:p>
        </w:tc>
        <w:tc>
          <w:tcPr>
            <w:tcW w:w="384" w:type="pct"/>
            <w:shd w:val="clear" w:color="auto" w:fill="auto"/>
            <w:noWrap/>
            <w:hideMark/>
          </w:tcPr>
          <w:p w14:paraId="0E374050" w14:textId="77777777" w:rsidR="00B873C8" w:rsidRPr="00D125AA" w:rsidRDefault="00B873C8" w:rsidP="00FB0EEC">
            <w:pPr>
              <w:spacing w:line="240" w:lineRule="auto"/>
              <w:rPr>
                <w:sz w:val="18"/>
                <w:szCs w:val="18"/>
                <w:lang w:val="en-GB"/>
              </w:rPr>
            </w:pPr>
            <w:r w:rsidRPr="00D125AA">
              <w:rPr>
                <w:sz w:val="18"/>
                <w:szCs w:val="18"/>
                <w:lang w:val="en-GB"/>
              </w:rPr>
              <w:t>104.0</w:t>
            </w:r>
          </w:p>
        </w:tc>
        <w:tc>
          <w:tcPr>
            <w:tcW w:w="773" w:type="pct"/>
            <w:shd w:val="clear" w:color="auto" w:fill="auto"/>
            <w:noWrap/>
            <w:hideMark/>
          </w:tcPr>
          <w:p w14:paraId="78AB02E4" w14:textId="77777777" w:rsidR="00B873C8" w:rsidRPr="00D125AA" w:rsidRDefault="00B873C8" w:rsidP="00FB0EEC">
            <w:pPr>
              <w:spacing w:line="240" w:lineRule="auto"/>
              <w:rPr>
                <w:sz w:val="18"/>
                <w:szCs w:val="18"/>
                <w:lang w:val="en-GB"/>
              </w:rPr>
            </w:pPr>
            <w:r w:rsidRPr="00D125AA">
              <w:rPr>
                <w:sz w:val="18"/>
                <w:szCs w:val="18"/>
                <w:lang w:val="en-GB"/>
              </w:rPr>
              <w:t>Luxembourg</w:t>
            </w:r>
          </w:p>
        </w:tc>
        <w:tc>
          <w:tcPr>
            <w:tcW w:w="385" w:type="pct"/>
            <w:shd w:val="clear" w:color="auto" w:fill="auto"/>
            <w:noWrap/>
            <w:hideMark/>
          </w:tcPr>
          <w:p w14:paraId="539AF01E" w14:textId="77777777" w:rsidR="00B873C8" w:rsidRPr="00D125AA" w:rsidRDefault="00B873C8" w:rsidP="00FB0EEC">
            <w:pPr>
              <w:spacing w:line="240" w:lineRule="auto"/>
              <w:rPr>
                <w:sz w:val="18"/>
                <w:szCs w:val="18"/>
                <w:lang w:val="en-GB"/>
              </w:rPr>
            </w:pPr>
            <w:r w:rsidRPr="00D125AA">
              <w:rPr>
                <w:sz w:val="18"/>
                <w:szCs w:val="18"/>
                <w:lang w:val="en-GB"/>
              </w:rPr>
              <w:t>30.3</w:t>
            </w:r>
          </w:p>
        </w:tc>
        <w:tc>
          <w:tcPr>
            <w:tcW w:w="384" w:type="pct"/>
            <w:shd w:val="clear" w:color="auto" w:fill="auto"/>
            <w:noWrap/>
            <w:hideMark/>
          </w:tcPr>
          <w:p w14:paraId="79FAA282" w14:textId="77777777" w:rsidR="00B873C8" w:rsidRPr="00D125AA" w:rsidRDefault="00B873C8" w:rsidP="00FB0EEC">
            <w:pPr>
              <w:spacing w:line="240" w:lineRule="auto"/>
              <w:rPr>
                <w:sz w:val="18"/>
                <w:szCs w:val="18"/>
                <w:lang w:val="en-GB"/>
              </w:rPr>
            </w:pPr>
            <w:r w:rsidRPr="00D125AA">
              <w:rPr>
                <w:sz w:val="18"/>
                <w:szCs w:val="18"/>
                <w:lang w:val="en-GB"/>
              </w:rPr>
              <w:t>52.5</w:t>
            </w:r>
          </w:p>
        </w:tc>
        <w:tc>
          <w:tcPr>
            <w:tcW w:w="770" w:type="pct"/>
            <w:shd w:val="clear" w:color="auto" w:fill="auto"/>
            <w:noWrap/>
            <w:hideMark/>
          </w:tcPr>
          <w:p w14:paraId="1F395FD9" w14:textId="77777777" w:rsidR="00B873C8" w:rsidRPr="00D125AA" w:rsidRDefault="00B873C8" w:rsidP="00FB0EEC">
            <w:pPr>
              <w:spacing w:line="240" w:lineRule="auto"/>
              <w:rPr>
                <w:sz w:val="18"/>
                <w:szCs w:val="18"/>
                <w:lang w:val="en-GB"/>
              </w:rPr>
            </w:pPr>
            <w:r w:rsidRPr="00D125AA">
              <w:rPr>
                <w:sz w:val="18"/>
                <w:szCs w:val="18"/>
                <w:lang w:val="en-GB"/>
              </w:rPr>
              <w:t>Sri Lanka</w:t>
            </w:r>
          </w:p>
        </w:tc>
        <w:tc>
          <w:tcPr>
            <w:tcW w:w="461" w:type="pct"/>
            <w:shd w:val="clear" w:color="auto" w:fill="auto"/>
            <w:noWrap/>
            <w:hideMark/>
          </w:tcPr>
          <w:p w14:paraId="771EBCCE" w14:textId="77777777" w:rsidR="00B873C8" w:rsidRPr="00D125AA" w:rsidRDefault="00B873C8" w:rsidP="00FB0EEC">
            <w:pPr>
              <w:spacing w:line="240" w:lineRule="auto"/>
              <w:rPr>
                <w:sz w:val="18"/>
                <w:szCs w:val="18"/>
                <w:lang w:val="en-GB"/>
              </w:rPr>
            </w:pPr>
            <w:r w:rsidRPr="00D125AA">
              <w:rPr>
                <w:sz w:val="18"/>
                <w:szCs w:val="18"/>
                <w:lang w:val="en-GB"/>
              </w:rPr>
              <w:t>28.8</w:t>
            </w:r>
          </w:p>
        </w:tc>
        <w:tc>
          <w:tcPr>
            <w:tcW w:w="383" w:type="pct"/>
            <w:shd w:val="clear" w:color="auto" w:fill="auto"/>
            <w:noWrap/>
            <w:hideMark/>
          </w:tcPr>
          <w:p w14:paraId="713E14C8" w14:textId="77777777" w:rsidR="00B873C8" w:rsidRPr="00D125AA" w:rsidRDefault="00B873C8" w:rsidP="00FB0EEC">
            <w:pPr>
              <w:spacing w:line="240" w:lineRule="auto"/>
              <w:rPr>
                <w:sz w:val="18"/>
                <w:szCs w:val="18"/>
                <w:lang w:val="en-GB"/>
              </w:rPr>
            </w:pPr>
            <w:r w:rsidRPr="00D125AA">
              <w:rPr>
                <w:sz w:val="18"/>
                <w:szCs w:val="18"/>
                <w:lang w:val="en-GB"/>
              </w:rPr>
              <w:t>35.7</w:t>
            </w:r>
          </w:p>
        </w:tc>
      </w:tr>
      <w:tr w:rsidR="00B873C8" w:rsidRPr="00D125AA" w14:paraId="4E7DF6DA" w14:textId="77777777" w:rsidTr="00FB0EEC">
        <w:trPr>
          <w:trHeight w:val="227"/>
        </w:trPr>
        <w:tc>
          <w:tcPr>
            <w:tcW w:w="998" w:type="pct"/>
            <w:shd w:val="clear" w:color="auto" w:fill="auto"/>
            <w:noWrap/>
            <w:hideMark/>
          </w:tcPr>
          <w:p w14:paraId="0435A005" w14:textId="77777777" w:rsidR="00B873C8" w:rsidRPr="00D125AA" w:rsidRDefault="00B873C8" w:rsidP="00FB0EEC">
            <w:pPr>
              <w:spacing w:line="240" w:lineRule="auto"/>
              <w:rPr>
                <w:sz w:val="18"/>
                <w:szCs w:val="18"/>
                <w:lang w:val="en-GB"/>
              </w:rPr>
            </w:pPr>
            <w:r w:rsidRPr="00D125AA">
              <w:rPr>
                <w:sz w:val="18"/>
                <w:szCs w:val="18"/>
                <w:lang w:val="en-GB"/>
              </w:rPr>
              <w:t>Cambodia</w:t>
            </w:r>
          </w:p>
        </w:tc>
        <w:tc>
          <w:tcPr>
            <w:tcW w:w="462" w:type="pct"/>
            <w:shd w:val="clear" w:color="auto" w:fill="auto"/>
            <w:noWrap/>
            <w:hideMark/>
          </w:tcPr>
          <w:p w14:paraId="18488A4E" w14:textId="77777777" w:rsidR="00B873C8" w:rsidRPr="00D125AA" w:rsidRDefault="00B873C8" w:rsidP="00FB0EEC">
            <w:pPr>
              <w:spacing w:line="240" w:lineRule="auto"/>
              <w:rPr>
                <w:sz w:val="18"/>
                <w:szCs w:val="18"/>
                <w:lang w:val="en-GB"/>
              </w:rPr>
            </w:pPr>
            <w:r w:rsidRPr="00D125AA">
              <w:rPr>
                <w:sz w:val="18"/>
                <w:szCs w:val="18"/>
                <w:lang w:val="en-GB"/>
              </w:rPr>
              <w:t>18.5</w:t>
            </w:r>
          </w:p>
        </w:tc>
        <w:tc>
          <w:tcPr>
            <w:tcW w:w="384" w:type="pct"/>
            <w:shd w:val="clear" w:color="auto" w:fill="auto"/>
            <w:noWrap/>
            <w:hideMark/>
          </w:tcPr>
          <w:p w14:paraId="31EE8570" w14:textId="77777777" w:rsidR="00B873C8" w:rsidRPr="00D125AA" w:rsidRDefault="00B873C8" w:rsidP="00FB0EEC">
            <w:pPr>
              <w:spacing w:line="240" w:lineRule="auto"/>
              <w:rPr>
                <w:sz w:val="18"/>
                <w:szCs w:val="18"/>
                <w:lang w:val="en-GB"/>
              </w:rPr>
            </w:pPr>
            <w:r w:rsidRPr="00D125AA">
              <w:rPr>
                <w:sz w:val="18"/>
                <w:szCs w:val="18"/>
                <w:lang w:val="en-GB"/>
              </w:rPr>
              <w:t>102.8</w:t>
            </w:r>
          </w:p>
        </w:tc>
        <w:tc>
          <w:tcPr>
            <w:tcW w:w="773" w:type="pct"/>
            <w:shd w:val="clear" w:color="auto" w:fill="auto"/>
            <w:noWrap/>
            <w:hideMark/>
          </w:tcPr>
          <w:p w14:paraId="2681EEE2" w14:textId="77777777" w:rsidR="00B873C8" w:rsidRPr="00D125AA" w:rsidRDefault="00B873C8" w:rsidP="00FB0EEC">
            <w:pPr>
              <w:spacing w:line="240" w:lineRule="auto"/>
              <w:rPr>
                <w:sz w:val="18"/>
                <w:szCs w:val="18"/>
                <w:lang w:val="en-GB"/>
              </w:rPr>
            </w:pPr>
            <w:r w:rsidRPr="00D125AA">
              <w:rPr>
                <w:sz w:val="18"/>
                <w:szCs w:val="18"/>
                <w:lang w:val="en-GB"/>
              </w:rPr>
              <w:t>Algeria</w:t>
            </w:r>
          </w:p>
        </w:tc>
        <w:tc>
          <w:tcPr>
            <w:tcW w:w="385" w:type="pct"/>
            <w:shd w:val="clear" w:color="auto" w:fill="auto"/>
            <w:noWrap/>
            <w:hideMark/>
          </w:tcPr>
          <w:p w14:paraId="61B61BBB" w14:textId="77777777" w:rsidR="00B873C8" w:rsidRPr="00D125AA" w:rsidRDefault="00B873C8" w:rsidP="00FB0EEC">
            <w:pPr>
              <w:spacing w:line="240" w:lineRule="auto"/>
              <w:rPr>
                <w:sz w:val="18"/>
                <w:szCs w:val="18"/>
                <w:lang w:val="en-GB"/>
              </w:rPr>
            </w:pPr>
            <w:r w:rsidRPr="00D125AA">
              <w:rPr>
                <w:sz w:val="18"/>
                <w:szCs w:val="18"/>
                <w:lang w:val="en-GB"/>
              </w:rPr>
              <w:t>86.3</w:t>
            </w:r>
          </w:p>
        </w:tc>
        <w:tc>
          <w:tcPr>
            <w:tcW w:w="384" w:type="pct"/>
            <w:shd w:val="clear" w:color="auto" w:fill="auto"/>
            <w:noWrap/>
            <w:hideMark/>
          </w:tcPr>
          <w:p w14:paraId="2252C7A7" w14:textId="77777777" w:rsidR="00B873C8" w:rsidRPr="00D125AA" w:rsidRDefault="00B873C8" w:rsidP="00FB0EEC">
            <w:pPr>
              <w:spacing w:line="240" w:lineRule="auto"/>
              <w:rPr>
                <w:sz w:val="18"/>
                <w:szCs w:val="18"/>
                <w:lang w:val="en-GB"/>
              </w:rPr>
            </w:pPr>
            <w:r w:rsidRPr="00D125AA">
              <w:rPr>
                <w:sz w:val="18"/>
                <w:szCs w:val="18"/>
                <w:lang w:val="en-GB"/>
              </w:rPr>
              <w:t>52.0</w:t>
            </w:r>
          </w:p>
        </w:tc>
        <w:tc>
          <w:tcPr>
            <w:tcW w:w="770" w:type="pct"/>
            <w:shd w:val="clear" w:color="auto" w:fill="auto"/>
            <w:noWrap/>
            <w:hideMark/>
          </w:tcPr>
          <w:p w14:paraId="5CC208AA" w14:textId="77777777" w:rsidR="00B873C8" w:rsidRPr="00D125AA" w:rsidRDefault="00B873C8" w:rsidP="00FB0EEC">
            <w:pPr>
              <w:spacing w:line="240" w:lineRule="auto"/>
              <w:rPr>
                <w:sz w:val="18"/>
                <w:szCs w:val="18"/>
                <w:lang w:val="en-GB"/>
              </w:rPr>
            </w:pPr>
            <w:r w:rsidRPr="00D125AA">
              <w:rPr>
                <w:sz w:val="18"/>
                <w:szCs w:val="18"/>
                <w:lang w:val="en-GB"/>
              </w:rPr>
              <w:t>Central African Republic</w:t>
            </w:r>
          </w:p>
        </w:tc>
        <w:tc>
          <w:tcPr>
            <w:tcW w:w="461" w:type="pct"/>
            <w:shd w:val="clear" w:color="auto" w:fill="auto"/>
            <w:noWrap/>
            <w:hideMark/>
          </w:tcPr>
          <w:p w14:paraId="1AD3480A" w14:textId="77777777" w:rsidR="00B873C8" w:rsidRPr="00D125AA" w:rsidRDefault="00B873C8" w:rsidP="00FB0EEC">
            <w:pPr>
              <w:spacing w:line="240" w:lineRule="auto"/>
              <w:rPr>
                <w:sz w:val="18"/>
                <w:szCs w:val="18"/>
                <w:lang w:val="en-GB"/>
              </w:rPr>
            </w:pPr>
            <w:r w:rsidRPr="00D125AA">
              <w:rPr>
                <w:sz w:val="18"/>
                <w:szCs w:val="18"/>
                <w:lang w:val="en-GB"/>
              </w:rPr>
              <w:t>0.6</w:t>
            </w:r>
          </w:p>
        </w:tc>
        <w:tc>
          <w:tcPr>
            <w:tcW w:w="383" w:type="pct"/>
            <w:shd w:val="clear" w:color="auto" w:fill="auto"/>
            <w:noWrap/>
            <w:hideMark/>
          </w:tcPr>
          <w:p w14:paraId="367F58C9" w14:textId="77777777" w:rsidR="00B873C8" w:rsidRPr="00D125AA" w:rsidRDefault="00B873C8" w:rsidP="00FB0EEC">
            <w:pPr>
              <w:spacing w:line="240" w:lineRule="auto"/>
              <w:rPr>
                <w:sz w:val="18"/>
                <w:szCs w:val="18"/>
                <w:lang w:val="en-GB"/>
              </w:rPr>
            </w:pPr>
            <w:r w:rsidRPr="00D125AA">
              <w:rPr>
                <w:sz w:val="18"/>
                <w:szCs w:val="18"/>
                <w:lang w:val="en-GB"/>
              </w:rPr>
              <w:t>34.9</w:t>
            </w:r>
          </w:p>
        </w:tc>
      </w:tr>
      <w:tr w:rsidR="00B873C8" w:rsidRPr="00D125AA" w14:paraId="2097B991" w14:textId="77777777" w:rsidTr="00FB0EEC">
        <w:trPr>
          <w:trHeight w:val="227"/>
        </w:trPr>
        <w:tc>
          <w:tcPr>
            <w:tcW w:w="998" w:type="pct"/>
            <w:shd w:val="clear" w:color="auto" w:fill="auto"/>
            <w:noWrap/>
            <w:hideMark/>
          </w:tcPr>
          <w:p w14:paraId="5173EF3F" w14:textId="77777777" w:rsidR="00B873C8" w:rsidRPr="00D125AA" w:rsidRDefault="00B873C8" w:rsidP="00FB0EEC">
            <w:pPr>
              <w:spacing w:line="240" w:lineRule="auto"/>
              <w:rPr>
                <w:sz w:val="18"/>
                <w:szCs w:val="18"/>
                <w:lang w:val="en-GB"/>
              </w:rPr>
            </w:pPr>
            <w:r w:rsidRPr="00D125AA">
              <w:rPr>
                <w:sz w:val="18"/>
                <w:szCs w:val="18"/>
                <w:lang w:val="en-GB"/>
              </w:rPr>
              <w:t>Thailand</w:t>
            </w:r>
          </w:p>
        </w:tc>
        <w:tc>
          <w:tcPr>
            <w:tcW w:w="462" w:type="pct"/>
            <w:shd w:val="clear" w:color="auto" w:fill="auto"/>
            <w:noWrap/>
            <w:hideMark/>
          </w:tcPr>
          <w:p w14:paraId="67AE2CDC" w14:textId="77777777" w:rsidR="00B873C8" w:rsidRPr="00D125AA" w:rsidRDefault="00B873C8" w:rsidP="00FB0EEC">
            <w:pPr>
              <w:spacing w:line="240" w:lineRule="auto"/>
              <w:rPr>
                <w:sz w:val="18"/>
                <w:szCs w:val="18"/>
                <w:lang w:val="en-GB"/>
              </w:rPr>
            </w:pPr>
            <w:r w:rsidRPr="00D125AA">
              <w:rPr>
                <w:sz w:val="18"/>
                <w:szCs w:val="18"/>
                <w:lang w:val="en-GB"/>
              </w:rPr>
              <w:t>401.2</w:t>
            </w:r>
          </w:p>
        </w:tc>
        <w:tc>
          <w:tcPr>
            <w:tcW w:w="384" w:type="pct"/>
            <w:shd w:val="clear" w:color="auto" w:fill="auto"/>
            <w:noWrap/>
            <w:hideMark/>
          </w:tcPr>
          <w:p w14:paraId="1FFBE01F" w14:textId="77777777" w:rsidR="00B873C8" w:rsidRPr="00D125AA" w:rsidRDefault="00B873C8" w:rsidP="00FB0EEC">
            <w:pPr>
              <w:spacing w:line="240" w:lineRule="auto"/>
              <w:rPr>
                <w:sz w:val="18"/>
                <w:szCs w:val="18"/>
                <w:lang w:val="en-GB"/>
              </w:rPr>
            </w:pPr>
            <w:r w:rsidRPr="00D125AA">
              <w:rPr>
                <w:sz w:val="18"/>
                <w:szCs w:val="18"/>
                <w:lang w:val="en-GB"/>
              </w:rPr>
              <w:t>100.0</w:t>
            </w:r>
          </w:p>
        </w:tc>
        <w:tc>
          <w:tcPr>
            <w:tcW w:w="773" w:type="pct"/>
            <w:shd w:val="clear" w:color="auto" w:fill="auto"/>
            <w:noWrap/>
            <w:hideMark/>
          </w:tcPr>
          <w:p w14:paraId="1CD1C3D4" w14:textId="77777777" w:rsidR="00B873C8" w:rsidRPr="00D125AA" w:rsidRDefault="00B873C8" w:rsidP="00FB0EEC">
            <w:pPr>
              <w:spacing w:line="240" w:lineRule="auto"/>
              <w:rPr>
                <w:sz w:val="18"/>
                <w:szCs w:val="18"/>
                <w:lang w:val="en-GB"/>
              </w:rPr>
            </w:pPr>
            <w:r w:rsidRPr="00D125AA">
              <w:rPr>
                <w:sz w:val="18"/>
                <w:szCs w:val="18"/>
                <w:lang w:val="en-GB"/>
              </w:rPr>
              <w:t>Paraguay</w:t>
            </w:r>
          </w:p>
        </w:tc>
        <w:tc>
          <w:tcPr>
            <w:tcW w:w="385" w:type="pct"/>
            <w:shd w:val="clear" w:color="auto" w:fill="auto"/>
            <w:noWrap/>
            <w:hideMark/>
          </w:tcPr>
          <w:p w14:paraId="36526931" w14:textId="77777777" w:rsidR="00B873C8" w:rsidRPr="00D125AA" w:rsidRDefault="00B873C8" w:rsidP="00FB0EEC">
            <w:pPr>
              <w:spacing w:line="240" w:lineRule="auto"/>
              <w:rPr>
                <w:sz w:val="18"/>
                <w:szCs w:val="18"/>
                <w:lang w:val="en-GB"/>
              </w:rPr>
            </w:pPr>
            <w:r w:rsidRPr="00D125AA">
              <w:rPr>
                <w:sz w:val="18"/>
                <w:szCs w:val="18"/>
                <w:lang w:val="en-GB"/>
              </w:rPr>
              <w:t>18.5</w:t>
            </w:r>
          </w:p>
        </w:tc>
        <w:tc>
          <w:tcPr>
            <w:tcW w:w="384" w:type="pct"/>
            <w:shd w:val="clear" w:color="auto" w:fill="auto"/>
            <w:noWrap/>
            <w:hideMark/>
          </w:tcPr>
          <w:p w14:paraId="129A5A17" w14:textId="77777777" w:rsidR="00B873C8" w:rsidRPr="00D125AA" w:rsidRDefault="00B873C8" w:rsidP="00FB0EEC">
            <w:pPr>
              <w:spacing w:line="240" w:lineRule="auto"/>
              <w:rPr>
                <w:sz w:val="18"/>
                <w:szCs w:val="18"/>
                <w:lang w:val="en-GB"/>
              </w:rPr>
            </w:pPr>
            <w:r w:rsidRPr="00D125AA">
              <w:rPr>
                <w:sz w:val="18"/>
                <w:szCs w:val="18"/>
                <w:lang w:val="en-GB"/>
              </w:rPr>
              <w:t>51.1</w:t>
            </w:r>
          </w:p>
        </w:tc>
        <w:tc>
          <w:tcPr>
            <w:tcW w:w="770" w:type="pct"/>
            <w:shd w:val="clear" w:color="auto" w:fill="auto"/>
            <w:noWrap/>
            <w:hideMark/>
          </w:tcPr>
          <w:p w14:paraId="467EDD4D" w14:textId="77777777" w:rsidR="00B873C8" w:rsidRPr="00D125AA" w:rsidRDefault="00B873C8" w:rsidP="00FB0EEC">
            <w:pPr>
              <w:spacing w:line="240" w:lineRule="auto"/>
              <w:rPr>
                <w:sz w:val="18"/>
                <w:szCs w:val="18"/>
                <w:lang w:val="en-GB"/>
              </w:rPr>
            </w:pPr>
            <w:r w:rsidRPr="00D125AA">
              <w:rPr>
                <w:sz w:val="18"/>
                <w:szCs w:val="18"/>
                <w:lang w:val="en-GB"/>
              </w:rPr>
              <w:t>China</w:t>
            </w:r>
          </w:p>
        </w:tc>
        <w:tc>
          <w:tcPr>
            <w:tcW w:w="461" w:type="pct"/>
            <w:shd w:val="clear" w:color="auto" w:fill="auto"/>
            <w:noWrap/>
            <w:hideMark/>
          </w:tcPr>
          <w:p w14:paraId="0BFCAE9D" w14:textId="77777777" w:rsidR="00B873C8" w:rsidRPr="00D125AA" w:rsidRDefault="00B873C8" w:rsidP="00FB0EEC">
            <w:pPr>
              <w:spacing w:line="240" w:lineRule="auto"/>
              <w:rPr>
                <w:sz w:val="18"/>
                <w:szCs w:val="18"/>
                <w:lang w:val="en-GB"/>
              </w:rPr>
            </w:pPr>
            <w:r w:rsidRPr="00D125AA">
              <w:rPr>
                <w:sz w:val="18"/>
                <w:szCs w:val="18"/>
                <w:lang w:val="en-GB"/>
              </w:rPr>
              <w:t>3763.8</w:t>
            </w:r>
          </w:p>
        </w:tc>
        <w:tc>
          <w:tcPr>
            <w:tcW w:w="383" w:type="pct"/>
            <w:shd w:val="clear" w:color="auto" w:fill="auto"/>
            <w:noWrap/>
            <w:hideMark/>
          </w:tcPr>
          <w:p w14:paraId="77C37621" w14:textId="77777777" w:rsidR="00B873C8" w:rsidRPr="00D125AA" w:rsidRDefault="00B873C8" w:rsidP="00FB0EEC">
            <w:pPr>
              <w:spacing w:line="240" w:lineRule="auto"/>
              <w:rPr>
                <w:sz w:val="18"/>
                <w:szCs w:val="18"/>
                <w:lang w:val="en-GB"/>
              </w:rPr>
            </w:pPr>
            <w:r w:rsidRPr="00D125AA">
              <w:rPr>
                <w:sz w:val="18"/>
                <w:szCs w:val="18"/>
                <w:lang w:val="en-GB"/>
              </w:rPr>
              <w:t>34.0</w:t>
            </w:r>
          </w:p>
        </w:tc>
      </w:tr>
      <w:tr w:rsidR="00B873C8" w:rsidRPr="00D125AA" w14:paraId="2E56189F" w14:textId="77777777" w:rsidTr="00FB0EEC">
        <w:trPr>
          <w:trHeight w:val="227"/>
        </w:trPr>
        <w:tc>
          <w:tcPr>
            <w:tcW w:w="998" w:type="pct"/>
            <w:shd w:val="clear" w:color="auto" w:fill="auto"/>
            <w:noWrap/>
            <w:hideMark/>
          </w:tcPr>
          <w:p w14:paraId="77B6A09A" w14:textId="77777777" w:rsidR="00B873C8" w:rsidRPr="00D125AA" w:rsidRDefault="00B873C8" w:rsidP="00FB0EEC">
            <w:pPr>
              <w:spacing w:line="240" w:lineRule="auto"/>
              <w:rPr>
                <w:sz w:val="18"/>
                <w:szCs w:val="18"/>
                <w:lang w:val="en-GB"/>
              </w:rPr>
            </w:pPr>
            <w:r w:rsidRPr="00D125AA">
              <w:rPr>
                <w:sz w:val="18"/>
                <w:szCs w:val="18"/>
                <w:lang w:val="en-GB"/>
              </w:rPr>
              <w:t>Belarus</w:t>
            </w:r>
          </w:p>
        </w:tc>
        <w:tc>
          <w:tcPr>
            <w:tcW w:w="462" w:type="pct"/>
            <w:shd w:val="clear" w:color="auto" w:fill="auto"/>
            <w:noWrap/>
            <w:hideMark/>
          </w:tcPr>
          <w:p w14:paraId="343C253D" w14:textId="77777777" w:rsidR="00B873C8" w:rsidRPr="00D125AA" w:rsidRDefault="00B873C8" w:rsidP="00FB0EEC">
            <w:pPr>
              <w:spacing w:line="240" w:lineRule="auto"/>
              <w:rPr>
                <w:sz w:val="18"/>
                <w:szCs w:val="18"/>
                <w:lang w:val="en-GB"/>
              </w:rPr>
            </w:pPr>
            <w:r w:rsidRPr="00D125AA">
              <w:rPr>
                <w:sz w:val="18"/>
                <w:szCs w:val="18"/>
                <w:lang w:val="en-GB"/>
              </w:rPr>
              <w:t>55.4</w:t>
            </w:r>
          </w:p>
        </w:tc>
        <w:tc>
          <w:tcPr>
            <w:tcW w:w="384" w:type="pct"/>
            <w:shd w:val="clear" w:color="auto" w:fill="auto"/>
            <w:noWrap/>
            <w:hideMark/>
          </w:tcPr>
          <w:p w14:paraId="026D6137" w14:textId="77777777" w:rsidR="00B873C8" w:rsidRPr="00D125AA" w:rsidRDefault="00B873C8" w:rsidP="00FB0EEC">
            <w:pPr>
              <w:spacing w:line="240" w:lineRule="auto"/>
              <w:rPr>
                <w:sz w:val="18"/>
                <w:szCs w:val="18"/>
                <w:lang w:val="en-GB"/>
              </w:rPr>
            </w:pPr>
            <w:r w:rsidRPr="00D125AA">
              <w:rPr>
                <w:sz w:val="18"/>
                <w:szCs w:val="18"/>
                <w:lang w:val="en-GB"/>
              </w:rPr>
              <w:t>98.0</w:t>
            </w:r>
          </w:p>
        </w:tc>
        <w:tc>
          <w:tcPr>
            <w:tcW w:w="773" w:type="pct"/>
            <w:shd w:val="clear" w:color="auto" w:fill="auto"/>
            <w:noWrap/>
            <w:hideMark/>
          </w:tcPr>
          <w:p w14:paraId="39373C78" w14:textId="77777777" w:rsidR="00B873C8" w:rsidRPr="00D125AA" w:rsidRDefault="00B873C8" w:rsidP="00FB0EEC">
            <w:pPr>
              <w:spacing w:line="240" w:lineRule="auto"/>
              <w:rPr>
                <w:sz w:val="18"/>
                <w:szCs w:val="18"/>
                <w:lang w:val="en-GB"/>
              </w:rPr>
            </w:pPr>
            <w:r w:rsidRPr="00D125AA">
              <w:rPr>
                <w:sz w:val="18"/>
                <w:szCs w:val="18"/>
                <w:lang w:val="en-GB"/>
              </w:rPr>
              <w:t>St. Vincent and the Grenadines</w:t>
            </w:r>
          </w:p>
        </w:tc>
        <w:tc>
          <w:tcPr>
            <w:tcW w:w="385" w:type="pct"/>
            <w:shd w:val="clear" w:color="auto" w:fill="auto"/>
            <w:noWrap/>
            <w:hideMark/>
          </w:tcPr>
          <w:p w14:paraId="171797FF" w14:textId="77777777" w:rsidR="00B873C8" w:rsidRPr="00D125AA" w:rsidRDefault="00B873C8" w:rsidP="00FB0EEC">
            <w:pPr>
              <w:spacing w:line="240" w:lineRule="auto"/>
              <w:rPr>
                <w:sz w:val="18"/>
                <w:szCs w:val="18"/>
                <w:lang w:val="en-GB"/>
              </w:rPr>
            </w:pPr>
            <w:r w:rsidRPr="00D125AA">
              <w:rPr>
                <w:sz w:val="18"/>
                <w:szCs w:val="18"/>
                <w:lang w:val="en-GB"/>
              </w:rPr>
              <w:t>0.4</w:t>
            </w:r>
          </w:p>
        </w:tc>
        <w:tc>
          <w:tcPr>
            <w:tcW w:w="384" w:type="pct"/>
            <w:shd w:val="clear" w:color="auto" w:fill="auto"/>
            <w:noWrap/>
            <w:hideMark/>
          </w:tcPr>
          <w:p w14:paraId="7F2ED84A" w14:textId="77777777" w:rsidR="00B873C8" w:rsidRPr="00D125AA" w:rsidRDefault="00B873C8" w:rsidP="00FB0EEC">
            <w:pPr>
              <w:spacing w:line="240" w:lineRule="auto"/>
              <w:rPr>
                <w:sz w:val="18"/>
                <w:szCs w:val="18"/>
                <w:lang w:val="en-GB"/>
              </w:rPr>
            </w:pPr>
            <w:r w:rsidRPr="00D125AA">
              <w:rPr>
                <w:sz w:val="18"/>
                <w:szCs w:val="18"/>
                <w:lang w:val="en-GB"/>
              </w:rPr>
              <w:t>50.0</w:t>
            </w:r>
          </w:p>
        </w:tc>
        <w:tc>
          <w:tcPr>
            <w:tcW w:w="770" w:type="pct"/>
            <w:shd w:val="clear" w:color="auto" w:fill="auto"/>
            <w:noWrap/>
            <w:hideMark/>
          </w:tcPr>
          <w:p w14:paraId="432C9A1A" w14:textId="77777777" w:rsidR="00B873C8" w:rsidRPr="00D125AA" w:rsidRDefault="00B873C8" w:rsidP="00FB0EEC">
            <w:pPr>
              <w:spacing w:line="240" w:lineRule="auto"/>
              <w:rPr>
                <w:sz w:val="18"/>
                <w:szCs w:val="18"/>
                <w:lang w:val="en-GB"/>
              </w:rPr>
            </w:pPr>
            <w:r w:rsidRPr="00D125AA">
              <w:rPr>
                <w:sz w:val="18"/>
                <w:szCs w:val="18"/>
                <w:lang w:val="en-GB"/>
              </w:rPr>
              <w:t>Russian Federation</w:t>
            </w:r>
          </w:p>
        </w:tc>
        <w:tc>
          <w:tcPr>
            <w:tcW w:w="461" w:type="pct"/>
            <w:shd w:val="clear" w:color="auto" w:fill="auto"/>
            <w:noWrap/>
            <w:hideMark/>
          </w:tcPr>
          <w:p w14:paraId="21209DCE" w14:textId="77777777" w:rsidR="00B873C8" w:rsidRPr="00D125AA" w:rsidRDefault="00B873C8" w:rsidP="00FB0EEC">
            <w:pPr>
              <w:spacing w:line="240" w:lineRule="auto"/>
              <w:rPr>
                <w:sz w:val="18"/>
                <w:szCs w:val="18"/>
                <w:lang w:val="en-GB"/>
              </w:rPr>
            </w:pPr>
            <w:r w:rsidRPr="00D125AA">
              <w:rPr>
                <w:sz w:val="18"/>
                <w:szCs w:val="18"/>
                <w:lang w:val="en-GB"/>
              </w:rPr>
              <w:t>464.2</w:t>
            </w:r>
          </w:p>
        </w:tc>
        <w:tc>
          <w:tcPr>
            <w:tcW w:w="383" w:type="pct"/>
            <w:shd w:val="clear" w:color="auto" w:fill="auto"/>
            <w:noWrap/>
            <w:hideMark/>
          </w:tcPr>
          <w:p w14:paraId="7B52B0D0" w14:textId="77777777" w:rsidR="00B873C8" w:rsidRPr="00D125AA" w:rsidRDefault="00B873C8" w:rsidP="00FB0EEC">
            <w:pPr>
              <w:spacing w:line="240" w:lineRule="auto"/>
              <w:rPr>
                <w:sz w:val="18"/>
                <w:szCs w:val="18"/>
                <w:lang w:val="en-GB"/>
              </w:rPr>
            </w:pPr>
            <w:r w:rsidRPr="00D125AA">
              <w:rPr>
                <w:sz w:val="18"/>
                <w:szCs w:val="18"/>
                <w:lang w:val="en-GB"/>
              </w:rPr>
              <w:t>33.9</w:t>
            </w:r>
          </w:p>
        </w:tc>
      </w:tr>
      <w:tr w:rsidR="00B873C8" w:rsidRPr="00D125AA" w14:paraId="78EB7254" w14:textId="77777777" w:rsidTr="00FB0EEC">
        <w:trPr>
          <w:trHeight w:val="227"/>
        </w:trPr>
        <w:tc>
          <w:tcPr>
            <w:tcW w:w="998" w:type="pct"/>
            <w:shd w:val="clear" w:color="auto" w:fill="auto"/>
            <w:noWrap/>
            <w:hideMark/>
          </w:tcPr>
          <w:p w14:paraId="37FB4562" w14:textId="77777777" w:rsidR="00B873C8" w:rsidRPr="00D125AA" w:rsidRDefault="00B873C8" w:rsidP="00FB0EEC">
            <w:pPr>
              <w:spacing w:line="240" w:lineRule="auto"/>
              <w:rPr>
                <w:sz w:val="18"/>
                <w:szCs w:val="18"/>
                <w:lang w:val="en-GB"/>
              </w:rPr>
            </w:pPr>
            <w:r w:rsidRPr="00D125AA">
              <w:rPr>
                <w:sz w:val="18"/>
                <w:szCs w:val="18"/>
                <w:lang w:val="en-GB"/>
              </w:rPr>
              <w:t>Malta</w:t>
            </w:r>
          </w:p>
        </w:tc>
        <w:tc>
          <w:tcPr>
            <w:tcW w:w="462" w:type="pct"/>
            <w:shd w:val="clear" w:color="auto" w:fill="auto"/>
            <w:noWrap/>
            <w:hideMark/>
          </w:tcPr>
          <w:p w14:paraId="3DA18E3A" w14:textId="77777777" w:rsidR="00B873C8" w:rsidRPr="00D125AA" w:rsidRDefault="00B873C8" w:rsidP="00FB0EEC">
            <w:pPr>
              <w:spacing w:line="240" w:lineRule="auto"/>
              <w:rPr>
                <w:sz w:val="18"/>
                <w:szCs w:val="18"/>
                <w:lang w:val="en-GB"/>
              </w:rPr>
            </w:pPr>
            <w:r w:rsidRPr="00D125AA">
              <w:rPr>
                <w:sz w:val="18"/>
                <w:szCs w:val="18"/>
                <w:lang w:val="en-GB"/>
              </w:rPr>
              <w:t>10.0</w:t>
            </w:r>
          </w:p>
        </w:tc>
        <w:tc>
          <w:tcPr>
            <w:tcW w:w="384" w:type="pct"/>
            <w:shd w:val="clear" w:color="auto" w:fill="auto"/>
            <w:noWrap/>
            <w:hideMark/>
          </w:tcPr>
          <w:p w14:paraId="79DA27CD" w14:textId="77777777" w:rsidR="00B873C8" w:rsidRPr="00D125AA" w:rsidRDefault="00B873C8" w:rsidP="00FB0EEC">
            <w:pPr>
              <w:spacing w:line="240" w:lineRule="auto"/>
              <w:rPr>
                <w:sz w:val="18"/>
                <w:szCs w:val="18"/>
                <w:lang w:val="en-GB"/>
              </w:rPr>
            </w:pPr>
            <w:r w:rsidRPr="00D125AA">
              <w:rPr>
                <w:sz w:val="18"/>
                <w:szCs w:val="18"/>
                <w:lang w:val="en-GB"/>
              </w:rPr>
              <w:t>95.0</w:t>
            </w:r>
          </w:p>
        </w:tc>
        <w:tc>
          <w:tcPr>
            <w:tcW w:w="773" w:type="pct"/>
            <w:shd w:val="clear" w:color="auto" w:fill="auto"/>
            <w:noWrap/>
            <w:hideMark/>
          </w:tcPr>
          <w:p w14:paraId="4135D06B" w14:textId="77777777" w:rsidR="00B873C8" w:rsidRPr="00D125AA" w:rsidRDefault="00B873C8" w:rsidP="00FB0EEC">
            <w:pPr>
              <w:spacing w:line="240" w:lineRule="auto"/>
              <w:rPr>
                <w:sz w:val="18"/>
                <w:szCs w:val="18"/>
                <w:lang w:val="en-GB"/>
              </w:rPr>
            </w:pPr>
            <w:r w:rsidRPr="00D125AA">
              <w:rPr>
                <w:sz w:val="18"/>
                <w:szCs w:val="18"/>
                <w:lang w:val="en-GB"/>
              </w:rPr>
              <w:t>Palau</w:t>
            </w:r>
          </w:p>
        </w:tc>
        <w:tc>
          <w:tcPr>
            <w:tcW w:w="385" w:type="pct"/>
            <w:shd w:val="clear" w:color="auto" w:fill="auto"/>
            <w:noWrap/>
            <w:hideMark/>
          </w:tcPr>
          <w:p w14:paraId="488976E8" w14:textId="77777777" w:rsidR="00B873C8" w:rsidRPr="00D125AA" w:rsidRDefault="00B873C8" w:rsidP="00FB0EEC">
            <w:pPr>
              <w:spacing w:line="240" w:lineRule="auto"/>
              <w:rPr>
                <w:sz w:val="18"/>
                <w:szCs w:val="18"/>
                <w:lang w:val="en-GB"/>
              </w:rPr>
            </w:pPr>
            <w:r w:rsidRPr="00D125AA">
              <w:rPr>
                <w:sz w:val="18"/>
                <w:szCs w:val="18"/>
                <w:lang w:val="en-GB"/>
              </w:rPr>
              <w:t>0.1</w:t>
            </w:r>
          </w:p>
        </w:tc>
        <w:tc>
          <w:tcPr>
            <w:tcW w:w="384" w:type="pct"/>
            <w:shd w:val="clear" w:color="auto" w:fill="auto"/>
            <w:noWrap/>
            <w:hideMark/>
          </w:tcPr>
          <w:p w14:paraId="5CA37A8C" w14:textId="77777777" w:rsidR="00B873C8" w:rsidRPr="00D125AA" w:rsidRDefault="00B873C8" w:rsidP="00FB0EEC">
            <w:pPr>
              <w:spacing w:line="240" w:lineRule="auto"/>
              <w:rPr>
                <w:sz w:val="18"/>
                <w:szCs w:val="18"/>
                <w:lang w:val="en-GB"/>
              </w:rPr>
            </w:pPr>
            <w:r w:rsidRPr="00D125AA">
              <w:rPr>
                <w:sz w:val="18"/>
                <w:szCs w:val="18"/>
                <w:lang w:val="en-GB"/>
              </w:rPr>
              <w:t>49.8</w:t>
            </w:r>
          </w:p>
        </w:tc>
        <w:tc>
          <w:tcPr>
            <w:tcW w:w="770" w:type="pct"/>
            <w:shd w:val="clear" w:color="auto" w:fill="auto"/>
            <w:noWrap/>
            <w:hideMark/>
          </w:tcPr>
          <w:p w14:paraId="06A125A7" w14:textId="77777777" w:rsidR="00B873C8" w:rsidRPr="00D125AA" w:rsidRDefault="00B873C8" w:rsidP="00FB0EEC">
            <w:pPr>
              <w:spacing w:line="240" w:lineRule="auto"/>
              <w:rPr>
                <w:sz w:val="18"/>
                <w:szCs w:val="18"/>
                <w:lang w:val="en-GB"/>
              </w:rPr>
            </w:pPr>
            <w:r w:rsidRPr="00D125AA">
              <w:rPr>
                <w:sz w:val="18"/>
                <w:szCs w:val="18"/>
                <w:lang w:val="en-GB"/>
              </w:rPr>
              <w:t>Nepal</w:t>
            </w:r>
          </w:p>
        </w:tc>
        <w:tc>
          <w:tcPr>
            <w:tcW w:w="461" w:type="pct"/>
            <w:shd w:val="clear" w:color="auto" w:fill="auto"/>
            <w:noWrap/>
            <w:hideMark/>
          </w:tcPr>
          <w:p w14:paraId="6F2E3482" w14:textId="77777777" w:rsidR="00B873C8" w:rsidRPr="00D125AA" w:rsidRDefault="00B873C8" w:rsidP="00FB0EEC">
            <w:pPr>
              <w:spacing w:line="240" w:lineRule="auto"/>
              <w:rPr>
                <w:sz w:val="18"/>
                <w:szCs w:val="18"/>
                <w:lang w:val="en-GB"/>
              </w:rPr>
            </w:pPr>
            <w:r w:rsidRPr="00D125AA">
              <w:rPr>
                <w:sz w:val="18"/>
                <w:szCs w:val="18"/>
                <w:lang w:val="en-GB"/>
              </w:rPr>
              <w:t>7.3</w:t>
            </w:r>
          </w:p>
        </w:tc>
        <w:tc>
          <w:tcPr>
            <w:tcW w:w="383" w:type="pct"/>
            <w:shd w:val="clear" w:color="auto" w:fill="auto"/>
            <w:noWrap/>
            <w:hideMark/>
          </w:tcPr>
          <w:p w14:paraId="5AA14BF2" w14:textId="77777777" w:rsidR="00B873C8" w:rsidRPr="00D125AA" w:rsidRDefault="00B873C8" w:rsidP="00FB0EEC">
            <w:pPr>
              <w:spacing w:line="240" w:lineRule="auto"/>
              <w:rPr>
                <w:sz w:val="18"/>
                <w:szCs w:val="18"/>
                <w:lang w:val="en-GB"/>
              </w:rPr>
            </w:pPr>
            <w:r w:rsidRPr="00D125AA">
              <w:rPr>
                <w:sz w:val="18"/>
                <w:szCs w:val="18"/>
                <w:lang w:val="en-GB"/>
              </w:rPr>
              <w:t>33.9</w:t>
            </w:r>
          </w:p>
        </w:tc>
      </w:tr>
      <w:tr w:rsidR="00B873C8" w:rsidRPr="00D125AA" w14:paraId="03FDFAA8" w14:textId="77777777" w:rsidTr="00FB0EEC">
        <w:trPr>
          <w:trHeight w:val="227"/>
        </w:trPr>
        <w:tc>
          <w:tcPr>
            <w:tcW w:w="998" w:type="pct"/>
            <w:shd w:val="clear" w:color="auto" w:fill="auto"/>
            <w:noWrap/>
            <w:hideMark/>
          </w:tcPr>
          <w:p w14:paraId="7B8E0489" w14:textId="77777777" w:rsidR="00B873C8" w:rsidRPr="00D125AA" w:rsidRDefault="00B873C8" w:rsidP="00FB0EEC">
            <w:pPr>
              <w:spacing w:line="240" w:lineRule="auto"/>
              <w:rPr>
                <w:sz w:val="18"/>
                <w:szCs w:val="18"/>
                <w:lang w:val="en-GB"/>
              </w:rPr>
            </w:pPr>
            <w:r w:rsidRPr="00D125AA">
              <w:rPr>
                <w:sz w:val="18"/>
                <w:szCs w:val="18"/>
                <w:lang w:val="en-GB"/>
              </w:rPr>
              <w:t>Botswana</w:t>
            </w:r>
          </w:p>
        </w:tc>
        <w:tc>
          <w:tcPr>
            <w:tcW w:w="462" w:type="pct"/>
            <w:shd w:val="clear" w:color="auto" w:fill="auto"/>
            <w:noWrap/>
            <w:hideMark/>
          </w:tcPr>
          <w:p w14:paraId="1250FE13" w14:textId="77777777" w:rsidR="00B873C8" w:rsidRPr="00D125AA" w:rsidRDefault="00B873C8" w:rsidP="00FB0EEC">
            <w:pPr>
              <w:spacing w:line="240" w:lineRule="auto"/>
              <w:rPr>
                <w:sz w:val="18"/>
                <w:szCs w:val="18"/>
                <w:lang w:val="en-GB"/>
              </w:rPr>
            </w:pPr>
            <w:r w:rsidRPr="00D125AA">
              <w:rPr>
                <w:sz w:val="18"/>
                <w:szCs w:val="18"/>
                <w:lang w:val="en-GB"/>
              </w:rPr>
              <w:t>13.5</w:t>
            </w:r>
          </w:p>
        </w:tc>
        <w:tc>
          <w:tcPr>
            <w:tcW w:w="384" w:type="pct"/>
            <w:shd w:val="clear" w:color="auto" w:fill="auto"/>
            <w:noWrap/>
            <w:hideMark/>
          </w:tcPr>
          <w:p w14:paraId="482FCD95" w14:textId="77777777" w:rsidR="00B873C8" w:rsidRPr="00D125AA" w:rsidRDefault="00B873C8" w:rsidP="00FB0EEC">
            <w:pPr>
              <w:spacing w:line="240" w:lineRule="auto"/>
              <w:rPr>
                <w:sz w:val="18"/>
                <w:szCs w:val="18"/>
                <w:lang w:val="en-GB"/>
              </w:rPr>
            </w:pPr>
            <w:r w:rsidRPr="00D125AA">
              <w:rPr>
                <w:sz w:val="18"/>
                <w:szCs w:val="18"/>
                <w:lang w:val="en-GB"/>
              </w:rPr>
              <w:t>93.5</w:t>
            </w:r>
          </w:p>
        </w:tc>
        <w:tc>
          <w:tcPr>
            <w:tcW w:w="773" w:type="pct"/>
            <w:shd w:val="clear" w:color="auto" w:fill="auto"/>
            <w:noWrap/>
            <w:hideMark/>
          </w:tcPr>
          <w:p w14:paraId="6CEEAD2F" w14:textId="77777777" w:rsidR="00B873C8" w:rsidRPr="00D125AA" w:rsidRDefault="00B873C8" w:rsidP="00FB0EEC">
            <w:pPr>
              <w:spacing w:line="240" w:lineRule="auto"/>
              <w:rPr>
                <w:sz w:val="18"/>
                <w:szCs w:val="18"/>
                <w:lang w:val="en-GB"/>
              </w:rPr>
            </w:pPr>
            <w:r w:rsidRPr="00D125AA">
              <w:rPr>
                <w:sz w:val="18"/>
                <w:szCs w:val="18"/>
                <w:lang w:val="en-GB"/>
              </w:rPr>
              <w:t>Chile</w:t>
            </w:r>
          </w:p>
        </w:tc>
        <w:tc>
          <w:tcPr>
            <w:tcW w:w="385" w:type="pct"/>
            <w:shd w:val="clear" w:color="auto" w:fill="auto"/>
            <w:noWrap/>
            <w:hideMark/>
          </w:tcPr>
          <w:p w14:paraId="1B76DF09" w14:textId="77777777" w:rsidR="00B873C8" w:rsidRPr="00D125AA" w:rsidRDefault="00B873C8" w:rsidP="00FB0EEC">
            <w:pPr>
              <w:spacing w:line="240" w:lineRule="auto"/>
              <w:rPr>
                <w:sz w:val="18"/>
                <w:szCs w:val="18"/>
                <w:lang w:val="en-GB"/>
              </w:rPr>
            </w:pPr>
            <w:r w:rsidRPr="00D125AA">
              <w:rPr>
                <w:sz w:val="18"/>
                <w:szCs w:val="18"/>
                <w:lang w:val="en-GB"/>
              </w:rPr>
              <w:t>120.9</w:t>
            </w:r>
          </w:p>
        </w:tc>
        <w:tc>
          <w:tcPr>
            <w:tcW w:w="384" w:type="pct"/>
            <w:shd w:val="clear" w:color="auto" w:fill="auto"/>
            <w:noWrap/>
            <w:hideMark/>
          </w:tcPr>
          <w:p w14:paraId="3A571298" w14:textId="77777777" w:rsidR="00B873C8" w:rsidRPr="00D125AA" w:rsidRDefault="00B873C8" w:rsidP="00FB0EEC">
            <w:pPr>
              <w:spacing w:line="240" w:lineRule="auto"/>
              <w:rPr>
                <w:sz w:val="18"/>
                <w:szCs w:val="18"/>
                <w:lang w:val="en-GB"/>
              </w:rPr>
            </w:pPr>
            <w:r w:rsidRPr="00D125AA">
              <w:rPr>
                <w:sz w:val="18"/>
                <w:szCs w:val="18"/>
                <w:lang w:val="en-GB"/>
              </w:rPr>
              <w:t>49.6</w:t>
            </w:r>
          </w:p>
        </w:tc>
        <w:tc>
          <w:tcPr>
            <w:tcW w:w="770" w:type="pct"/>
            <w:shd w:val="clear" w:color="auto" w:fill="auto"/>
            <w:noWrap/>
            <w:hideMark/>
          </w:tcPr>
          <w:p w14:paraId="39711F25" w14:textId="77777777" w:rsidR="00B873C8" w:rsidRPr="00D125AA" w:rsidRDefault="00B873C8" w:rsidP="00FB0EEC">
            <w:pPr>
              <w:spacing w:line="240" w:lineRule="auto"/>
              <w:rPr>
                <w:sz w:val="18"/>
                <w:szCs w:val="18"/>
                <w:lang w:val="en-GB"/>
              </w:rPr>
            </w:pPr>
            <w:r w:rsidRPr="00D125AA">
              <w:rPr>
                <w:sz w:val="18"/>
                <w:szCs w:val="18"/>
                <w:lang w:val="en-GB"/>
              </w:rPr>
              <w:t>Indonesia</w:t>
            </w:r>
          </w:p>
        </w:tc>
        <w:tc>
          <w:tcPr>
            <w:tcW w:w="461" w:type="pct"/>
            <w:shd w:val="clear" w:color="auto" w:fill="auto"/>
            <w:noWrap/>
            <w:hideMark/>
          </w:tcPr>
          <w:p w14:paraId="43C4A4AF" w14:textId="77777777" w:rsidR="00B873C8" w:rsidRPr="00D125AA" w:rsidRDefault="00B873C8" w:rsidP="00FB0EEC">
            <w:pPr>
              <w:spacing w:line="240" w:lineRule="auto"/>
              <w:rPr>
                <w:sz w:val="18"/>
                <w:szCs w:val="18"/>
                <w:lang w:val="en-GB"/>
              </w:rPr>
            </w:pPr>
            <w:r w:rsidRPr="00D125AA">
              <w:rPr>
                <w:sz w:val="18"/>
                <w:szCs w:val="18"/>
                <w:lang w:val="en-GB"/>
              </w:rPr>
              <w:t>284.8</w:t>
            </w:r>
          </w:p>
        </w:tc>
        <w:tc>
          <w:tcPr>
            <w:tcW w:w="383" w:type="pct"/>
            <w:shd w:val="clear" w:color="auto" w:fill="auto"/>
            <w:noWrap/>
            <w:hideMark/>
          </w:tcPr>
          <w:p w14:paraId="69EEAA09" w14:textId="77777777" w:rsidR="00B873C8" w:rsidRPr="00D125AA" w:rsidRDefault="00B873C8" w:rsidP="00FB0EEC">
            <w:pPr>
              <w:spacing w:line="240" w:lineRule="auto"/>
              <w:rPr>
                <w:sz w:val="18"/>
                <w:szCs w:val="18"/>
                <w:lang w:val="en-GB"/>
              </w:rPr>
            </w:pPr>
            <w:r w:rsidRPr="00D125AA">
              <w:rPr>
                <w:sz w:val="18"/>
                <w:szCs w:val="18"/>
                <w:lang w:val="en-GB"/>
              </w:rPr>
              <w:t>33.1</w:t>
            </w:r>
          </w:p>
        </w:tc>
      </w:tr>
      <w:tr w:rsidR="00B873C8" w:rsidRPr="00D125AA" w14:paraId="70EE21C6" w14:textId="77777777" w:rsidTr="00FB0EEC">
        <w:trPr>
          <w:trHeight w:val="227"/>
        </w:trPr>
        <w:tc>
          <w:tcPr>
            <w:tcW w:w="998" w:type="pct"/>
            <w:shd w:val="clear" w:color="auto" w:fill="auto"/>
            <w:noWrap/>
            <w:hideMark/>
          </w:tcPr>
          <w:p w14:paraId="4185BB46" w14:textId="77777777" w:rsidR="00B873C8" w:rsidRPr="00D125AA" w:rsidRDefault="00B873C8" w:rsidP="00FB0EEC">
            <w:pPr>
              <w:spacing w:line="240" w:lineRule="auto"/>
              <w:rPr>
                <w:sz w:val="18"/>
                <w:szCs w:val="18"/>
                <w:lang w:val="en-GB"/>
              </w:rPr>
            </w:pPr>
            <w:r w:rsidRPr="00D125AA">
              <w:rPr>
                <w:sz w:val="18"/>
                <w:szCs w:val="18"/>
                <w:lang w:val="en-GB"/>
              </w:rPr>
              <w:t>Latvia</w:t>
            </w:r>
          </w:p>
        </w:tc>
        <w:tc>
          <w:tcPr>
            <w:tcW w:w="462" w:type="pct"/>
            <w:shd w:val="clear" w:color="auto" w:fill="auto"/>
            <w:noWrap/>
            <w:hideMark/>
          </w:tcPr>
          <w:p w14:paraId="426E47C4" w14:textId="77777777" w:rsidR="00B873C8" w:rsidRPr="00D125AA" w:rsidRDefault="00B873C8" w:rsidP="00FB0EEC">
            <w:pPr>
              <w:spacing w:line="240" w:lineRule="auto"/>
              <w:rPr>
                <w:sz w:val="18"/>
                <w:szCs w:val="18"/>
                <w:lang w:val="en-GB"/>
              </w:rPr>
            </w:pPr>
            <w:r w:rsidRPr="00D125AA">
              <w:rPr>
                <w:sz w:val="18"/>
                <w:szCs w:val="18"/>
                <w:lang w:val="en-GB"/>
              </w:rPr>
              <w:t>25.2</w:t>
            </w:r>
          </w:p>
        </w:tc>
        <w:tc>
          <w:tcPr>
            <w:tcW w:w="384" w:type="pct"/>
            <w:shd w:val="clear" w:color="auto" w:fill="auto"/>
            <w:noWrap/>
            <w:hideMark/>
          </w:tcPr>
          <w:p w14:paraId="1BC41427" w14:textId="77777777" w:rsidR="00B873C8" w:rsidRPr="00D125AA" w:rsidRDefault="00B873C8" w:rsidP="00FB0EEC">
            <w:pPr>
              <w:spacing w:line="240" w:lineRule="auto"/>
              <w:rPr>
                <w:sz w:val="18"/>
                <w:szCs w:val="18"/>
                <w:lang w:val="en-GB"/>
              </w:rPr>
            </w:pPr>
            <w:r w:rsidRPr="00D125AA">
              <w:rPr>
                <w:sz w:val="18"/>
                <w:szCs w:val="18"/>
                <w:lang w:val="en-GB"/>
              </w:rPr>
              <w:t>93.5</w:t>
            </w:r>
          </w:p>
        </w:tc>
        <w:tc>
          <w:tcPr>
            <w:tcW w:w="773" w:type="pct"/>
            <w:shd w:val="clear" w:color="auto" w:fill="auto"/>
            <w:noWrap/>
            <w:hideMark/>
          </w:tcPr>
          <w:p w14:paraId="4C45EFDD" w14:textId="77777777" w:rsidR="00B873C8" w:rsidRPr="00D125AA" w:rsidRDefault="00B873C8" w:rsidP="00FB0EEC">
            <w:pPr>
              <w:spacing w:line="240" w:lineRule="auto"/>
              <w:rPr>
                <w:sz w:val="18"/>
                <w:szCs w:val="18"/>
                <w:lang w:val="en-GB"/>
              </w:rPr>
            </w:pPr>
            <w:r w:rsidRPr="00D125AA">
              <w:rPr>
                <w:sz w:val="18"/>
                <w:szCs w:val="18"/>
                <w:lang w:val="en-GB"/>
              </w:rPr>
              <w:t>Madagascar</w:t>
            </w:r>
          </w:p>
        </w:tc>
        <w:tc>
          <w:tcPr>
            <w:tcW w:w="385" w:type="pct"/>
            <w:shd w:val="clear" w:color="auto" w:fill="auto"/>
            <w:noWrap/>
            <w:hideMark/>
          </w:tcPr>
          <w:p w14:paraId="320FC701" w14:textId="77777777" w:rsidR="00B873C8" w:rsidRPr="00D125AA" w:rsidRDefault="00B873C8" w:rsidP="00FB0EEC">
            <w:pPr>
              <w:spacing w:line="240" w:lineRule="auto"/>
              <w:rPr>
                <w:sz w:val="18"/>
                <w:szCs w:val="18"/>
                <w:lang w:val="en-GB"/>
              </w:rPr>
            </w:pPr>
            <w:r w:rsidRPr="00D125AA">
              <w:rPr>
                <w:sz w:val="18"/>
                <w:szCs w:val="18"/>
                <w:lang w:val="en-GB"/>
              </w:rPr>
              <w:t>4.8</w:t>
            </w:r>
          </w:p>
        </w:tc>
        <w:tc>
          <w:tcPr>
            <w:tcW w:w="384" w:type="pct"/>
            <w:shd w:val="clear" w:color="auto" w:fill="auto"/>
            <w:noWrap/>
            <w:hideMark/>
          </w:tcPr>
          <w:p w14:paraId="22524369"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48F0E903" w14:textId="77777777" w:rsidR="00B873C8" w:rsidRPr="00D125AA" w:rsidRDefault="00B873C8" w:rsidP="00FB0EEC">
            <w:pPr>
              <w:spacing w:line="240" w:lineRule="auto"/>
              <w:rPr>
                <w:sz w:val="18"/>
                <w:szCs w:val="18"/>
                <w:lang w:val="en-GB"/>
              </w:rPr>
            </w:pPr>
            <w:r w:rsidRPr="00D125AA">
              <w:rPr>
                <w:sz w:val="18"/>
                <w:szCs w:val="18"/>
                <w:lang w:val="en-GB"/>
              </w:rPr>
              <w:t>Kuwait</w:t>
            </w:r>
          </w:p>
        </w:tc>
        <w:tc>
          <w:tcPr>
            <w:tcW w:w="461" w:type="pct"/>
            <w:shd w:val="clear" w:color="auto" w:fill="auto"/>
            <w:noWrap/>
            <w:hideMark/>
          </w:tcPr>
          <w:p w14:paraId="5D27F812" w14:textId="77777777" w:rsidR="00B873C8" w:rsidRPr="00D125AA" w:rsidRDefault="00B873C8" w:rsidP="00FB0EEC">
            <w:pPr>
              <w:spacing w:line="240" w:lineRule="auto"/>
              <w:rPr>
                <w:sz w:val="18"/>
                <w:szCs w:val="18"/>
                <w:lang w:val="en-GB"/>
              </w:rPr>
            </w:pPr>
            <w:r w:rsidRPr="00D125AA">
              <w:rPr>
                <w:sz w:val="18"/>
                <w:szCs w:val="18"/>
                <w:lang w:val="en-GB"/>
              </w:rPr>
              <w:t>37.7</w:t>
            </w:r>
          </w:p>
        </w:tc>
        <w:tc>
          <w:tcPr>
            <w:tcW w:w="383" w:type="pct"/>
            <w:shd w:val="clear" w:color="auto" w:fill="auto"/>
            <w:noWrap/>
            <w:hideMark/>
          </w:tcPr>
          <w:p w14:paraId="6164BE87" w14:textId="77777777" w:rsidR="00B873C8" w:rsidRPr="00D125AA" w:rsidRDefault="00B873C8" w:rsidP="00FB0EEC">
            <w:pPr>
              <w:spacing w:line="240" w:lineRule="auto"/>
              <w:rPr>
                <w:sz w:val="18"/>
                <w:szCs w:val="18"/>
                <w:lang w:val="en-GB"/>
              </w:rPr>
            </w:pPr>
            <w:r w:rsidRPr="00D125AA">
              <w:rPr>
                <w:sz w:val="18"/>
                <w:szCs w:val="18"/>
                <w:lang w:val="en-GB"/>
              </w:rPr>
              <w:t>32.9</w:t>
            </w:r>
          </w:p>
        </w:tc>
      </w:tr>
      <w:tr w:rsidR="00B873C8" w:rsidRPr="00D125AA" w14:paraId="590AD26D" w14:textId="77777777" w:rsidTr="00FB0EEC">
        <w:trPr>
          <w:trHeight w:val="227"/>
        </w:trPr>
        <w:tc>
          <w:tcPr>
            <w:tcW w:w="998" w:type="pct"/>
            <w:shd w:val="clear" w:color="auto" w:fill="auto"/>
            <w:noWrap/>
            <w:hideMark/>
          </w:tcPr>
          <w:p w14:paraId="7A9295DF" w14:textId="77777777" w:rsidR="00B873C8" w:rsidRPr="00D125AA" w:rsidRDefault="00B873C8" w:rsidP="00FB0EEC">
            <w:pPr>
              <w:spacing w:line="240" w:lineRule="auto"/>
              <w:rPr>
                <w:sz w:val="18"/>
                <w:szCs w:val="18"/>
                <w:lang w:val="en-GB"/>
              </w:rPr>
            </w:pPr>
            <w:r w:rsidRPr="00D125AA">
              <w:rPr>
                <w:sz w:val="18"/>
                <w:szCs w:val="18"/>
                <w:lang w:val="en-GB"/>
              </w:rPr>
              <w:t>Moldova</w:t>
            </w:r>
          </w:p>
        </w:tc>
        <w:tc>
          <w:tcPr>
            <w:tcW w:w="462" w:type="pct"/>
            <w:shd w:val="clear" w:color="auto" w:fill="auto"/>
            <w:noWrap/>
            <w:hideMark/>
          </w:tcPr>
          <w:p w14:paraId="648C9068" w14:textId="77777777" w:rsidR="00B873C8" w:rsidRPr="00D125AA" w:rsidRDefault="00B873C8" w:rsidP="00FB0EEC">
            <w:pPr>
              <w:spacing w:line="240" w:lineRule="auto"/>
              <w:rPr>
                <w:sz w:val="18"/>
                <w:szCs w:val="18"/>
                <w:lang w:val="en-GB"/>
              </w:rPr>
            </w:pPr>
            <w:r w:rsidRPr="00D125AA">
              <w:rPr>
                <w:sz w:val="18"/>
                <w:szCs w:val="18"/>
                <w:lang w:val="en-GB"/>
              </w:rPr>
              <w:t>5.9</w:t>
            </w:r>
          </w:p>
        </w:tc>
        <w:tc>
          <w:tcPr>
            <w:tcW w:w="384" w:type="pct"/>
            <w:shd w:val="clear" w:color="auto" w:fill="auto"/>
            <w:noWrap/>
            <w:hideMark/>
          </w:tcPr>
          <w:p w14:paraId="7F8CE47B" w14:textId="77777777" w:rsidR="00B873C8" w:rsidRPr="00D125AA" w:rsidRDefault="00B873C8" w:rsidP="00FB0EEC">
            <w:pPr>
              <w:spacing w:line="240" w:lineRule="auto"/>
              <w:rPr>
                <w:sz w:val="18"/>
                <w:szCs w:val="18"/>
                <w:lang w:val="en-GB"/>
              </w:rPr>
            </w:pPr>
            <w:r w:rsidRPr="00D125AA">
              <w:rPr>
                <w:sz w:val="18"/>
                <w:szCs w:val="18"/>
                <w:lang w:val="en-GB"/>
              </w:rPr>
              <w:t>90.7</w:t>
            </w:r>
          </w:p>
        </w:tc>
        <w:tc>
          <w:tcPr>
            <w:tcW w:w="773" w:type="pct"/>
            <w:shd w:val="clear" w:color="auto" w:fill="auto"/>
            <w:noWrap/>
            <w:hideMark/>
          </w:tcPr>
          <w:p w14:paraId="5B2648CE" w14:textId="77777777" w:rsidR="00B873C8" w:rsidRPr="00D125AA" w:rsidRDefault="00B873C8" w:rsidP="00FB0EEC">
            <w:pPr>
              <w:spacing w:line="240" w:lineRule="auto"/>
              <w:rPr>
                <w:sz w:val="18"/>
                <w:szCs w:val="18"/>
                <w:lang w:val="en-GB"/>
              </w:rPr>
            </w:pPr>
            <w:r w:rsidRPr="00D125AA">
              <w:rPr>
                <w:sz w:val="18"/>
                <w:szCs w:val="18"/>
                <w:lang w:val="en-GB"/>
              </w:rPr>
              <w:t>Maldives</w:t>
            </w:r>
          </w:p>
        </w:tc>
        <w:tc>
          <w:tcPr>
            <w:tcW w:w="385" w:type="pct"/>
            <w:shd w:val="clear" w:color="auto" w:fill="auto"/>
            <w:noWrap/>
            <w:hideMark/>
          </w:tcPr>
          <w:p w14:paraId="66C3E611" w14:textId="77777777" w:rsidR="00B873C8" w:rsidRPr="00D125AA" w:rsidRDefault="00B873C8" w:rsidP="00FB0EEC">
            <w:pPr>
              <w:spacing w:line="240" w:lineRule="auto"/>
              <w:rPr>
                <w:sz w:val="18"/>
                <w:szCs w:val="18"/>
                <w:lang w:val="en-GB"/>
              </w:rPr>
            </w:pPr>
            <w:r w:rsidRPr="00D125AA">
              <w:rPr>
                <w:sz w:val="18"/>
                <w:szCs w:val="18"/>
                <w:lang w:val="en-GB"/>
              </w:rPr>
              <w:t>2.0</w:t>
            </w:r>
          </w:p>
        </w:tc>
        <w:tc>
          <w:tcPr>
            <w:tcW w:w="384" w:type="pct"/>
            <w:shd w:val="clear" w:color="auto" w:fill="auto"/>
            <w:noWrap/>
            <w:hideMark/>
          </w:tcPr>
          <w:p w14:paraId="045E1536"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286075D6" w14:textId="77777777" w:rsidR="00B873C8" w:rsidRPr="00D125AA" w:rsidRDefault="00B873C8" w:rsidP="00FB0EEC">
            <w:pPr>
              <w:spacing w:line="240" w:lineRule="auto"/>
              <w:rPr>
                <w:sz w:val="18"/>
                <w:szCs w:val="18"/>
                <w:lang w:val="en-GB"/>
              </w:rPr>
            </w:pPr>
            <w:r w:rsidRPr="00D125AA">
              <w:rPr>
                <w:sz w:val="18"/>
                <w:szCs w:val="18"/>
                <w:lang w:val="en-GB"/>
              </w:rPr>
              <w:t>Cameroon</w:t>
            </w:r>
          </w:p>
        </w:tc>
        <w:tc>
          <w:tcPr>
            <w:tcW w:w="461" w:type="pct"/>
            <w:shd w:val="clear" w:color="auto" w:fill="auto"/>
            <w:noWrap/>
            <w:hideMark/>
          </w:tcPr>
          <w:p w14:paraId="17955595" w14:textId="77777777" w:rsidR="00B873C8" w:rsidRPr="00D125AA" w:rsidRDefault="00B873C8" w:rsidP="00FB0EEC">
            <w:pPr>
              <w:spacing w:line="240" w:lineRule="auto"/>
              <w:rPr>
                <w:sz w:val="18"/>
                <w:szCs w:val="18"/>
                <w:lang w:val="en-GB"/>
              </w:rPr>
            </w:pPr>
            <w:r w:rsidRPr="00D125AA">
              <w:rPr>
                <w:sz w:val="18"/>
                <w:szCs w:val="18"/>
                <w:lang w:val="en-GB"/>
              </w:rPr>
              <w:t>10.1</w:t>
            </w:r>
          </w:p>
        </w:tc>
        <w:tc>
          <w:tcPr>
            <w:tcW w:w="383" w:type="pct"/>
            <w:shd w:val="clear" w:color="auto" w:fill="auto"/>
            <w:noWrap/>
            <w:hideMark/>
          </w:tcPr>
          <w:p w14:paraId="5700E981" w14:textId="77777777" w:rsidR="00B873C8" w:rsidRPr="00D125AA" w:rsidRDefault="00B873C8" w:rsidP="00FB0EEC">
            <w:pPr>
              <w:spacing w:line="240" w:lineRule="auto"/>
              <w:rPr>
                <w:sz w:val="18"/>
                <w:szCs w:val="18"/>
                <w:lang w:val="en-GB"/>
              </w:rPr>
            </w:pPr>
            <w:r w:rsidRPr="00D125AA">
              <w:rPr>
                <w:sz w:val="18"/>
                <w:szCs w:val="18"/>
                <w:lang w:val="en-GB"/>
              </w:rPr>
              <w:t>32.6</w:t>
            </w:r>
          </w:p>
        </w:tc>
      </w:tr>
      <w:tr w:rsidR="00B873C8" w:rsidRPr="00D125AA" w14:paraId="741FE9ED" w14:textId="77777777" w:rsidTr="00FB0EEC">
        <w:trPr>
          <w:trHeight w:val="227"/>
        </w:trPr>
        <w:tc>
          <w:tcPr>
            <w:tcW w:w="998" w:type="pct"/>
            <w:shd w:val="clear" w:color="auto" w:fill="auto"/>
            <w:noWrap/>
            <w:hideMark/>
          </w:tcPr>
          <w:p w14:paraId="0F379444" w14:textId="77777777" w:rsidR="00B873C8" w:rsidRPr="00D125AA" w:rsidRDefault="00B873C8" w:rsidP="00FB0EEC">
            <w:pPr>
              <w:spacing w:line="240" w:lineRule="auto"/>
              <w:rPr>
                <w:sz w:val="18"/>
                <w:szCs w:val="18"/>
                <w:lang w:val="en-GB"/>
              </w:rPr>
            </w:pPr>
            <w:r w:rsidRPr="00D125AA">
              <w:rPr>
                <w:sz w:val="18"/>
                <w:szCs w:val="18"/>
                <w:lang w:val="en-GB"/>
              </w:rPr>
              <w:t>Bosnia and Herzegovina</w:t>
            </w:r>
          </w:p>
        </w:tc>
        <w:tc>
          <w:tcPr>
            <w:tcW w:w="462" w:type="pct"/>
            <w:shd w:val="clear" w:color="auto" w:fill="auto"/>
            <w:noWrap/>
            <w:hideMark/>
          </w:tcPr>
          <w:p w14:paraId="623FA10F" w14:textId="77777777" w:rsidR="00B873C8" w:rsidRPr="00D125AA" w:rsidRDefault="00B873C8" w:rsidP="00FB0EEC">
            <w:pPr>
              <w:spacing w:line="240" w:lineRule="auto"/>
              <w:rPr>
                <w:sz w:val="18"/>
                <w:szCs w:val="18"/>
                <w:lang w:val="en-GB"/>
              </w:rPr>
            </w:pPr>
            <w:r w:rsidRPr="00D125AA">
              <w:rPr>
                <w:sz w:val="18"/>
                <w:szCs w:val="18"/>
                <w:lang w:val="en-GB"/>
              </w:rPr>
              <w:t>13.8</w:t>
            </w:r>
          </w:p>
        </w:tc>
        <w:tc>
          <w:tcPr>
            <w:tcW w:w="384" w:type="pct"/>
            <w:shd w:val="clear" w:color="auto" w:fill="auto"/>
            <w:noWrap/>
            <w:hideMark/>
          </w:tcPr>
          <w:p w14:paraId="3E12AAAB" w14:textId="77777777" w:rsidR="00B873C8" w:rsidRPr="00D125AA" w:rsidRDefault="00B873C8" w:rsidP="00FB0EEC">
            <w:pPr>
              <w:spacing w:line="240" w:lineRule="auto"/>
              <w:rPr>
                <w:sz w:val="18"/>
                <w:szCs w:val="18"/>
                <w:lang w:val="en-GB"/>
              </w:rPr>
            </w:pPr>
            <w:r w:rsidRPr="00D125AA">
              <w:rPr>
                <w:sz w:val="18"/>
                <w:szCs w:val="18"/>
                <w:lang w:val="en-GB"/>
              </w:rPr>
              <w:t>85.1</w:t>
            </w:r>
          </w:p>
        </w:tc>
        <w:tc>
          <w:tcPr>
            <w:tcW w:w="773" w:type="pct"/>
            <w:shd w:val="clear" w:color="auto" w:fill="auto"/>
            <w:noWrap/>
            <w:hideMark/>
          </w:tcPr>
          <w:p w14:paraId="6D2A4360" w14:textId="77777777" w:rsidR="00B873C8" w:rsidRPr="00D125AA" w:rsidRDefault="00B873C8" w:rsidP="00FB0EEC">
            <w:pPr>
              <w:spacing w:line="240" w:lineRule="auto"/>
              <w:rPr>
                <w:sz w:val="18"/>
                <w:szCs w:val="18"/>
                <w:lang w:val="en-GB"/>
              </w:rPr>
            </w:pPr>
            <w:r w:rsidRPr="00D125AA">
              <w:rPr>
                <w:sz w:val="18"/>
                <w:szCs w:val="18"/>
                <w:lang w:val="en-GB"/>
              </w:rPr>
              <w:t>Burkina Faso</w:t>
            </w:r>
          </w:p>
        </w:tc>
        <w:tc>
          <w:tcPr>
            <w:tcW w:w="385" w:type="pct"/>
            <w:shd w:val="clear" w:color="auto" w:fill="auto"/>
            <w:noWrap/>
            <w:hideMark/>
          </w:tcPr>
          <w:p w14:paraId="0967B13D" w14:textId="77777777" w:rsidR="00B873C8" w:rsidRPr="00D125AA" w:rsidRDefault="00B873C8" w:rsidP="00FB0EEC">
            <w:pPr>
              <w:spacing w:line="240" w:lineRule="auto"/>
              <w:rPr>
                <w:sz w:val="18"/>
                <w:szCs w:val="18"/>
                <w:lang w:val="en-GB"/>
              </w:rPr>
            </w:pPr>
            <w:r w:rsidRPr="00D125AA">
              <w:rPr>
                <w:sz w:val="18"/>
                <w:szCs w:val="18"/>
                <w:lang w:val="en-GB"/>
              </w:rPr>
              <w:t>5.1</w:t>
            </w:r>
          </w:p>
        </w:tc>
        <w:tc>
          <w:tcPr>
            <w:tcW w:w="384" w:type="pct"/>
            <w:shd w:val="clear" w:color="auto" w:fill="auto"/>
            <w:noWrap/>
            <w:hideMark/>
          </w:tcPr>
          <w:p w14:paraId="6A073245" w14:textId="77777777" w:rsidR="00B873C8" w:rsidRPr="00D125AA" w:rsidRDefault="00B873C8" w:rsidP="00FB0EEC">
            <w:pPr>
              <w:spacing w:line="240" w:lineRule="auto"/>
              <w:rPr>
                <w:sz w:val="18"/>
                <w:szCs w:val="18"/>
                <w:lang w:val="en-GB"/>
              </w:rPr>
            </w:pPr>
            <w:r w:rsidRPr="00D125AA">
              <w:rPr>
                <w:sz w:val="18"/>
                <w:szCs w:val="18"/>
                <w:lang w:val="en-GB"/>
              </w:rPr>
              <w:t>49.4</w:t>
            </w:r>
          </w:p>
        </w:tc>
        <w:tc>
          <w:tcPr>
            <w:tcW w:w="770" w:type="pct"/>
            <w:shd w:val="clear" w:color="auto" w:fill="auto"/>
            <w:noWrap/>
            <w:hideMark/>
          </w:tcPr>
          <w:p w14:paraId="31207B5A" w14:textId="77777777" w:rsidR="00B873C8" w:rsidRPr="00D125AA" w:rsidRDefault="00B873C8" w:rsidP="00FB0EEC">
            <w:pPr>
              <w:spacing w:line="240" w:lineRule="auto"/>
              <w:rPr>
                <w:sz w:val="18"/>
                <w:szCs w:val="18"/>
                <w:lang w:val="en-GB"/>
              </w:rPr>
            </w:pPr>
            <w:r w:rsidRPr="00D125AA">
              <w:rPr>
                <w:sz w:val="18"/>
                <w:szCs w:val="18"/>
                <w:lang w:val="en-GB"/>
              </w:rPr>
              <w:t>Saudi Arabia</w:t>
            </w:r>
          </w:p>
        </w:tc>
        <w:tc>
          <w:tcPr>
            <w:tcW w:w="461" w:type="pct"/>
            <w:shd w:val="clear" w:color="auto" w:fill="auto"/>
            <w:noWrap/>
            <w:hideMark/>
          </w:tcPr>
          <w:p w14:paraId="4628EFF4" w14:textId="77777777" w:rsidR="00B873C8" w:rsidRPr="00D125AA" w:rsidRDefault="00B873C8" w:rsidP="00FB0EEC">
            <w:pPr>
              <w:spacing w:line="240" w:lineRule="auto"/>
              <w:rPr>
                <w:sz w:val="18"/>
                <w:szCs w:val="18"/>
                <w:lang w:val="en-GB"/>
              </w:rPr>
            </w:pPr>
            <w:r w:rsidRPr="00D125AA">
              <w:rPr>
                <w:sz w:val="18"/>
                <w:szCs w:val="18"/>
                <w:lang w:val="en-GB"/>
              </w:rPr>
              <w:t>209.4</w:t>
            </w:r>
          </w:p>
        </w:tc>
        <w:tc>
          <w:tcPr>
            <w:tcW w:w="383" w:type="pct"/>
            <w:shd w:val="clear" w:color="auto" w:fill="auto"/>
            <w:noWrap/>
            <w:hideMark/>
          </w:tcPr>
          <w:p w14:paraId="2B8A4FB0" w14:textId="77777777" w:rsidR="00B873C8" w:rsidRPr="00D125AA" w:rsidRDefault="00B873C8" w:rsidP="00FB0EEC">
            <w:pPr>
              <w:spacing w:line="240" w:lineRule="auto"/>
              <w:rPr>
                <w:sz w:val="18"/>
                <w:szCs w:val="18"/>
                <w:lang w:val="en-GB"/>
              </w:rPr>
            </w:pPr>
            <w:r w:rsidRPr="00D125AA">
              <w:rPr>
                <w:sz w:val="18"/>
                <w:szCs w:val="18"/>
                <w:lang w:val="en-GB"/>
              </w:rPr>
              <w:t>32.0</w:t>
            </w:r>
          </w:p>
        </w:tc>
      </w:tr>
      <w:tr w:rsidR="00B873C8" w:rsidRPr="00D125AA" w14:paraId="51051739" w14:textId="77777777" w:rsidTr="00FB0EEC">
        <w:trPr>
          <w:trHeight w:val="227"/>
        </w:trPr>
        <w:tc>
          <w:tcPr>
            <w:tcW w:w="998" w:type="pct"/>
            <w:shd w:val="clear" w:color="auto" w:fill="auto"/>
            <w:noWrap/>
            <w:hideMark/>
          </w:tcPr>
          <w:p w14:paraId="075E24E2" w14:textId="77777777" w:rsidR="00B873C8" w:rsidRPr="00D125AA" w:rsidRDefault="00B873C8" w:rsidP="00FB0EEC">
            <w:pPr>
              <w:spacing w:line="240" w:lineRule="auto"/>
              <w:rPr>
                <w:sz w:val="18"/>
                <w:szCs w:val="18"/>
                <w:lang w:val="en-GB"/>
              </w:rPr>
            </w:pPr>
            <w:r w:rsidRPr="00D125AA">
              <w:rPr>
                <w:sz w:val="18"/>
                <w:szCs w:val="18"/>
                <w:lang w:val="en-GB"/>
              </w:rPr>
              <w:t>Serbia</w:t>
            </w:r>
          </w:p>
        </w:tc>
        <w:tc>
          <w:tcPr>
            <w:tcW w:w="462" w:type="pct"/>
            <w:shd w:val="clear" w:color="auto" w:fill="auto"/>
            <w:noWrap/>
            <w:hideMark/>
          </w:tcPr>
          <w:p w14:paraId="41B9A846" w14:textId="77777777" w:rsidR="00B873C8" w:rsidRPr="00D125AA" w:rsidRDefault="00B873C8" w:rsidP="00FB0EEC">
            <w:pPr>
              <w:spacing w:line="240" w:lineRule="auto"/>
              <w:rPr>
                <w:sz w:val="18"/>
                <w:szCs w:val="18"/>
                <w:lang w:val="en-GB"/>
              </w:rPr>
            </w:pPr>
            <w:r w:rsidRPr="00D125AA">
              <w:rPr>
                <w:sz w:val="18"/>
                <w:szCs w:val="18"/>
                <w:lang w:val="en-GB"/>
              </w:rPr>
              <w:t>31.5</w:t>
            </w:r>
          </w:p>
        </w:tc>
        <w:tc>
          <w:tcPr>
            <w:tcW w:w="384" w:type="pct"/>
            <w:shd w:val="clear" w:color="auto" w:fill="auto"/>
            <w:noWrap/>
            <w:hideMark/>
          </w:tcPr>
          <w:p w14:paraId="0A796BC9" w14:textId="77777777" w:rsidR="00B873C8" w:rsidRPr="00D125AA" w:rsidRDefault="00B873C8" w:rsidP="00FB0EEC">
            <w:pPr>
              <w:spacing w:line="240" w:lineRule="auto"/>
              <w:rPr>
                <w:sz w:val="18"/>
                <w:szCs w:val="18"/>
                <w:lang w:val="en-GB"/>
              </w:rPr>
            </w:pPr>
            <w:r w:rsidRPr="00D125AA">
              <w:rPr>
                <w:sz w:val="18"/>
                <w:szCs w:val="18"/>
                <w:lang w:val="en-GB"/>
              </w:rPr>
              <w:t>84.9</w:t>
            </w:r>
          </w:p>
        </w:tc>
        <w:tc>
          <w:tcPr>
            <w:tcW w:w="773" w:type="pct"/>
            <w:shd w:val="clear" w:color="auto" w:fill="auto"/>
            <w:noWrap/>
            <w:hideMark/>
          </w:tcPr>
          <w:p w14:paraId="6F28B623" w14:textId="77777777" w:rsidR="00B873C8" w:rsidRPr="00D125AA" w:rsidRDefault="00B873C8" w:rsidP="00FB0EEC">
            <w:pPr>
              <w:spacing w:line="240" w:lineRule="auto"/>
              <w:rPr>
                <w:sz w:val="18"/>
                <w:szCs w:val="18"/>
                <w:lang w:val="en-GB"/>
              </w:rPr>
            </w:pPr>
            <w:r w:rsidRPr="00D125AA">
              <w:rPr>
                <w:sz w:val="18"/>
                <w:szCs w:val="18"/>
                <w:lang w:val="en-GB"/>
              </w:rPr>
              <w:t>West Bank and Gaza</w:t>
            </w:r>
          </w:p>
        </w:tc>
        <w:tc>
          <w:tcPr>
            <w:tcW w:w="385" w:type="pct"/>
            <w:shd w:val="clear" w:color="auto" w:fill="auto"/>
            <w:noWrap/>
            <w:hideMark/>
          </w:tcPr>
          <w:p w14:paraId="07E05ECB" w14:textId="77777777" w:rsidR="00B873C8" w:rsidRPr="00D125AA" w:rsidRDefault="00B873C8" w:rsidP="00FB0EEC">
            <w:pPr>
              <w:spacing w:line="240" w:lineRule="auto"/>
              <w:rPr>
                <w:sz w:val="18"/>
                <w:szCs w:val="18"/>
                <w:lang w:val="en-GB"/>
              </w:rPr>
            </w:pPr>
            <w:r w:rsidRPr="00D125AA">
              <w:rPr>
                <w:sz w:val="18"/>
                <w:szCs w:val="18"/>
                <w:lang w:val="en-GB"/>
              </w:rPr>
              <w:t>6.2</w:t>
            </w:r>
          </w:p>
        </w:tc>
        <w:tc>
          <w:tcPr>
            <w:tcW w:w="384" w:type="pct"/>
            <w:shd w:val="clear" w:color="auto" w:fill="auto"/>
            <w:noWrap/>
            <w:hideMark/>
          </w:tcPr>
          <w:p w14:paraId="45A151CF" w14:textId="77777777" w:rsidR="00B873C8" w:rsidRPr="00D125AA" w:rsidRDefault="00B873C8" w:rsidP="00FB0EEC">
            <w:pPr>
              <w:spacing w:line="240" w:lineRule="auto"/>
              <w:rPr>
                <w:sz w:val="18"/>
                <w:szCs w:val="18"/>
                <w:lang w:val="en-GB"/>
              </w:rPr>
            </w:pPr>
            <w:r w:rsidRPr="00D125AA">
              <w:rPr>
                <w:sz w:val="18"/>
                <w:szCs w:val="18"/>
                <w:lang w:val="en-GB"/>
              </w:rPr>
              <w:t>48.7</w:t>
            </w:r>
          </w:p>
        </w:tc>
        <w:tc>
          <w:tcPr>
            <w:tcW w:w="770" w:type="pct"/>
            <w:shd w:val="clear" w:color="auto" w:fill="auto"/>
            <w:noWrap/>
            <w:hideMark/>
          </w:tcPr>
          <w:p w14:paraId="58CC57A7" w14:textId="77777777" w:rsidR="00B873C8" w:rsidRPr="00D125AA" w:rsidRDefault="00B873C8" w:rsidP="00FB0EEC">
            <w:pPr>
              <w:spacing w:line="240" w:lineRule="auto"/>
              <w:rPr>
                <w:sz w:val="18"/>
                <w:szCs w:val="18"/>
                <w:lang w:val="en-GB"/>
              </w:rPr>
            </w:pPr>
            <w:r w:rsidRPr="00D125AA">
              <w:rPr>
                <w:sz w:val="18"/>
                <w:szCs w:val="18"/>
                <w:lang w:val="en-GB"/>
              </w:rPr>
              <w:t>India</w:t>
            </w:r>
          </w:p>
        </w:tc>
        <w:tc>
          <w:tcPr>
            <w:tcW w:w="461" w:type="pct"/>
            <w:shd w:val="clear" w:color="auto" w:fill="auto"/>
            <w:noWrap/>
            <w:hideMark/>
          </w:tcPr>
          <w:p w14:paraId="324B7943" w14:textId="77777777" w:rsidR="00B873C8" w:rsidRPr="00D125AA" w:rsidRDefault="00B873C8" w:rsidP="00FB0EEC">
            <w:pPr>
              <w:spacing w:line="240" w:lineRule="auto"/>
              <w:rPr>
                <w:sz w:val="18"/>
                <w:szCs w:val="18"/>
                <w:lang w:val="en-GB"/>
              </w:rPr>
            </w:pPr>
            <w:r w:rsidRPr="00D125AA">
              <w:rPr>
                <w:sz w:val="18"/>
                <w:szCs w:val="18"/>
                <w:lang w:val="en-GB"/>
              </w:rPr>
              <w:t>639.7</w:t>
            </w:r>
          </w:p>
        </w:tc>
        <w:tc>
          <w:tcPr>
            <w:tcW w:w="383" w:type="pct"/>
            <w:shd w:val="clear" w:color="auto" w:fill="auto"/>
            <w:noWrap/>
            <w:hideMark/>
          </w:tcPr>
          <w:p w14:paraId="1477BFC8" w14:textId="77777777" w:rsidR="00B873C8" w:rsidRPr="00D125AA" w:rsidRDefault="00B873C8" w:rsidP="00FB0EEC">
            <w:pPr>
              <w:spacing w:line="240" w:lineRule="auto"/>
              <w:rPr>
                <w:sz w:val="18"/>
                <w:szCs w:val="18"/>
                <w:lang w:val="en-GB"/>
              </w:rPr>
            </w:pPr>
            <w:r w:rsidRPr="00D125AA">
              <w:rPr>
                <w:sz w:val="18"/>
                <w:szCs w:val="18"/>
                <w:lang w:val="en-GB"/>
              </w:rPr>
              <w:t>30.4</w:t>
            </w:r>
          </w:p>
        </w:tc>
      </w:tr>
      <w:tr w:rsidR="00B873C8" w:rsidRPr="00D125AA" w14:paraId="38ED5272" w14:textId="77777777" w:rsidTr="00FB0EEC">
        <w:trPr>
          <w:trHeight w:val="227"/>
        </w:trPr>
        <w:tc>
          <w:tcPr>
            <w:tcW w:w="998" w:type="pct"/>
            <w:shd w:val="clear" w:color="auto" w:fill="auto"/>
            <w:noWrap/>
            <w:hideMark/>
          </w:tcPr>
          <w:p w14:paraId="4B58CF0E" w14:textId="77777777" w:rsidR="00B873C8" w:rsidRPr="00D125AA" w:rsidRDefault="00B873C8" w:rsidP="00FB0EEC">
            <w:pPr>
              <w:spacing w:line="240" w:lineRule="auto"/>
              <w:rPr>
                <w:sz w:val="18"/>
                <w:szCs w:val="18"/>
                <w:lang w:val="en-GB"/>
              </w:rPr>
            </w:pPr>
            <w:r w:rsidRPr="00D125AA">
              <w:rPr>
                <w:sz w:val="18"/>
                <w:szCs w:val="18"/>
                <w:lang w:val="en-GB"/>
              </w:rPr>
              <w:t>Ukraine</w:t>
            </w:r>
          </w:p>
        </w:tc>
        <w:tc>
          <w:tcPr>
            <w:tcW w:w="462" w:type="pct"/>
            <w:shd w:val="clear" w:color="auto" w:fill="auto"/>
            <w:noWrap/>
            <w:hideMark/>
          </w:tcPr>
          <w:p w14:paraId="290C34C3" w14:textId="77777777" w:rsidR="00B873C8" w:rsidRPr="00D125AA" w:rsidRDefault="00B873C8" w:rsidP="00FB0EEC">
            <w:pPr>
              <w:spacing w:line="240" w:lineRule="auto"/>
              <w:rPr>
                <w:sz w:val="18"/>
                <w:szCs w:val="18"/>
                <w:lang w:val="en-GB"/>
              </w:rPr>
            </w:pPr>
            <w:r w:rsidRPr="00D125AA">
              <w:rPr>
                <w:sz w:val="18"/>
                <w:szCs w:val="18"/>
                <w:lang w:val="en-GB"/>
              </w:rPr>
              <w:t>75.3</w:t>
            </w:r>
          </w:p>
        </w:tc>
        <w:tc>
          <w:tcPr>
            <w:tcW w:w="384" w:type="pct"/>
            <w:shd w:val="clear" w:color="auto" w:fill="auto"/>
            <w:noWrap/>
            <w:hideMark/>
          </w:tcPr>
          <w:p w14:paraId="5450ED29" w14:textId="77777777" w:rsidR="00B873C8" w:rsidRPr="00D125AA" w:rsidRDefault="00B873C8" w:rsidP="00FB0EEC">
            <w:pPr>
              <w:spacing w:line="240" w:lineRule="auto"/>
              <w:rPr>
                <w:sz w:val="18"/>
                <w:szCs w:val="18"/>
                <w:lang w:val="en-GB"/>
              </w:rPr>
            </w:pPr>
            <w:r w:rsidRPr="00D125AA">
              <w:rPr>
                <w:sz w:val="18"/>
                <w:szCs w:val="18"/>
                <w:lang w:val="en-GB"/>
              </w:rPr>
              <w:t>82.8</w:t>
            </w:r>
          </w:p>
        </w:tc>
        <w:tc>
          <w:tcPr>
            <w:tcW w:w="773" w:type="pct"/>
            <w:shd w:val="clear" w:color="auto" w:fill="auto"/>
            <w:noWrap/>
            <w:hideMark/>
          </w:tcPr>
          <w:p w14:paraId="3FA7334F" w14:textId="77777777" w:rsidR="00B873C8" w:rsidRPr="00D125AA" w:rsidRDefault="00B873C8" w:rsidP="00FB0EEC">
            <w:pPr>
              <w:spacing w:line="240" w:lineRule="auto"/>
              <w:rPr>
                <w:sz w:val="18"/>
                <w:szCs w:val="18"/>
                <w:lang w:val="en-GB"/>
              </w:rPr>
            </w:pPr>
            <w:r w:rsidRPr="00D125AA">
              <w:rPr>
                <w:sz w:val="18"/>
                <w:szCs w:val="18"/>
                <w:lang w:val="en-GB"/>
              </w:rPr>
              <w:t>Myanmar</w:t>
            </w:r>
          </w:p>
        </w:tc>
        <w:tc>
          <w:tcPr>
            <w:tcW w:w="385" w:type="pct"/>
            <w:shd w:val="clear" w:color="auto" w:fill="auto"/>
            <w:noWrap/>
            <w:hideMark/>
          </w:tcPr>
          <w:p w14:paraId="0C682961" w14:textId="77777777" w:rsidR="00B873C8" w:rsidRPr="00D125AA" w:rsidRDefault="00B873C8" w:rsidP="00FB0EEC">
            <w:pPr>
              <w:spacing w:line="240" w:lineRule="auto"/>
              <w:rPr>
                <w:sz w:val="18"/>
                <w:szCs w:val="18"/>
                <w:lang w:val="en-GB"/>
              </w:rPr>
            </w:pPr>
            <w:r w:rsidRPr="00D125AA">
              <w:rPr>
                <w:sz w:val="18"/>
                <w:szCs w:val="18"/>
                <w:lang w:val="en-GB"/>
              </w:rPr>
              <w:t>29.1</w:t>
            </w:r>
          </w:p>
        </w:tc>
        <w:tc>
          <w:tcPr>
            <w:tcW w:w="384" w:type="pct"/>
            <w:shd w:val="clear" w:color="auto" w:fill="auto"/>
            <w:noWrap/>
            <w:hideMark/>
          </w:tcPr>
          <w:p w14:paraId="13083340" w14:textId="77777777" w:rsidR="00B873C8" w:rsidRPr="00D125AA" w:rsidRDefault="00B873C8" w:rsidP="00FB0EEC">
            <w:pPr>
              <w:spacing w:line="240" w:lineRule="auto"/>
              <w:rPr>
                <w:sz w:val="18"/>
                <w:szCs w:val="18"/>
                <w:lang w:val="en-GB"/>
              </w:rPr>
            </w:pPr>
            <w:r w:rsidRPr="00D125AA">
              <w:rPr>
                <w:sz w:val="18"/>
                <w:szCs w:val="18"/>
                <w:lang w:val="en-GB"/>
              </w:rPr>
              <w:t>48.7</w:t>
            </w:r>
          </w:p>
        </w:tc>
        <w:tc>
          <w:tcPr>
            <w:tcW w:w="770" w:type="pct"/>
            <w:shd w:val="clear" w:color="auto" w:fill="auto"/>
            <w:noWrap/>
            <w:hideMark/>
          </w:tcPr>
          <w:p w14:paraId="3CA2DCE4" w14:textId="77777777" w:rsidR="00B873C8" w:rsidRPr="00D125AA" w:rsidRDefault="00B873C8" w:rsidP="00FB0EEC">
            <w:pPr>
              <w:spacing w:line="240" w:lineRule="auto"/>
              <w:rPr>
                <w:sz w:val="18"/>
                <w:szCs w:val="18"/>
                <w:lang w:val="en-GB"/>
              </w:rPr>
            </w:pPr>
            <w:r w:rsidRPr="00D125AA">
              <w:rPr>
                <w:sz w:val="18"/>
                <w:szCs w:val="18"/>
                <w:lang w:val="en-GB"/>
              </w:rPr>
              <w:t>Antigua and Barbuda</w:t>
            </w:r>
          </w:p>
        </w:tc>
        <w:tc>
          <w:tcPr>
            <w:tcW w:w="461" w:type="pct"/>
            <w:shd w:val="clear" w:color="auto" w:fill="auto"/>
            <w:noWrap/>
            <w:hideMark/>
          </w:tcPr>
          <w:p w14:paraId="4F00EAF9" w14:textId="77777777" w:rsidR="00B873C8" w:rsidRPr="00D125AA" w:rsidRDefault="00B873C8" w:rsidP="00FB0EEC">
            <w:pPr>
              <w:spacing w:line="240" w:lineRule="auto"/>
              <w:rPr>
                <w:sz w:val="18"/>
                <w:szCs w:val="18"/>
                <w:lang w:val="en-GB"/>
              </w:rPr>
            </w:pPr>
            <w:r w:rsidRPr="00D125AA">
              <w:rPr>
                <w:sz w:val="18"/>
                <w:szCs w:val="18"/>
                <w:lang w:val="en-GB"/>
              </w:rPr>
              <w:t>0.4</w:t>
            </w:r>
          </w:p>
        </w:tc>
        <w:tc>
          <w:tcPr>
            <w:tcW w:w="383" w:type="pct"/>
            <w:shd w:val="clear" w:color="auto" w:fill="auto"/>
            <w:noWrap/>
            <w:hideMark/>
          </w:tcPr>
          <w:p w14:paraId="71432B9E" w14:textId="77777777" w:rsidR="00B873C8" w:rsidRPr="00D125AA" w:rsidRDefault="00B873C8" w:rsidP="00FB0EEC">
            <w:pPr>
              <w:spacing w:line="240" w:lineRule="auto"/>
              <w:rPr>
                <w:sz w:val="18"/>
                <w:szCs w:val="18"/>
                <w:lang w:val="en-GB"/>
              </w:rPr>
            </w:pPr>
            <w:r w:rsidRPr="00D125AA">
              <w:rPr>
                <w:sz w:val="18"/>
                <w:szCs w:val="18"/>
                <w:lang w:val="en-GB"/>
              </w:rPr>
              <w:t>30.2</w:t>
            </w:r>
          </w:p>
        </w:tc>
      </w:tr>
      <w:tr w:rsidR="00B873C8" w:rsidRPr="00D125AA" w14:paraId="24F53DD9" w14:textId="77777777" w:rsidTr="00FB0EEC">
        <w:trPr>
          <w:trHeight w:val="227"/>
        </w:trPr>
        <w:tc>
          <w:tcPr>
            <w:tcW w:w="998" w:type="pct"/>
            <w:shd w:val="clear" w:color="auto" w:fill="auto"/>
            <w:noWrap/>
            <w:hideMark/>
          </w:tcPr>
          <w:p w14:paraId="0380B79C" w14:textId="77777777" w:rsidR="00B873C8" w:rsidRPr="00D125AA" w:rsidRDefault="00B873C8" w:rsidP="00FB0EEC">
            <w:pPr>
              <w:spacing w:line="240" w:lineRule="auto"/>
              <w:rPr>
                <w:sz w:val="18"/>
                <w:szCs w:val="18"/>
                <w:lang w:val="en-GB"/>
              </w:rPr>
            </w:pPr>
            <w:r w:rsidRPr="00D125AA">
              <w:rPr>
                <w:sz w:val="18"/>
                <w:szCs w:val="18"/>
                <w:lang w:val="en-GB"/>
              </w:rPr>
              <w:t>Nicaragua</w:t>
            </w:r>
          </w:p>
        </w:tc>
        <w:tc>
          <w:tcPr>
            <w:tcW w:w="462" w:type="pct"/>
            <w:shd w:val="clear" w:color="auto" w:fill="auto"/>
            <w:noWrap/>
            <w:hideMark/>
          </w:tcPr>
          <w:p w14:paraId="7C108720" w14:textId="77777777" w:rsidR="00B873C8" w:rsidRPr="00D125AA" w:rsidRDefault="00B873C8" w:rsidP="00FB0EEC">
            <w:pPr>
              <w:spacing w:line="240" w:lineRule="auto"/>
              <w:rPr>
                <w:sz w:val="18"/>
                <w:szCs w:val="18"/>
                <w:lang w:val="en-GB"/>
              </w:rPr>
            </w:pPr>
            <w:r w:rsidRPr="00D125AA">
              <w:rPr>
                <w:sz w:val="18"/>
                <w:szCs w:val="18"/>
                <w:lang w:val="en-GB"/>
              </w:rPr>
              <w:t>10.4</w:t>
            </w:r>
          </w:p>
        </w:tc>
        <w:tc>
          <w:tcPr>
            <w:tcW w:w="384" w:type="pct"/>
            <w:shd w:val="clear" w:color="auto" w:fill="auto"/>
            <w:noWrap/>
            <w:hideMark/>
          </w:tcPr>
          <w:p w14:paraId="211CE451" w14:textId="77777777" w:rsidR="00B873C8" w:rsidRPr="00D125AA" w:rsidRDefault="00B873C8" w:rsidP="00FB0EEC">
            <w:pPr>
              <w:spacing w:line="240" w:lineRule="auto"/>
              <w:rPr>
                <w:sz w:val="18"/>
                <w:szCs w:val="18"/>
                <w:lang w:val="en-GB"/>
              </w:rPr>
            </w:pPr>
            <w:r w:rsidRPr="00D125AA">
              <w:rPr>
                <w:sz w:val="18"/>
                <w:szCs w:val="18"/>
                <w:lang w:val="en-GB"/>
              </w:rPr>
              <w:t>82.6</w:t>
            </w:r>
          </w:p>
        </w:tc>
        <w:tc>
          <w:tcPr>
            <w:tcW w:w="773" w:type="pct"/>
            <w:shd w:val="clear" w:color="auto" w:fill="auto"/>
            <w:noWrap/>
            <w:hideMark/>
          </w:tcPr>
          <w:p w14:paraId="6C6FBD7B" w14:textId="77777777" w:rsidR="00B873C8" w:rsidRPr="00D125AA" w:rsidRDefault="00B873C8" w:rsidP="00FB0EEC">
            <w:pPr>
              <w:spacing w:line="240" w:lineRule="auto"/>
              <w:rPr>
                <w:sz w:val="18"/>
                <w:szCs w:val="18"/>
                <w:lang w:val="en-GB"/>
              </w:rPr>
            </w:pPr>
            <w:r w:rsidRPr="00D125AA">
              <w:rPr>
                <w:sz w:val="18"/>
                <w:szCs w:val="18"/>
                <w:lang w:val="en-GB"/>
              </w:rPr>
              <w:t>Sao Tome &amp; Principe</w:t>
            </w:r>
          </w:p>
        </w:tc>
        <w:tc>
          <w:tcPr>
            <w:tcW w:w="385" w:type="pct"/>
            <w:shd w:val="clear" w:color="auto" w:fill="auto"/>
            <w:noWrap/>
            <w:hideMark/>
          </w:tcPr>
          <w:p w14:paraId="15C51185" w14:textId="77777777" w:rsidR="00B873C8" w:rsidRPr="00D125AA" w:rsidRDefault="00B873C8" w:rsidP="00FB0EEC">
            <w:pPr>
              <w:spacing w:line="240" w:lineRule="auto"/>
              <w:rPr>
                <w:sz w:val="18"/>
                <w:szCs w:val="18"/>
                <w:lang w:val="en-GB"/>
              </w:rPr>
            </w:pPr>
            <w:r w:rsidRPr="00D125AA">
              <w:rPr>
                <w:sz w:val="18"/>
                <w:szCs w:val="18"/>
                <w:lang w:val="en-GB"/>
              </w:rPr>
              <w:t>0.2</w:t>
            </w:r>
          </w:p>
        </w:tc>
        <w:tc>
          <w:tcPr>
            <w:tcW w:w="384" w:type="pct"/>
            <w:shd w:val="clear" w:color="auto" w:fill="auto"/>
            <w:noWrap/>
            <w:hideMark/>
          </w:tcPr>
          <w:p w14:paraId="443DDC48" w14:textId="77777777" w:rsidR="00B873C8" w:rsidRPr="00D125AA" w:rsidRDefault="00B873C8" w:rsidP="00FB0EEC">
            <w:pPr>
              <w:spacing w:line="240" w:lineRule="auto"/>
              <w:rPr>
                <w:sz w:val="18"/>
                <w:szCs w:val="18"/>
                <w:lang w:val="en-GB"/>
              </w:rPr>
            </w:pPr>
            <w:r w:rsidRPr="00D125AA">
              <w:rPr>
                <w:sz w:val="18"/>
                <w:szCs w:val="18"/>
                <w:lang w:val="en-GB"/>
              </w:rPr>
              <w:t>47.9</w:t>
            </w:r>
          </w:p>
        </w:tc>
        <w:tc>
          <w:tcPr>
            <w:tcW w:w="770" w:type="pct"/>
            <w:shd w:val="clear" w:color="auto" w:fill="auto"/>
            <w:noWrap/>
            <w:hideMark/>
          </w:tcPr>
          <w:p w14:paraId="14387C24" w14:textId="77777777" w:rsidR="00B873C8" w:rsidRPr="00D125AA" w:rsidRDefault="00B873C8" w:rsidP="00FB0EEC">
            <w:pPr>
              <w:spacing w:line="240" w:lineRule="auto"/>
              <w:rPr>
                <w:sz w:val="18"/>
                <w:szCs w:val="18"/>
                <w:lang w:val="en-GB"/>
              </w:rPr>
            </w:pPr>
            <w:r w:rsidRPr="00D125AA">
              <w:rPr>
                <w:sz w:val="18"/>
                <w:szCs w:val="18"/>
                <w:lang w:val="en-GB"/>
              </w:rPr>
              <w:t>Bahamas</w:t>
            </w:r>
          </w:p>
        </w:tc>
        <w:tc>
          <w:tcPr>
            <w:tcW w:w="461" w:type="pct"/>
            <w:shd w:val="clear" w:color="auto" w:fill="auto"/>
            <w:noWrap/>
            <w:hideMark/>
          </w:tcPr>
          <w:p w14:paraId="55FF3D94" w14:textId="77777777" w:rsidR="00B873C8" w:rsidRPr="00D125AA" w:rsidRDefault="00B873C8" w:rsidP="00FB0EEC">
            <w:pPr>
              <w:spacing w:line="240" w:lineRule="auto"/>
              <w:rPr>
                <w:sz w:val="18"/>
                <w:szCs w:val="18"/>
                <w:lang w:val="en-GB"/>
              </w:rPr>
            </w:pPr>
            <w:r w:rsidRPr="00D125AA">
              <w:rPr>
                <w:sz w:val="18"/>
                <w:szCs w:val="18"/>
                <w:lang w:val="en-GB"/>
              </w:rPr>
              <w:t>3.5</w:t>
            </w:r>
          </w:p>
        </w:tc>
        <w:tc>
          <w:tcPr>
            <w:tcW w:w="383" w:type="pct"/>
            <w:shd w:val="clear" w:color="auto" w:fill="auto"/>
            <w:noWrap/>
            <w:hideMark/>
          </w:tcPr>
          <w:p w14:paraId="3BEA4210" w14:textId="77777777" w:rsidR="00B873C8" w:rsidRPr="00D125AA" w:rsidRDefault="00B873C8" w:rsidP="00FB0EEC">
            <w:pPr>
              <w:spacing w:line="240" w:lineRule="auto"/>
              <w:rPr>
                <w:sz w:val="18"/>
                <w:szCs w:val="18"/>
                <w:lang w:val="en-GB"/>
              </w:rPr>
            </w:pPr>
            <w:r w:rsidRPr="00D125AA">
              <w:rPr>
                <w:sz w:val="18"/>
                <w:szCs w:val="18"/>
                <w:lang w:val="en-GB"/>
              </w:rPr>
              <w:t>29.7</w:t>
            </w:r>
          </w:p>
        </w:tc>
      </w:tr>
      <w:tr w:rsidR="00B873C8" w:rsidRPr="00D125AA" w14:paraId="33AB047E" w14:textId="77777777" w:rsidTr="00FB0EEC">
        <w:trPr>
          <w:trHeight w:val="227"/>
        </w:trPr>
        <w:tc>
          <w:tcPr>
            <w:tcW w:w="998" w:type="pct"/>
            <w:shd w:val="clear" w:color="auto" w:fill="auto"/>
            <w:noWrap/>
            <w:hideMark/>
          </w:tcPr>
          <w:p w14:paraId="6F528618" w14:textId="77777777" w:rsidR="00B873C8" w:rsidRPr="00D125AA" w:rsidRDefault="00B873C8" w:rsidP="00FB0EEC">
            <w:pPr>
              <w:spacing w:line="240" w:lineRule="auto"/>
              <w:rPr>
                <w:sz w:val="18"/>
                <w:szCs w:val="18"/>
                <w:lang w:val="en-GB"/>
              </w:rPr>
            </w:pPr>
            <w:r w:rsidRPr="00D125AA">
              <w:rPr>
                <w:sz w:val="18"/>
                <w:szCs w:val="18"/>
                <w:lang w:val="en-GB"/>
              </w:rPr>
              <w:t>Kyrgyz Republic</w:t>
            </w:r>
          </w:p>
        </w:tc>
        <w:tc>
          <w:tcPr>
            <w:tcW w:w="462" w:type="pct"/>
            <w:shd w:val="clear" w:color="auto" w:fill="auto"/>
            <w:noWrap/>
            <w:hideMark/>
          </w:tcPr>
          <w:p w14:paraId="4BEF45DF" w14:textId="77777777" w:rsidR="00B873C8" w:rsidRPr="00D125AA" w:rsidRDefault="00B873C8" w:rsidP="00FB0EEC">
            <w:pPr>
              <w:spacing w:line="240" w:lineRule="auto"/>
              <w:rPr>
                <w:sz w:val="18"/>
                <w:szCs w:val="18"/>
                <w:lang w:val="en-GB"/>
              </w:rPr>
            </w:pPr>
            <w:r w:rsidRPr="00D125AA">
              <w:rPr>
                <w:sz w:val="18"/>
                <w:szCs w:val="18"/>
                <w:lang w:val="en-GB"/>
              </w:rPr>
              <w:t>5.5</w:t>
            </w:r>
          </w:p>
        </w:tc>
        <w:tc>
          <w:tcPr>
            <w:tcW w:w="384" w:type="pct"/>
            <w:shd w:val="clear" w:color="auto" w:fill="auto"/>
            <w:noWrap/>
            <w:hideMark/>
          </w:tcPr>
          <w:p w14:paraId="35585F4B" w14:textId="77777777" w:rsidR="00B873C8" w:rsidRPr="00D125AA" w:rsidRDefault="00B873C8" w:rsidP="00FB0EEC">
            <w:pPr>
              <w:spacing w:line="240" w:lineRule="auto"/>
              <w:rPr>
                <w:sz w:val="18"/>
                <w:szCs w:val="18"/>
                <w:lang w:val="en-GB"/>
              </w:rPr>
            </w:pPr>
            <w:r w:rsidRPr="00D125AA">
              <w:rPr>
                <w:sz w:val="18"/>
                <w:szCs w:val="18"/>
                <w:lang w:val="en-GB"/>
              </w:rPr>
              <w:t>82.4</w:t>
            </w:r>
          </w:p>
        </w:tc>
        <w:tc>
          <w:tcPr>
            <w:tcW w:w="773" w:type="pct"/>
            <w:shd w:val="clear" w:color="auto" w:fill="auto"/>
            <w:noWrap/>
            <w:hideMark/>
          </w:tcPr>
          <w:p w14:paraId="1A4C8D93" w14:textId="77777777" w:rsidR="00B873C8" w:rsidRPr="00D125AA" w:rsidRDefault="00B873C8" w:rsidP="00FB0EEC">
            <w:pPr>
              <w:spacing w:line="240" w:lineRule="auto"/>
              <w:rPr>
                <w:sz w:val="18"/>
                <w:szCs w:val="18"/>
                <w:lang w:val="en-GB"/>
              </w:rPr>
            </w:pPr>
            <w:r w:rsidRPr="00D125AA">
              <w:rPr>
                <w:sz w:val="18"/>
                <w:szCs w:val="18"/>
                <w:lang w:val="en-GB"/>
              </w:rPr>
              <w:t>Spain</w:t>
            </w:r>
          </w:p>
        </w:tc>
        <w:tc>
          <w:tcPr>
            <w:tcW w:w="385" w:type="pct"/>
            <w:shd w:val="clear" w:color="auto" w:fill="auto"/>
            <w:noWrap/>
            <w:hideMark/>
          </w:tcPr>
          <w:p w14:paraId="05E00544" w14:textId="77777777" w:rsidR="00B873C8" w:rsidRPr="00D125AA" w:rsidRDefault="00B873C8" w:rsidP="00FB0EEC">
            <w:pPr>
              <w:spacing w:line="240" w:lineRule="auto"/>
              <w:rPr>
                <w:sz w:val="18"/>
                <w:szCs w:val="18"/>
                <w:lang w:val="en-GB"/>
              </w:rPr>
            </w:pPr>
            <w:r w:rsidRPr="00D125AA">
              <w:rPr>
                <w:sz w:val="18"/>
                <w:szCs w:val="18"/>
                <w:lang w:val="en-GB"/>
              </w:rPr>
              <w:t>572.9</w:t>
            </w:r>
          </w:p>
        </w:tc>
        <w:tc>
          <w:tcPr>
            <w:tcW w:w="384" w:type="pct"/>
            <w:shd w:val="clear" w:color="auto" w:fill="auto"/>
            <w:noWrap/>
            <w:hideMark/>
          </w:tcPr>
          <w:p w14:paraId="7E36B267" w14:textId="77777777" w:rsidR="00B873C8" w:rsidRPr="00D125AA" w:rsidRDefault="00B873C8" w:rsidP="00FB0EEC">
            <w:pPr>
              <w:spacing w:line="240" w:lineRule="auto"/>
              <w:rPr>
                <w:sz w:val="18"/>
                <w:szCs w:val="18"/>
                <w:lang w:val="en-GB"/>
              </w:rPr>
            </w:pPr>
            <w:r w:rsidRPr="00D125AA">
              <w:rPr>
                <w:sz w:val="18"/>
                <w:szCs w:val="18"/>
                <w:lang w:val="en-GB"/>
              </w:rPr>
              <w:t>47.8</w:t>
            </w:r>
          </w:p>
        </w:tc>
        <w:tc>
          <w:tcPr>
            <w:tcW w:w="770" w:type="pct"/>
            <w:shd w:val="clear" w:color="auto" w:fill="auto"/>
            <w:noWrap/>
            <w:hideMark/>
          </w:tcPr>
          <w:p w14:paraId="13671C2C" w14:textId="77777777" w:rsidR="00B873C8" w:rsidRPr="00D125AA" w:rsidRDefault="00B873C8" w:rsidP="00FB0EEC">
            <w:pPr>
              <w:spacing w:line="240" w:lineRule="auto"/>
              <w:rPr>
                <w:sz w:val="18"/>
                <w:szCs w:val="18"/>
                <w:lang w:val="en-GB"/>
              </w:rPr>
            </w:pPr>
            <w:r w:rsidRPr="00D125AA">
              <w:rPr>
                <w:sz w:val="18"/>
                <w:szCs w:val="18"/>
                <w:lang w:val="en-GB"/>
              </w:rPr>
              <w:t>Colombia</w:t>
            </w:r>
          </w:p>
        </w:tc>
        <w:tc>
          <w:tcPr>
            <w:tcW w:w="461" w:type="pct"/>
            <w:shd w:val="clear" w:color="auto" w:fill="auto"/>
            <w:noWrap/>
            <w:hideMark/>
          </w:tcPr>
          <w:p w14:paraId="75B0761C" w14:textId="77777777" w:rsidR="00B873C8" w:rsidRPr="00D125AA" w:rsidRDefault="00B873C8" w:rsidP="00FB0EEC">
            <w:pPr>
              <w:spacing w:line="240" w:lineRule="auto"/>
              <w:rPr>
                <w:sz w:val="18"/>
                <w:szCs w:val="18"/>
                <w:lang w:val="en-GB"/>
              </w:rPr>
            </w:pPr>
            <w:r w:rsidRPr="00D125AA">
              <w:rPr>
                <w:sz w:val="18"/>
                <w:szCs w:val="18"/>
                <w:lang w:val="en-GB"/>
              </w:rPr>
              <w:t>86.9</w:t>
            </w:r>
          </w:p>
        </w:tc>
        <w:tc>
          <w:tcPr>
            <w:tcW w:w="383" w:type="pct"/>
            <w:shd w:val="clear" w:color="auto" w:fill="auto"/>
            <w:noWrap/>
            <w:hideMark/>
          </w:tcPr>
          <w:p w14:paraId="0DAFFDDF" w14:textId="77777777" w:rsidR="00B873C8" w:rsidRPr="00D125AA" w:rsidRDefault="00B873C8" w:rsidP="00FB0EEC">
            <w:pPr>
              <w:spacing w:line="240" w:lineRule="auto"/>
              <w:rPr>
                <w:sz w:val="18"/>
                <w:szCs w:val="18"/>
                <w:lang w:val="en-GB"/>
              </w:rPr>
            </w:pPr>
            <w:r w:rsidRPr="00D125AA">
              <w:rPr>
                <w:sz w:val="18"/>
                <w:szCs w:val="18"/>
                <w:lang w:val="en-GB"/>
              </w:rPr>
              <w:t>29.6</w:t>
            </w:r>
          </w:p>
        </w:tc>
      </w:tr>
      <w:tr w:rsidR="00B873C8" w:rsidRPr="00D125AA" w14:paraId="3EAB09EB" w14:textId="77777777" w:rsidTr="00FB0EEC">
        <w:trPr>
          <w:trHeight w:val="227"/>
        </w:trPr>
        <w:tc>
          <w:tcPr>
            <w:tcW w:w="998" w:type="pct"/>
            <w:shd w:val="clear" w:color="auto" w:fill="auto"/>
            <w:noWrap/>
            <w:hideMark/>
          </w:tcPr>
          <w:p w14:paraId="42D81D41" w14:textId="77777777" w:rsidR="00B873C8" w:rsidRPr="00D125AA" w:rsidRDefault="00B873C8" w:rsidP="00FB0EEC">
            <w:pPr>
              <w:spacing w:line="240" w:lineRule="auto"/>
              <w:rPr>
                <w:sz w:val="18"/>
                <w:szCs w:val="18"/>
                <w:lang w:val="en-GB"/>
              </w:rPr>
            </w:pPr>
            <w:r w:rsidRPr="00D125AA">
              <w:rPr>
                <w:sz w:val="18"/>
                <w:szCs w:val="18"/>
                <w:lang w:val="en-GB"/>
              </w:rPr>
              <w:t>Trinidad and Tobago</w:t>
            </w:r>
          </w:p>
        </w:tc>
        <w:tc>
          <w:tcPr>
            <w:tcW w:w="462" w:type="pct"/>
            <w:shd w:val="clear" w:color="auto" w:fill="auto"/>
            <w:noWrap/>
            <w:hideMark/>
          </w:tcPr>
          <w:p w14:paraId="77E72B64" w14:textId="77777777" w:rsidR="00B873C8" w:rsidRPr="00D125AA" w:rsidRDefault="00B873C8" w:rsidP="00FB0EEC">
            <w:pPr>
              <w:spacing w:line="240" w:lineRule="auto"/>
              <w:rPr>
                <w:sz w:val="18"/>
                <w:szCs w:val="18"/>
                <w:lang w:val="en-GB"/>
              </w:rPr>
            </w:pPr>
            <w:r w:rsidRPr="00D125AA">
              <w:rPr>
                <w:sz w:val="18"/>
                <w:szCs w:val="18"/>
                <w:lang w:val="en-GB"/>
              </w:rPr>
              <w:t>19.9</w:t>
            </w:r>
          </w:p>
        </w:tc>
        <w:tc>
          <w:tcPr>
            <w:tcW w:w="384" w:type="pct"/>
            <w:shd w:val="clear" w:color="auto" w:fill="auto"/>
            <w:noWrap/>
            <w:hideMark/>
          </w:tcPr>
          <w:p w14:paraId="7A7880ED" w14:textId="77777777" w:rsidR="00B873C8" w:rsidRPr="00D125AA" w:rsidRDefault="00B873C8" w:rsidP="00FB0EEC">
            <w:pPr>
              <w:spacing w:line="240" w:lineRule="auto"/>
              <w:rPr>
                <w:sz w:val="18"/>
                <w:szCs w:val="18"/>
                <w:lang w:val="en-GB"/>
              </w:rPr>
            </w:pPr>
            <w:r w:rsidRPr="00D125AA">
              <w:rPr>
                <w:sz w:val="18"/>
                <w:szCs w:val="18"/>
                <w:lang w:val="en-GB"/>
              </w:rPr>
              <w:t>81.7</w:t>
            </w:r>
          </w:p>
        </w:tc>
        <w:tc>
          <w:tcPr>
            <w:tcW w:w="773" w:type="pct"/>
            <w:shd w:val="clear" w:color="auto" w:fill="auto"/>
            <w:noWrap/>
            <w:hideMark/>
          </w:tcPr>
          <w:p w14:paraId="7BF70FFC" w14:textId="77777777" w:rsidR="00B873C8" w:rsidRPr="00D125AA" w:rsidRDefault="00B873C8" w:rsidP="00FB0EEC">
            <w:pPr>
              <w:spacing w:line="240" w:lineRule="auto"/>
              <w:rPr>
                <w:sz w:val="18"/>
                <w:szCs w:val="18"/>
                <w:lang w:val="en-GB"/>
              </w:rPr>
            </w:pPr>
            <w:r w:rsidRPr="00D125AA">
              <w:rPr>
                <w:sz w:val="18"/>
                <w:szCs w:val="18"/>
                <w:lang w:val="en-GB"/>
              </w:rPr>
              <w:t>Lao PDR</w:t>
            </w:r>
          </w:p>
        </w:tc>
        <w:tc>
          <w:tcPr>
            <w:tcW w:w="385" w:type="pct"/>
            <w:shd w:val="clear" w:color="auto" w:fill="auto"/>
            <w:noWrap/>
            <w:hideMark/>
          </w:tcPr>
          <w:p w14:paraId="502D3B8B" w14:textId="77777777" w:rsidR="00B873C8" w:rsidRPr="00D125AA" w:rsidRDefault="00B873C8" w:rsidP="00FB0EEC">
            <w:pPr>
              <w:spacing w:line="240" w:lineRule="auto"/>
              <w:rPr>
                <w:sz w:val="18"/>
                <w:szCs w:val="18"/>
                <w:lang w:val="en-GB"/>
              </w:rPr>
            </w:pPr>
            <w:r w:rsidRPr="00D125AA">
              <w:rPr>
                <w:sz w:val="18"/>
                <w:szCs w:val="18"/>
                <w:lang w:val="en-GB"/>
              </w:rPr>
              <w:t>6.8</w:t>
            </w:r>
          </w:p>
        </w:tc>
        <w:tc>
          <w:tcPr>
            <w:tcW w:w="384" w:type="pct"/>
            <w:shd w:val="clear" w:color="auto" w:fill="auto"/>
            <w:noWrap/>
            <w:hideMark/>
          </w:tcPr>
          <w:p w14:paraId="72522D38"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559DA27F" w14:textId="77777777" w:rsidR="00B873C8" w:rsidRPr="00D125AA" w:rsidRDefault="00B873C8" w:rsidP="00FB0EEC">
            <w:pPr>
              <w:spacing w:line="240" w:lineRule="auto"/>
              <w:rPr>
                <w:sz w:val="18"/>
                <w:szCs w:val="18"/>
                <w:lang w:val="en-GB"/>
              </w:rPr>
            </w:pPr>
            <w:r w:rsidRPr="00D125AA">
              <w:rPr>
                <w:sz w:val="18"/>
                <w:szCs w:val="18"/>
                <w:lang w:val="en-GB"/>
              </w:rPr>
              <w:t>Rwanda</w:t>
            </w:r>
          </w:p>
        </w:tc>
        <w:tc>
          <w:tcPr>
            <w:tcW w:w="461" w:type="pct"/>
            <w:shd w:val="clear" w:color="auto" w:fill="auto"/>
            <w:noWrap/>
            <w:hideMark/>
          </w:tcPr>
          <w:p w14:paraId="1B6FC45F" w14:textId="77777777" w:rsidR="00B873C8" w:rsidRPr="00D125AA" w:rsidRDefault="00B873C8" w:rsidP="00FB0EEC">
            <w:pPr>
              <w:spacing w:line="240" w:lineRule="auto"/>
              <w:rPr>
                <w:sz w:val="18"/>
                <w:szCs w:val="18"/>
                <w:lang w:val="en-GB"/>
              </w:rPr>
            </w:pPr>
            <w:r w:rsidRPr="00D125AA">
              <w:rPr>
                <w:sz w:val="18"/>
                <w:szCs w:val="18"/>
                <w:lang w:val="en-GB"/>
              </w:rPr>
              <w:t>2.4</w:t>
            </w:r>
          </w:p>
        </w:tc>
        <w:tc>
          <w:tcPr>
            <w:tcW w:w="383" w:type="pct"/>
            <w:shd w:val="clear" w:color="auto" w:fill="auto"/>
            <w:noWrap/>
            <w:hideMark/>
          </w:tcPr>
          <w:p w14:paraId="29CD2902" w14:textId="77777777" w:rsidR="00B873C8" w:rsidRPr="00D125AA" w:rsidRDefault="00B873C8" w:rsidP="00FB0EEC">
            <w:pPr>
              <w:spacing w:line="240" w:lineRule="auto"/>
              <w:rPr>
                <w:sz w:val="18"/>
                <w:szCs w:val="18"/>
                <w:lang w:val="en-GB"/>
              </w:rPr>
            </w:pPr>
            <w:r w:rsidRPr="00D125AA">
              <w:rPr>
                <w:sz w:val="18"/>
                <w:szCs w:val="18"/>
                <w:lang w:val="en-GB"/>
              </w:rPr>
              <w:t>29.4</w:t>
            </w:r>
          </w:p>
        </w:tc>
      </w:tr>
      <w:tr w:rsidR="00B873C8" w:rsidRPr="00D125AA" w14:paraId="16C05661" w14:textId="77777777" w:rsidTr="00FB0EEC">
        <w:trPr>
          <w:trHeight w:val="227"/>
        </w:trPr>
        <w:tc>
          <w:tcPr>
            <w:tcW w:w="998" w:type="pct"/>
            <w:shd w:val="clear" w:color="auto" w:fill="auto"/>
            <w:noWrap/>
            <w:hideMark/>
          </w:tcPr>
          <w:p w14:paraId="42A84E31" w14:textId="77777777" w:rsidR="00B873C8" w:rsidRPr="00D125AA" w:rsidRDefault="00B873C8" w:rsidP="00FB0EEC">
            <w:pPr>
              <w:spacing w:line="240" w:lineRule="auto"/>
              <w:rPr>
                <w:sz w:val="18"/>
                <w:szCs w:val="18"/>
                <w:lang w:val="en-GB"/>
              </w:rPr>
            </w:pPr>
            <w:r w:rsidRPr="00D125AA">
              <w:rPr>
                <w:sz w:val="18"/>
                <w:szCs w:val="18"/>
                <w:lang w:val="en-GB"/>
              </w:rPr>
              <w:t>Poland</w:t>
            </w:r>
          </w:p>
        </w:tc>
        <w:tc>
          <w:tcPr>
            <w:tcW w:w="462" w:type="pct"/>
            <w:shd w:val="clear" w:color="auto" w:fill="auto"/>
            <w:noWrap/>
            <w:hideMark/>
          </w:tcPr>
          <w:p w14:paraId="4DCC9520" w14:textId="77777777" w:rsidR="00B873C8" w:rsidRPr="00D125AA" w:rsidRDefault="00B873C8" w:rsidP="00FB0EEC">
            <w:pPr>
              <w:spacing w:line="240" w:lineRule="auto"/>
              <w:rPr>
                <w:sz w:val="18"/>
                <w:szCs w:val="18"/>
                <w:lang w:val="en-GB"/>
              </w:rPr>
            </w:pPr>
            <w:r w:rsidRPr="00D125AA">
              <w:rPr>
                <w:sz w:val="18"/>
                <w:szCs w:val="18"/>
                <w:lang w:val="en-GB"/>
              </w:rPr>
              <w:t>381.2</w:t>
            </w:r>
          </w:p>
        </w:tc>
        <w:tc>
          <w:tcPr>
            <w:tcW w:w="384" w:type="pct"/>
            <w:shd w:val="clear" w:color="auto" w:fill="auto"/>
            <w:noWrap/>
            <w:hideMark/>
          </w:tcPr>
          <w:p w14:paraId="3C81D8F9" w14:textId="77777777" w:rsidR="00B873C8" w:rsidRPr="00D125AA" w:rsidRDefault="00B873C8" w:rsidP="00FB0EEC">
            <w:pPr>
              <w:spacing w:line="240" w:lineRule="auto"/>
              <w:rPr>
                <w:sz w:val="18"/>
                <w:szCs w:val="18"/>
                <w:lang w:val="en-GB"/>
              </w:rPr>
            </w:pPr>
            <w:r w:rsidRPr="00D125AA">
              <w:rPr>
                <w:sz w:val="18"/>
                <w:szCs w:val="18"/>
                <w:lang w:val="en-GB"/>
              </w:rPr>
              <w:t>79.9</w:t>
            </w:r>
          </w:p>
        </w:tc>
        <w:tc>
          <w:tcPr>
            <w:tcW w:w="773" w:type="pct"/>
            <w:shd w:val="clear" w:color="auto" w:fill="auto"/>
            <w:noWrap/>
            <w:hideMark/>
          </w:tcPr>
          <w:p w14:paraId="5C6D94F5" w14:textId="77777777" w:rsidR="00B873C8" w:rsidRPr="00D125AA" w:rsidRDefault="00B873C8" w:rsidP="00FB0EEC">
            <w:pPr>
              <w:spacing w:line="240" w:lineRule="auto"/>
              <w:rPr>
                <w:sz w:val="18"/>
                <w:szCs w:val="18"/>
                <w:lang w:val="en-GB"/>
              </w:rPr>
            </w:pPr>
            <w:r w:rsidRPr="00D125AA">
              <w:rPr>
                <w:sz w:val="18"/>
                <w:szCs w:val="18"/>
                <w:lang w:val="en-GB"/>
              </w:rPr>
              <w:t>Cabo Verde</w:t>
            </w:r>
          </w:p>
        </w:tc>
        <w:tc>
          <w:tcPr>
            <w:tcW w:w="385" w:type="pct"/>
            <w:shd w:val="clear" w:color="auto" w:fill="auto"/>
            <w:noWrap/>
            <w:hideMark/>
          </w:tcPr>
          <w:p w14:paraId="72F8664C"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4" w:type="pct"/>
            <w:shd w:val="clear" w:color="auto" w:fill="auto"/>
            <w:noWrap/>
            <w:hideMark/>
          </w:tcPr>
          <w:p w14:paraId="3E797602"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54B10311" w14:textId="77777777" w:rsidR="00B873C8" w:rsidRPr="00D125AA" w:rsidRDefault="00B873C8" w:rsidP="00FB0EEC">
            <w:pPr>
              <w:spacing w:line="240" w:lineRule="auto"/>
              <w:rPr>
                <w:sz w:val="18"/>
                <w:szCs w:val="18"/>
                <w:lang w:val="en-GB"/>
              </w:rPr>
            </w:pPr>
            <w:r w:rsidRPr="00D125AA">
              <w:rPr>
                <w:sz w:val="18"/>
                <w:szCs w:val="18"/>
                <w:lang w:val="en-GB"/>
              </w:rPr>
              <w:t>Uruguay</w:t>
            </w:r>
          </w:p>
        </w:tc>
        <w:tc>
          <w:tcPr>
            <w:tcW w:w="461" w:type="pct"/>
            <w:shd w:val="clear" w:color="auto" w:fill="auto"/>
            <w:noWrap/>
            <w:hideMark/>
          </w:tcPr>
          <w:p w14:paraId="25CF82F0" w14:textId="77777777" w:rsidR="00B873C8" w:rsidRPr="00D125AA" w:rsidRDefault="00B873C8" w:rsidP="00FB0EEC">
            <w:pPr>
              <w:spacing w:line="240" w:lineRule="auto"/>
              <w:rPr>
                <w:sz w:val="18"/>
                <w:szCs w:val="18"/>
                <w:lang w:val="en-GB"/>
              </w:rPr>
            </w:pPr>
            <w:r w:rsidRPr="00D125AA">
              <w:rPr>
                <w:sz w:val="18"/>
                <w:szCs w:val="18"/>
                <w:lang w:val="en-GB"/>
              </w:rPr>
              <w:t>15.6</w:t>
            </w:r>
          </w:p>
        </w:tc>
        <w:tc>
          <w:tcPr>
            <w:tcW w:w="383" w:type="pct"/>
            <w:shd w:val="clear" w:color="auto" w:fill="auto"/>
            <w:noWrap/>
            <w:hideMark/>
          </w:tcPr>
          <w:p w14:paraId="24DEE9E9" w14:textId="77777777" w:rsidR="00B873C8" w:rsidRPr="00D125AA" w:rsidRDefault="00B873C8" w:rsidP="00FB0EEC">
            <w:pPr>
              <w:spacing w:line="240" w:lineRule="auto"/>
              <w:rPr>
                <w:sz w:val="18"/>
                <w:szCs w:val="18"/>
                <w:lang w:val="en-GB"/>
              </w:rPr>
            </w:pPr>
            <w:r w:rsidRPr="00D125AA">
              <w:rPr>
                <w:sz w:val="18"/>
                <w:szCs w:val="18"/>
                <w:lang w:val="en-GB"/>
              </w:rPr>
              <w:t>29.2</w:t>
            </w:r>
          </w:p>
        </w:tc>
      </w:tr>
      <w:tr w:rsidR="00B873C8" w:rsidRPr="00D125AA" w14:paraId="254EB3B8" w14:textId="77777777" w:rsidTr="00FB0EEC">
        <w:trPr>
          <w:trHeight w:val="227"/>
        </w:trPr>
        <w:tc>
          <w:tcPr>
            <w:tcW w:w="998" w:type="pct"/>
            <w:shd w:val="clear" w:color="auto" w:fill="auto"/>
            <w:noWrap/>
            <w:hideMark/>
          </w:tcPr>
          <w:p w14:paraId="6BBE8CB2" w14:textId="77777777" w:rsidR="00B873C8" w:rsidRPr="00D125AA" w:rsidRDefault="00B873C8" w:rsidP="00FB0EEC">
            <w:pPr>
              <w:spacing w:line="240" w:lineRule="auto"/>
              <w:rPr>
                <w:sz w:val="18"/>
                <w:szCs w:val="18"/>
                <w:lang w:val="en-GB"/>
              </w:rPr>
            </w:pPr>
            <w:r w:rsidRPr="00D125AA">
              <w:rPr>
                <w:sz w:val="18"/>
                <w:szCs w:val="18"/>
                <w:lang w:val="en-GB"/>
              </w:rPr>
              <w:t>Switzerland</w:t>
            </w:r>
          </w:p>
        </w:tc>
        <w:tc>
          <w:tcPr>
            <w:tcW w:w="462" w:type="pct"/>
            <w:shd w:val="clear" w:color="auto" w:fill="auto"/>
            <w:noWrap/>
            <w:hideMark/>
          </w:tcPr>
          <w:p w14:paraId="0828711E" w14:textId="77777777" w:rsidR="00B873C8" w:rsidRPr="00D125AA" w:rsidRDefault="00B873C8" w:rsidP="00FB0EEC">
            <w:pPr>
              <w:spacing w:line="240" w:lineRule="auto"/>
              <w:rPr>
                <w:sz w:val="18"/>
                <w:szCs w:val="18"/>
                <w:lang w:val="en-GB"/>
              </w:rPr>
            </w:pPr>
            <w:r w:rsidRPr="00D125AA">
              <w:rPr>
                <w:sz w:val="18"/>
                <w:szCs w:val="18"/>
                <w:lang w:val="en-GB"/>
              </w:rPr>
              <w:t>542.1</w:t>
            </w:r>
          </w:p>
        </w:tc>
        <w:tc>
          <w:tcPr>
            <w:tcW w:w="384" w:type="pct"/>
            <w:shd w:val="clear" w:color="auto" w:fill="auto"/>
            <w:noWrap/>
            <w:hideMark/>
          </w:tcPr>
          <w:p w14:paraId="12884778" w14:textId="77777777" w:rsidR="00B873C8" w:rsidRPr="00D125AA" w:rsidRDefault="00B873C8" w:rsidP="00FB0EEC">
            <w:pPr>
              <w:spacing w:line="240" w:lineRule="auto"/>
              <w:rPr>
                <w:sz w:val="18"/>
                <w:szCs w:val="18"/>
                <w:lang w:val="en-GB"/>
              </w:rPr>
            </w:pPr>
            <w:r w:rsidRPr="00D125AA">
              <w:rPr>
                <w:sz w:val="18"/>
                <w:szCs w:val="18"/>
                <w:lang w:val="en-GB"/>
              </w:rPr>
              <w:t>79.8</w:t>
            </w:r>
          </w:p>
        </w:tc>
        <w:tc>
          <w:tcPr>
            <w:tcW w:w="773" w:type="pct"/>
            <w:shd w:val="clear" w:color="auto" w:fill="auto"/>
            <w:noWrap/>
            <w:hideMark/>
          </w:tcPr>
          <w:p w14:paraId="112A8995" w14:textId="77777777" w:rsidR="00B873C8" w:rsidRPr="00D125AA" w:rsidRDefault="00B873C8" w:rsidP="00FB0EEC">
            <w:pPr>
              <w:spacing w:line="240" w:lineRule="auto"/>
              <w:rPr>
                <w:sz w:val="18"/>
                <w:szCs w:val="18"/>
                <w:lang w:val="en-GB"/>
              </w:rPr>
            </w:pPr>
            <w:r w:rsidRPr="00D125AA">
              <w:rPr>
                <w:sz w:val="18"/>
                <w:szCs w:val="18"/>
                <w:lang w:val="en-GB"/>
              </w:rPr>
              <w:t>Norway</w:t>
            </w:r>
          </w:p>
        </w:tc>
        <w:tc>
          <w:tcPr>
            <w:tcW w:w="385" w:type="pct"/>
            <w:shd w:val="clear" w:color="auto" w:fill="auto"/>
            <w:noWrap/>
            <w:hideMark/>
          </w:tcPr>
          <w:p w14:paraId="27ECDB71" w14:textId="77777777" w:rsidR="00B873C8" w:rsidRPr="00D125AA" w:rsidRDefault="00B873C8" w:rsidP="00FB0EEC">
            <w:pPr>
              <w:spacing w:line="240" w:lineRule="auto"/>
              <w:rPr>
                <w:sz w:val="18"/>
                <w:szCs w:val="18"/>
                <w:lang w:val="en-GB"/>
              </w:rPr>
            </w:pPr>
            <w:r w:rsidRPr="00D125AA">
              <w:rPr>
                <w:sz w:val="18"/>
                <w:szCs w:val="18"/>
                <w:lang w:val="en-GB"/>
              </w:rPr>
              <w:t>181.2</w:t>
            </w:r>
          </w:p>
        </w:tc>
        <w:tc>
          <w:tcPr>
            <w:tcW w:w="384" w:type="pct"/>
            <w:shd w:val="clear" w:color="auto" w:fill="auto"/>
            <w:noWrap/>
            <w:hideMark/>
          </w:tcPr>
          <w:p w14:paraId="44AB4E60" w14:textId="77777777" w:rsidR="00B873C8" w:rsidRPr="00D125AA" w:rsidRDefault="00B873C8" w:rsidP="00FB0EEC">
            <w:pPr>
              <w:spacing w:line="240" w:lineRule="auto"/>
              <w:rPr>
                <w:sz w:val="18"/>
                <w:szCs w:val="18"/>
                <w:lang w:val="en-GB"/>
              </w:rPr>
            </w:pPr>
            <w:r w:rsidRPr="00D125AA">
              <w:rPr>
                <w:sz w:val="18"/>
                <w:szCs w:val="18"/>
                <w:lang w:val="en-GB"/>
              </w:rPr>
              <w:t>46.9</w:t>
            </w:r>
          </w:p>
        </w:tc>
        <w:tc>
          <w:tcPr>
            <w:tcW w:w="770" w:type="pct"/>
            <w:shd w:val="clear" w:color="auto" w:fill="auto"/>
            <w:noWrap/>
            <w:hideMark/>
          </w:tcPr>
          <w:p w14:paraId="7AEA87EC" w14:textId="77777777" w:rsidR="00B873C8" w:rsidRPr="00D125AA" w:rsidRDefault="00B873C8" w:rsidP="00FB0EEC">
            <w:pPr>
              <w:spacing w:line="240" w:lineRule="auto"/>
              <w:rPr>
                <w:sz w:val="18"/>
                <w:szCs w:val="18"/>
                <w:lang w:val="en-GB"/>
              </w:rPr>
            </w:pPr>
            <w:r w:rsidRPr="00D125AA">
              <w:rPr>
                <w:sz w:val="18"/>
                <w:szCs w:val="18"/>
                <w:lang w:val="en-GB"/>
              </w:rPr>
              <w:t>Egypt, Arab Rep.</w:t>
            </w:r>
          </w:p>
        </w:tc>
        <w:tc>
          <w:tcPr>
            <w:tcW w:w="461" w:type="pct"/>
            <w:shd w:val="clear" w:color="auto" w:fill="auto"/>
            <w:noWrap/>
            <w:hideMark/>
          </w:tcPr>
          <w:p w14:paraId="126D5AC7" w14:textId="77777777" w:rsidR="00B873C8" w:rsidRPr="00D125AA" w:rsidRDefault="00B873C8" w:rsidP="00FB0EEC">
            <w:pPr>
              <w:spacing w:line="240" w:lineRule="auto"/>
              <w:rPr>
                <w:sz w:val="18"/>
                <w:szCs w:val="18"/>
                <w:lang w:val="en-GB"/>
              </w:rPr>
            </w:pPr>
            <w:r w:rsidRPr="00D125AA">
              <w:rPr>
                <w:sz w:val="18"/>
                <w:szCs w:val="18"/>
                <w:lang w:val="en-GB"/>
              </w:rPr>
              <w:t>95.3</w:t>
            </w:r>
          </w:p>
        </w:tc>
        <w:tc>
          <w:tcPr>
            <w:tcW w:w="383" w:type="pct"/>
            <w:shd w:val="clear" w:color="auto" w:fill="auto"/>
            <w:noWrap/>
            <w:hideMark/>
          </w:tcPr>
          <w:p w14:paraId="08404975" w14:textId="77777777" w:rsidR="00B873C8" w:rsidRPr="00D125AA" w:rsidRDefault="00B873C8" w:rsidP="00FB0EEC">
            <w:pPr>
              <w:spacing w:line="240" w:lineRule="auto"/>
              <w:rPr>
                <w:sz w:val="18"/>
                <w:szCs w:val="18"/>
                <w:lang w:val="en-GB"/>
              </w:rPr>
            </w:pPr>
            <w:r w:rsidRPr="00D125AA">
              <w:rPr>
                <w:sz w:val="18"/>
                <w:szCs w:val="18"/>
                <w:lang w:val="en-GB"/>
              </w:rPr>
              <w:t>28.6</w:t>
            </w:r>
          </w:p>
        </w:tc>
      </w:tr>
      <w:tr w:rsidR="00B873C8" w:rsidRPr="00D125AA" w14:paraId="40EC9E21" w14:textId="77777777" w:rsidTr="00FB0EEC">
        <w:trPr>
          <w:trHeight w:val="227"/>
        </w:trPr>
        <w:tc>
          <w:tcPr>
            <w:tcW w:w="998" w:type="pct"/>
            <w:shd w:val="clear" w:color="auto" w:fill="auto"/>
            <w:noWrap/>
            <w:hideMark/>
          </w:tcPr>
          <w:p w14:paraId="575165BF" w14:textId="77777777" w:rsidR="00B873C8" w:rsidRPr="00D125AA" w:rsidRDefault="00B873C8" w:rsidP="00FB0EEC">
            <w:pPr>
              <w:spacing w:line="240" w:lineRule="auto"/>
              <w:rPr>
                <w:sz w:val="18"/>
                <w:szCs w:val="18"/>
                <w:lang w:val="en-GB"/>
              </w:rPr>
            </w:pPr>
            <w:r w:rsidRPr="00D125AA">
              <w:rPr>
                <w:sz w:val="18"/>
                <w:szCs w:val="18"/>
                <w:lang w:val="en-GB"/>
              </w:rPr>
              <w:t>United Arab Emirates</w:t>
            </w:r>
          </w:p>
        </w:tc>
        <w:tc>
          <w:tcPr>
            <w:tcW w:w="462" w:type="pct"/>
            <w:shd w:val="clear" w:color="auto" w:fill="auto"/>
            <w:noWrap/>
            <w:hideMark/>
          </w:tcPr>
          <w:p w14:paraId="68B92A4C" w14:textId="77777777" w:rsidR="00B873C8" w:rsidRPr="00D125AA" w:rsidRDefault="00B873C8" w:rsidP="00FB0EEC">
            <w:pPr>
              <w:spacing w:line="240" w:lineRule="auto"/>
              <w:rPr>
                <w:sz w:val="18"/>
                <w:szCs w:val="18"/>
                <w:lang w:val="en-GB"/>
              </w:rPr>
            </w:pPr>
            <w:r w:rsidRPr="00D125AA">
              <w:rPr>
                <w:sz w:val="18"/>
                <w:szCs w:val="18"/>
                <w:lang w:val="en-GB"/>
              </w:rPr>
              <w:t>278.9</w:t>
            </w:r>
          </w:p>
        </w:tc>
        <w:tc>
          <w:tcPr>
            <w:tcW w:w="384" w:type="pct"/>
            <w:shd w:val="clear" w:color="auto" w:fill="auto"/>
            <w:noWrap/>
            <w:hideMark/>
          </w:tcPr>
          <w:p w14:paraId="2298A49D" w14:textId="77777777" w:rsidR="00B873C8" w:rsidRPr="00D125AA" w:rsidRDefault="00B873C8" w:rsidP="00FB0EEC">
            <w:pPr>
              <w:spacing w:line="240" w:lineRule="auto"/>
              <w:rPr>
                <w:sz w:val="18"/>
                <w:szCs w:val="18"/>
                <w:lang w:val="en-GB"/>
              </w:rPr>
            </w:pPr>
            <w:r w:rsidRPr="00D125AA">
              <w:rPr>
                <w:sz w:val="18"/>
                <w:szCs w:val="18"/>
                <w:lang w:val="en-GB"/>
              </w:rPr>
              <w:t>77.9</w:t>
            </w:r>
          </w:p>
        </w:tc>
        <w:tc>
          <w:tcPr>
            <w:tcW w:w="773" w:type="pct"/>
            <w:shd w:val="clear" w:color="auto" w:fill="auto"/>
            <w:noWrap/>
            <w:hideMark/>
          </w:tcPr>
          <w:p w14:paraId="54EFF04D" w14:textId="77777777" w:rsidR="00B873C8" w:rsidRPr="00D125AA" w:rsidRDefault="00B873C8" w:rsidP="00FB0EEC">
            <w:pPr>
              <w:spacing w:line="240" w:lineRule="auto"/>
              <w:rPr>
                <w:sz w:val="18"/>
                <w:szCs w:val="18"/>
                <w:lang w:val="en-GB"/>
              </w:rPr>
            </w:pPr>
            <w:r w:rsidRPr="00D125AA">
              <w:rPr>
                <w:sz w:val="18"/>
                <w:szCs w:val="18"/>
                <w:lang w:val="en-GB"/>
              </w:rPr>
              <w:t>Italy</w:t>
            </w:r>
          </w:p>
        </w:tc>
        <w:tc>
          <w:tcPr>
            <w:tcW w:w="385" w:type="pct"/>
            <w:shd w:val="clear" w:color="auto" w:fill="auto"/>
            <w:noWrap/>
            <w:hideMark/>
          </w:tcPr>
          <w:p w14:paraId="13E2AEF0" w14:textId="77777777" w:rsidR="00B873C8" w:rsidRPr="00D125AA" w:rsidRDefault="00B873C8" w:rsidP="00FB0EEC">
            <w:pPr>
              <w:spacing w:line="240" w:lineRule="auto"/>
              <w:rPr>
                <w:sz w:val="18"/>
                <w:szCs w:val="18"/>
                <w:lang w:val="en-GB"/>
              </w:rPr>
            </w:pPr>
            <w:r w:rsidRPr="00D125AA">
              <w:rPr>
                <w:sz w:val="18"/>
                <w:szCs w:val="18"/>
                <w:lang w:val="en-GB"/>
              </w:rPr>
              <w:t>855.8</w:t>
            </w:r>
          </w:p>
        </w:tc>
        <w:tc>
          <w:tcPr>
            <w:tcW w:w="384" w:type="pct"/>
            <w:shd w:val="clear" w:color="auto" w:fill="auto"/>
            <w:noWrap/>
            <w:hideMark/>
          </w:tcPr>
          <w:p w14:paraId="7A5DF56A" w14:textId="77777777" w:rsidR="00B873C8" w:rsidRPr="00D125AA" w:rsidRDefault="00B873C8" w:rsidP="00FB0EEC">
            <w:pPr>
              <w:spacing w:line="240" w:lineRule="auto"/>
              <w:rPr>
                <w:sz w:val="18"/>
                <w:szCs w:val="18"/>
                <w:lang w:val="en-GB"/>
              </w:rPr>
            </w:pPr>
            <w:r w:rsidRPr="00D125AA">
              <w:rPr>
                <w:sz w:val="18"/>
                <w:szCs w:val="18"/>
                <w:lang w:val="en-GB"/>
              </w:rPr>
              <w:t>46.7</w:t>
            </w:r>
          </w:p>
        </w:tc>
        <w:tc>
          <w:tcPr>
            <w:tcW w:w="770" w:type="pct"/>
            <w:shd w:val="clear" w:color="auto" w:fill="auto"/>
            <w:noWrap/>
            <w:hideMark/>
          </w:tcPr>
          <w:p w14:paraId="019CE79C" w14:textId="77777777" w:rsidR="00B873C8" w:rsidRPr="00D125AA" w:rsidRDefault="00B873C8" w:rsidP="00FB0EEC">
            <w:pPr>
              <w:spacing w:line="240" w:lineRule="auto"/>
              <w:rPr>
                <w:sz w:val="18"/>
                <w:szCs w:val="18"/>
                <w:lang w:val="en-GB"/>
              </w:rPr>
            </w:pPr>
            <w:r w:rsidRPr="00D125AA">
              <w:rPr>
                <w:sz w:val="18"/>
                <w:szCs w:val="18"/>
                <w:lang w:val="en-GB"/>
              </w:rPr>
              <w:t>Uganda</w:t>
            </w:r>
          </w:p>
        </w:tc>
        <w:tc>
          <w:tcPr>
            <w:tcW w:w="461" w:type="pct"/>
            <w:shd w:val="clear" w:color="auto" w:fill="auto"/>
            <w:noWrap/>
            <w:hideMark/>
          </w:tcPr>
          <w:p w14:paraId="7B6E0823" w14:textId="77777777" w:rsidR="00B873C8" w:rsidRPr="00D125AA" w:rsidRDefault="00B873C8" w:rsidP="00FB0EEC">
            <w:pPr>
              <w:spacing w:line="240" w:lineRule="auto"/>
              <w:rPr>
                <w:sz w:val="18"/>
                <w:szCs w:val="18"/>
                <w:lang w:val="en-GB"/>
              </w:rPr>
            </w:pPr>
            <w:r w:rsidRPr="00D125AA">
              <w:rPr>
                <w:sz w:val="18"/>
                <w:szCs w:val="18"/>
                <w:lang w:val="en-GB"/>
              </w:rPr>
              <w:t>7.7</w:t>
            </w:r>
          </w:p>
        </w:tc>
        <w:tc>
          <w:tcPr>
            <w:tcW w:w="383" w:type="pct"/>
            <w:shd w:val="clear" w:color="auto" w:fill="auto"/>
            <w:noWrap/>
            <w:hideMark/>
          </w:tcPr>
          <w:p w14:paraId="473B16F5" w14:textId="77777777" w:rsidR="00B873C8" w:rsidRPr="00D125AA" w:rsidRDefault="00B873C8" w:rsidP="00FB0EEC">
            <w:pPr>
              <w:spacing w:line="240" w:lineRule="auto"/>
              <w:rPr>
                <w:sz w:val="18"/>
                <w:szCs w:val="18"/>
                <w:lang w:val="en-GB"/>
              </w:rPr>
            </w:pPr>
            <w:r w:rsidRPr="00D125AA">
              <w:rPr>
                <w:sz w:val="18"/>
                <w:szCs w:val="18"/>
                <w:lang w:val="en-GB"/>
              </w:rPr>
              <w:t>28.2</w:t>
            </w:r>
          </w:p>
        </w:tc>
      </w:tr>
      <w:tr w:rsidR="00B873C8" w:rsidRPr="00D125AA" w14:paraId="7E6BEDAF" w14:textId="77777777" w:rsidTr="00FB0EEC">
        <w:trPr>
          <w:trHeight w:val="227"/>
        </w:trPr>
        <w:tc>
          <w:tcPr>
            <w:tcW w:w="998" w:type="pct"/>
            <w:shd w:val="clear" w:color="auto" w:fill="auto"/>
            <w:noWrap/>
            <w:hideMark/>
          </w:tcPr>
          <w:p w14:paraId="507B2BC2" w14:textId="77777777" w:rsidR="00B873C8" w:rsidRPr="00D125AA" w:rsidRDefault="00B873C8" w:rsidP="00FB0EEC">
            <w:pPr>
              <w:spacing w:line="240" w:lineRule="auto"/>
              <w:rPr>
                <w:sz w:val="18"/>
                <w:szCs w:val="18"/>
                <w:lang w:val="en-GB"/>
              </w:rPr>
            </w:pPr>
            <w:r w:rsidRPr="00D125AA">
              <w:rPr>
                <w:sz w:val="18"/>
                <w:szCs w:val="18"/>
                <w:lang w:val="en-GB"/>
              </w:rPr>
              <w:t>Tunisia</w:t>
            </w:r>
          </w:p>
        </w:tc>
        <w:tc>
          <w:tcPr>
            <w:tcW w:w="462" w:type="pct"/>
            <w:shd w:val="clear" w:color="auto" w:fill="auto"/>
            <w:noWrap/>
            <w:hideMark/>
          </w:tcPr>
          <w:p w14:paraId="204A8E2A" w14:textId="77777777" w:rsidR="00B873C8" w:rsidRPr="00D125AA" w:rsidRDefault="00B873C8" w:rsidP="00FB0EEC">
            <w:pPr>
              <w:spacing w:line="240" w:lineRule="auto"/>
              <w:rPr>
                <w:sz w:val="18"/>
                <w:szCs w:val="18"/>
                <w:lang w:val="en-GB"/>
              </w:rPr>
            </w:pPr>
            <w:r w:rsidRPr="00D125AA">
              <w:rPr>
                <w:sz w:val="18"/>
                <w:szCs w:val="18"/>
                <w:lang w:val="en-GB"/>
              </w:rPr>
              <w:t>33.1</w:t>
            </w:r>
          </w:p>
        </w:tc>
        <w:tc>
          <w:tcPr>
            <w:tcW w:w="384" w:type="pct"/>
            <w:shd w:val="clear" w:color="auto" w:fill="auto"/>
            <w:noWrap/>
            <w:hideMark/>
          </w:tcPr>
          <w:p w14:paraId="673CAF2E" w14:textId="77777777" w:rsidR="00B873C8" w:rsidRPr="00D125AA" w:rsidRDefault="00B873C8" w:rsidP="00FB0EEC">
            <w:pPr>
              <w:spacing w:line="240" w:lineRule="auto"/>
              <w:rPr>
                <w:sz w:val="18"/>
                <w:szCs w:val="18"/>
                <w:lang w:val="en-GB"/>
              </w:rPr>
            </w:pPr>
            <w:r w:rsidRPr="00D125AA">
              <w:rPr>
                <w:sz w:val="18"/>
                <w:szCs w:val="18"/>
                <w:lang w:val="en-GB"/>
              </w:rPr>
              <w:t>76.7</w:t>
            </w:r>
          </w:p>
        </w:tc>
        <w:tc>
          <w:tcPr>
            <w:tcW w:w="773" w:type="pct"/>
            <w:shd w:val="clear" w:color="auto" w:fill="auto"/>
            <w:noWrap/>
            <w:hideMark/>
          </w:tcPr>
          <w:p w14:paraId="1E197452" w14:textId="77777777" w:rsidR="00B873C8" w:rsidRPr="00D125AA" w:rsidRDefault="00B873C8" w:rsidP="00FB0EEC">
            <w:pPr>
              <w:spacing w:line="240" w:lineRule="auto"/>
              <w:rPr>
                <w:sz w:val="18"/>
                <w:szCs w:val="18"/>
                <w:lang w:val="en-GB"/>
              </w:rPr>
            </w:pPr>
            <w:r w:rsidRPr="00D125AA">
              <w:rPr>
                <w:sz w:val="18"/>
                <w:szCs w:val="18"/>
                <w:lang w:val="en-GB"/>
              </w:rPr>
              <w:t>South Africa</w:t>
            </w:r>
          </w:p>
        </w:tc>
        <w:tc>
          <w:tcPr>
            <w:tcW w:w="385" w:type="pct"/>
            <w:shd w:val="clear" w:color="auto" w:fill="auto"/>
            <w:noWrap/>
            <w:hideMark/>
          </w:tcPr>
          <w:p w14:paraId="519023E3" w14:textId="77777777" w:rsidR="00B873C8" w:rsidRPr="00D125AA" w:rsidRDefault="00B873C8" w:rsidP="00FB0EEC">
            <w:pPr>
              <w:spacing w:line="240" w:lineRule="auto"/>
              <w:rPr>
                <w:sz w:val="18"/>
                <w:szCs w:val="18"/>
                <w:lang w:val="en-GB"/>
              </w:rPr>
            </w:pPr>
            <w:r w:rsidRPr="00D125AA">
              <w:rPr>
                <w:sz w:val="18"/>
                <w:szCs w:val="18"/>
                <w:lang w:val="en-GB"/>
              </w:rPr>
              <w:t>144.1</w:t>
            </w:r>
          </w:p>
        </w:tc>
        <w:tc>
          <w:tcPr>
            <w:tcW w:w="384" w:type="pct"/>
            <w:shd w:val="clear" w:color="auto" w:fill="auto"/>
            <w:noWrap/>
            <w:hideMark/>
          </w:tcPr>
          <w:p w14:paraId="21BD9ADA" w14:textId="77777777" w:rsidR="00B873C8" w:rsidRPr="00D125AA" w:rsidRDefault="00B873C8" w:rsidP="00FB0EEC">
            <w:pPr>
              <w:spacing w:line="240" w:lineRule="auto"/>
              <w:rPr>
                <w:sz w:val="18"/>
                <w:szCs w:val="18"/>
                <w:lang w:val="en-GB"/>
              </w:rPr>
            </w:pPr>
            <w:r w:rsidRPr="00D125AA">
              <w:rPr>
                <w:sz w:val="18"/>
                <w:szCs w:val="18"/>
                <w:lang w:val="en-GB"/>
              </w:rPr>
              <w:t>45.4</w:t>
            </w:r>
          </w:p>
        </w:tc>
        <w:tc>
          <w:tcPr>
            <w:tcW w:w="770" w:type="pct"/>
            <w:shd w:val="clear" w:color="auto" w:fill="auto"/>
            <w:noWrap/>
            <w:hideMark/>
          </w:tcPr>
          <w:p w14:paraId="01EA5971" w14:textId="77777777" w:rsidR="00B873C8" w:rsidRPr="00D125AA" w:rsidRDefault="00B873C8" w:rsidP="00FB0EEC">
            <w:pPr>
              <w:spacing w:line="240" w:lineRule="auto"/>
              <w:rPr>
                <w:sz w:val="18"/>
                <w:szCs w:val="18"/>
                <w:lang w:val="en-GB"/>
              </w:rPr>
            </w:pPr>
            <w:r w:rsidRPr="00D125AA">
              <w:rPr>
                <w:sz w:val="18"/>
                <w:szCs w:val="18"/>
                <w:lang w:val="en-GB"/>
              </w:rPr>
              <w:t>Japan</w:t>
            </w:r>
          </w:p>
        </w:tc>
        <w:tc>
          <w:tcPr>
            <w:tcW w:w="461" w:type="pct"/>
            <w:shd w:val="clear" w:color="auto" w:fill="auto"/>
            <w:noWrap/>
            <w:hideMark/>
          </w:tcPr>
          <w:p w14:paraId="1675F907" w14:textId="77777777" w:rsidR="00B873C8" w:rsidRPr="00D125AA" w:rsidRDefault="00B873C8" w:rsidP="00FB0EEC">
            <w:pPr>
              <w:spacing w:line="240" w:lineRule="auto"/>
              <w:rPr>
                <w:sz w:val="18"/>
                <w:szCs w:val="18"/>
                <w:lang w:val="en-GB"/>
              </w:rPr>
            </w:pPr>
            <w:r w:rsidRPr="00D125AA">
              <w:rPr>
                <w:sz w:val="18"/>
                <w:szCs w:val="18"/>
                <w:lang w:val="en-GB"/>
              </w:rPr>
              <w:t>1190.2</w:t>
            </w:r>
          </w:p>
        </w:tc>
        <w:tc>
          <w:tcPr>
            <w:tcW w:w="383" w:type="pct"/>
            <w:shd w:val="clear" w:color="auto" w:fill="auto"/>
            <w:noWrap/>
            <w:hideMark/>
          </w:tcPr>
          <w:p w14:paraId="46DF4521" w14:textId="77777777" w:rsidR="00B873C8" w:rsidRPr="00D125AA" w:rsidRDefault="00B873C8" w:rsidP="00FB0EEC">
            <w:pPr>
              <w:spacing w:line="240" w:lineRule="auto"/>
              <w:rPr>
                <w:sz w:val="18"/>
                <w:szCs w:val="18"/>
                <w:lang w:val="en-GB"/>
              </w:rPr>
            </w:pPr>
            <w:r w:rsidRPr="00D125AA">
              <w:rPr>
                <w:sz w:val="18"/>
                <w:szCs w:val="18"/>
                <w:lang w:val="en-GB"/>
              </w:rPr>
              <w:t>27.1</w:t>
            </w:r>
          </w:p>
        </w:tc>
      </w:tr>
      <w:tr w:rsidR="00B873C8" w:rsidRPr="00D125AA" w14:paraId="18427CE1" w14:textId="77777777" w:rsidTr="00FB0EEC">
        <w:trPr>
          <w:trHeight w:val="227"/>
        </w:trPr>
        <w:tc>
          <w:tcPr>
            <w:tcW w:w="998" w:type="pct"/>
            <w:shd w:val="clear" w:color="auto" w:fill="auto"/>
            <w:noWrap/>
            <w:hideMark/>
          </w:tcPr>
          <w:p w14:paraId="0D8A4598" w14:textId="77777777" w:rsidR="00B873C8" w:rsidRPr="00D125AA" w:rsidRDefault="00B873C8" w:rsidP="00FB0EEC">
            <w:pPr>
              <w:spacing w:line="240" w:lineRule="auto"/>
              <w:rPr>
                <w:sz w:val="18"/>
                <w:szCs w:val="18"/>
                <w:lang w:val="en-GB"/>
              </w:rPr>
            </w:pPr>
            <w:r w:rsidRPr="00D125AA">
              <w:rPr>
                <w:sz w:val="18"/>
                <w:szCs w:val="18"/>
                <w:lang w:val="en-GB"/>
              </w:rPr>
              <w:t>Mozambique</w:t>
            </w:r>
          </w:p>
        </w:tc>
        <w:tc>
          <w:tcPr>
            <w:tcW w:w="462" w:type="pct"/>
            <w:shd w:val="clear" w:color="auto" w:fill="auto"/>
            <w:noWrap/>
            <w:hideMark/>
          </w:tcPr>
          <w:p w14:paraId="0C9C84CE" w14:textId="77777777" w:rsidR="00B873C8" w:rsidRPr="00D125AA" w:rsidRDefault="00B873C8" w:rsidP="00FB0EEC">
            <w:pPr>
              <w:spacing w:line="240" w:lineRule="auto"/>
              <w:rPr>
                <w:sz w:val="18"/>
                <w:szCs w:val="18"/>
                <w:lang w:val="en-GB"/>
              </w:rPr>
            </w:pPr>
            <w:r w:rsidRPr="00D125AA">
              <w:rPr>
                <w:sz w:val="18"/>
                <w:szCs w:val="18"/>
                <w:lang w:val="en-GB"/>
              </w:rPr>
              <w:t>11.1</w:t>
            </w:r>
          </w:p>
        </w:tc>
        <w:tc>
          <w:tcPr>
            <w:tcW w:w="384" w:type="pct"/>
            <w:shd w:val="clear" w:color="auto" w:fill="auto"/>
            <w:noWrap/>
            <w:hideMark/>
          </w:tcPr>
          <w:p w14:paraId="6B9F893B" w14:textId="77777777" w:rsidR="00B873C8" w:rsidRPr="00D125AA" w:rsidRDefault="00B873C8" w:rsidP="00FB0EEC">
            <w:pPr>
              <w:spacing w:line="240" w:lineRule="auto"/>
              <w:rPr>
                <w:sz w:val="18"/>
                <w:szCs w:val="18"/>
                <w:lang w:val="en-GB"/>
              </w:rPr>
            </w:pPr>
            <w:r w:rsidRPr="00D125AA">
              <w:rPr>
                <w:sz w:val="18"/>
                <w:szCs w:val="18"/>
                <w:lang w:val="en-GB"/>
              </w:rPr>
              <w:t>74.8</w:t>
            </w:r>
          </w:p>
        </w:tc>
        <w:tc>
          <w:tcPr>
            <w:tcW w:w="773" w:type="pct"/>
            <w:shd w:val="clear" w:color="auto" w:fill="auto"/>
            <w:noWrap/>
            <w:hideMark/>
          </w:tcPr>
          <w:p w14:paraId="626097B0" w14:textId="77777777" w:rsidR="00B873C8" w:rsidRPr="00D125AA" w:rsidRDefault="00B873C8" w:rsidP="00FB0EEC">
            <w:pPr>
              <w:spacing w:line="240" w:lineRule="auto"/>
              <w:rPr>
                <w:sz w:val="18"/>
                <w:szCs w:val="18"/>
                <w:lang w:val="en-GB"/>
              </w:rPr>
            </w:pPr>
            <w:r w:rsidRPr="00D125AA">
              <w:rPr>
                <w:sz w:val="18"/>
                <w:szCs w:val="18"/>
                <w:lang w:val="en-GB"/>
              </w:rPr>
              <w:t>St. Lucia</w:t>
            </w:r>
          </w:p>
        </w:tc>
        <w:tc>
          <w:tcPr>
            <w:tcW w:w="385" w:type="pct"/>
            <w:shd w:val="clear" w:color="auto" w:fill="auto"/>
            <w:noWrap/>
            <w:hideMark/>
          </w:tcPr>
          <w:p w14:paraId="2EA83380"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4" w:type="pct"/>
            <w:shd w:val="clear" w:color="auto" w:fill="auto"/>
            <w:noWrap/>
            <w:hideMark/>
          </w:tcPr>
          <w:p w14:paraId="05CC72F2" w14:textId="77777777" w:rsidR="00B873C8" w:rsidRPr="00D125AA" w:rsidRDefault="00B873C8" w:rsidP="00FB0EEC">
            <w:pPr>
              <w:spacing w:line="240" w:lineRule="auto"/>
              <w:rPr>
                <w:sz w:val="18"/>
                <w:szCs w:val="18"/>
                <w:lang w:val="en-GB"/>
              </w:rPr>
            </w:pPr>
            <w:r w:rsidRPr="00D125AA">
              <w:rPr>
                <w:sz w:val="18"/>
                <w:szCs w:val="18"/>
                <w:lang w:val="en-GB"/>
              </w:rPr>
              <w:t>45.2</w:t>
            </w:r>
          </w:p>
        </w:tc>
        <w:tc>
          <w:tcPr>
            <w:tcW w:w="770" w:type="pct"/>
            <w:shd w:val="clear" w:color="auto" w:fill="auto"/>
            <w:noWrap/>
            <w:hideMark/>
          </w:tcPr>
          <w:p w14:paraId="0F625F4C" w14:textId="77777777" w:rsidR="00B873C8" w:rsidRPr="00D125AA" w:rsidRDefault="00B873C8" w:rsidP="00FB0EEC">
            <w:pPr>
              <w:spacing w:line="240" w:lineRule="auto"/>
              <w:rPr>
                <w:sz w:val="18"/>
                <w:szCs w:val="18"/>
                <w:lang w:val="en-GB"/>
              </w:rPr>
            </w:pPr>
            <w:r w:rsidRPr="00D125AA">
              <w:rPr>
                <w:sz w:val="18"/>
                <w:szCs w:val="18"/>
                <w:lang w:val="en-GB"/>
              </w:rPr>
              <w:t>Australia</w:t>
            </w:r>
          </w:p>
        </w:tc>
        <w:tc>
          <w:tcPr>
            <w:tcW w:w="461" w:type="pct"/>
            <w:shd w:val="clear" w:color="auto" w:fill="auto"/>
            <w:noWrap/>
            <w:hideMark/>
          </w:tcPr>
          <w:p w14:paraId="4BEE8E9F" w14:textId="77777777" w:rsidR="00B873C8" w:rsidRPr="00D125AA" w:rsidRDefault="00B873C8" w:rsidP="00FB0EEC">
            <w:pPr>
              <w:spacing w:line="240" w:lineRule="auto"/>
              <w:rPr>
                <w:sz w:val="18"/>
                <w:szCs w:val="18"/>
                <w:lang w:val="en-GB"/>
              </w:rPr>
            </w:pPr>
            <w:r w:rsidRPr="00D125AA">
              <w:rPr>
                <w:sz w:val="18"/>
                <w:szCs w:val="18"/>
                <w:lang w:val="en-GB"/>
              </w:rPr>
              <w:t>342.9</w:t>
            </w:r>
          </w:p>
        </w:tc>
        <w:tc>
          <w:tcPr>
            <w:tcW w:w="383" w:type="pct"/>
            <w:shd w:val="clear" w:color="auto" w:fill="auto"/>
            <w:noWrap/>
            <w:hideMark/>
          </w:tcPr>
          <w:p w14:paraId="19E24374" w14:textId="77777777" w:rsidR="00B873C8" w:rsidRPr="00D125AA" w:rsidRDefault="00B873C8" w:rsidP="00FB0EEC">
            <w:pPr>
              <w:spacing w:line="240" w:lineRule="auto"/>
              <w:rPr>
                <w:sz w:val="18"/>
                <w:szCs w:val="18"/>
                <w:lang w:val="en-GB"/>
              </w:rPr>
            </w:pPr>
            <w:r w:rsidRPr="00D125AA">
              <w:rPr>
                <w:sz w:val="18"/>
                <w:szCs w:val="18"/>
                <w:lang w:val="en-GB"/>
              </w:rPr>
              <w:t>25.4</w:t>
            </w:r>
          </w:p>
        </w:tc>
      </w:tr>
      <w:tr w:rsidR="00B873C8" w:rsidRPr="00D125AA" w14:paraId="0DF31B59" w14:textId="77777777" w:rsidTr="00FB0EEC">
        <w:trPr>
          <w:trHeight w:val="227"/>
        </w:trPr>
        <w:tc>
          <w:tcPr>
            <w:tcW w:w="998" w:type="pct"/>
            <w:shd w:val="clear" w:color="auto" w:fill="auto"/>
            <w:noWrap/>
            <w:hideMark/>
          </w:tcPr>
          <w:p w14:paraId="49BD7F02" w14:textId="77777777" w:rsidR="00B873C8" w:rsidRPr="00D125AA" w:rsidRDefault="00B873C8" w:rsidP="00FB0EEC">
            <w:pPr>
              <w:spacing w:line="240" w:lineRule="auto"/>
              <w:rPr>
                <w:sz w:val="18"/>
                <w:szCs w:val="18"/>
                <w:lang w:val="en-GB"/>
              </w:rPr>
            </w:pPr>
            <w:r w:rsidRPr="00D125AA">
              <w:rPr>
                <w:sz w:val="18"/>
                <w:szCs w:val="18"/>
                <w:lang w:val="en-GB"/>
              </w:rPr>
              <w:t>Solomon Islands</w:t>
            </w:r>
          </w:p>
        </w:tc>
        <w:tc>
          <w:tcPr>
            <w:tcW w:w="462" w:type="pct"/>
            <w:shd w:val="clear" w:color="auto" w:fill="auto"/>
            <w:noWrap/>
            <w:hideMark/>
          </w:tcPr>
          <w:p w14:paraId="05BE3D35" w14:textId="77777777" w:rsidR="00B873C8" w:rsidRPr="00D125AA" w:rsidRDefault="00B873C8" w:rsidP="00FB0EEC">
            <w:pPr>
              <w:spacing w:line="240" w:lineRule="auto"/>
              <w:rPr>
                <w:sz w:val="18"/>
                <w:szCs w:val="18"/>
                <w:lang w:val="en-GB"/>
              </w:rPr>
            </w:pPr>
            <w:r w:rsidRPr="00D125AA">
              <w:rPr>
                <w:sz w:val="18"/>
                <w:szCs w:val="18"/>
                <w:lang w:val="en-GB"/>
              </w:rPr>
              <w:t>0.9</w:t>
            </w:r>
          </w:p>
        </w:tc>
        <w:tc>
          <w:tcPr>
            <w:tcW w:w="384" w:type="pct"/>
            <w:shd w:val="clear" w:color="auto" w:fill="auto"/>
            <w:noWrap/>
            <w:hideMark/>
          </w:tcPr>
          <w:p w14:paraId="6E3EC6AF" w14:textId="77777777" w:rsidR="00B873C8" w:rsidRPr="00D125AA" w:rsidRDefault="00B873C8" w:rsidP="00FB0EEC">
            <w:pPr>
              <w:spacing w:line="240" w:lineRule="auto"/>
              <w:rPr>
                <w:sz w:val="18"/>
                <w:szCs w:val="18"/>
                <w:lang w:val="en-GB"/>
              </w:rPr>
            </w:pPr>
            <w:r w:rsidRPr="00D125AA">
              <w:rPr>
                <w:sz w:val="18"/>
                <w:szCs w:val="18"/>
                <w:lang w:val="en-GB"/>
              </w:rPr>
              <w:t>74.4</w:t>
            </w:r>
          </w:p>
        </w:tc>
        <w:tc>
          <w:tcPr>
            <w:tcW w:w="773" w:type="pct"/>
            <w:shd w:val="clear" w:color="auto" w:fill="auto"/>
            <w:noWrap/>
            <w:hideMark/>
          </w:tcPr>
          <w:p w14:paraId="79591CC2" w14:textId="77777777" w:rsidR="00B873C8" w:rsidRPr="00D125AA" w:rsidRDefault="00B873C8" w:rsidP="00FB0EEC">
            <w:pPr>
              <w:spacing w:line="240" w:lineRule="auto"/>
              <w:rPr>
                <w:sz w:val="18"/>
                <w:szCs w:val="18"/>
                <w:lang w:val="en-GB"/>
              </w:rPr>
            </w:pPr>
            <w:r w:rsidRPr="00D125AA">
              <w:rPr>
                <w:sz w:val="18"/>
                <w:szCs w:val="18"/>
                <w:lang w:val="en-GB"/>
              </w:rPr>
              <w:t>Senegal</w:t>
            </w:r>
          </w:p>
        </w:tc>
        <w:tc>
          <w:tcPr>
            <w:tcW w:w="385" w:type="pct"/>
            <w:shd w:val="clear" w:color="auto" w:fill="auto"/>
            <w:noWrap/>
            <w:hideMark/>
          </w:tcPr>
          <w:p w14:paraId="6AB141F9" w14:textId="77777777" w:rsidR="00B873C8" w:rsidRPr="00D125AA" w:rsidRDefault="00B873C8" w:rsidP="00FB0EEC">
            <w:pPr>
              <w:spacing w:line="240" w:lineRule="auto"/>
              <w:rPr>
                <w:sz w:val="18"/>
                <w:szCs w:val="18"/>
                <w:lang w:val="en-GB"/>
              </w:rPr>
            </w:pPr>
            <w:r w:rsidRPr="00D125AA">
              <w:rPr>
                <w:sz w:val="18"/>
                <w:szCs w:val="18"/>
                <w:lang w:val="en-GB"/>
              </w:rPr>
              <w:t>8.0</w:t>
            </w:r>
          </w:p>
        </w:tc>
        <w:tc>
          <w:tcPr>
            <w:tcW w:w="384" w:type="pct"/>
            <w:shd w:val="clear" w:color="auto" w:fill="auto"/>
            <w:noWrap/>
            <w:hideMark/>
          </w:tcPr>
          <w:p w14:paraId="2D3CE545" w14:textId="77777777" w:rsidR="00B873C8" w:rsidRPr="00D125AA" w:rsidRDefault="00B873C8" w:rsidP="00FB0EEC">
            <w:pPr>
              <w:spacing w:line="240" w:lineRule="auto"/>
              <w:rPr>
                <w:sz w:val="18"/>
                <w:szCs w:val="18"/>
                <w:lang w:val="en-GB"/>
              </w:rPr>
            </w:pPr>
            <w:r w:rsidRPr="00D125AA">
              <w:rPr>
                <w:sz w:val="18"/>
                <w:szCs w:val="18"/>
                <w:lang w:val="en-GB"/>
              </w:rPr>
              <w:t>45.1</w:t>
            </w:r>
          </w:p>
        </w:tc>
        <w:tc>
          <w:tcPr>
            <w:tcW w:w="770" w:type="pct"/>
            <w:shd w:val="clear" w:color="auto" w:fill="auto"/>
            <w:noWrap/>
            <w:hideMark/>
          </w:tcPr>
          <w:p w14:paraId="14344C8E" w14:textId="77777777" w:rsidR="00B873C8" w:rsidRPr="00D125AA" w:rsidRDefault="00B873C8" w:rsidP="00FB0EEC">
            <w:pPr>
              <w:spacing w:line="240" w:lineRule="auto"/>
              <w:rPr>
                <w:sz w:val="18"/>
                <w:szCs w:val="18"/>
                <w:lang w:val="en-GB"/>
              </w:rPr>
            </w:pPr>
            <w:r w:rsidRPr="00D125AA">
              <w:rPr>
                <w:sz w:val="18"/>
                <w:szCs w:val="18"/>
                <w:lang w:val="en-GB"/>
              </w:rPr>
              <w:t>Macao SAR,</w:t>
            </w:r>
          </w:p>
        </w:tc>
        <w:tc>
          <w:tcPr>
            <w:tcW w:w="461" w:type="pct"/>
            <w:shd w:val="clear" w:color="auto" w:fill="auto"/>
            <w:noWrap/>
            <w:hideMark/>
          </w:tcPr>
          <w:p w14:paraId="356997D0" w14:textId="77777777" w:rsidR="00B873C8" w:rsidRPr="00D125AA" w:rsidRDefault="00B873C8" w:rsidP="00FB0EEC">
            <w:pPr>
              <w:spacing w:line="240" w:lineRule="auto"/>
              <w:rPr>
                <w:sz w:val="18"/>
                <w:szCs w:val="18"/>
                <w:lang w:val="en-GB"/>
              </w:rPr>
            </w:pPr>
            <w:r w:rsidRPr="00D125AA">
              <w:rPr>
                <w:sz w:val="18"/>
                <w:szCs w:val="18"/>
                <w:lang w:val="en-GB"/>
              </w:rPr>
              <w:t>11.0</w:t>
            </w:r>
          </w:p>
        </w:tc>
        <w:tc>
          <w:tcPr>
            <w:tcW w:w="383" w:type="pct"/>
            <w:shd w:val="clear" w:color="auto" w:fill="auto"/>
            <w:noWrap/>
            <w:hideMark/>
          </w:tcPr>
          <w:p w14:paraId="2EF1D131" w14:textId="77777777" w:rsidR="00B873C8" w:rsidRPr="00D125AA" w:rsidRDefault="00B873C8" w:rsidP="00FB0EEC">
            <w:pPr>
              <w:spacing w:line="240" w:lineRule="auto"/>
              <w:rPr>
                <w:sz w:val="18"/>
                <w:szCs w:val="18"/>
                <w:lang w:val="en-GB"/>
              </w:rPr>
            </w:pPr>
            <w:r w:rsidRPr="00D125AA">
              <w:rPr>
                <w:sz w:val="18"/>
                <w:szCs w:val="18"/>
                <w:lang w:val="en-GB"/>
              </w:rPr>
              <w:t>24.2</w:t>
            </w:r>
          </w:p>
        </w:tc>
      </w:tr>
      <w:tr w:rsidR="00B873C8" w:rsidRPr="00D125AA" w14:paraId="54637EBD" w14:textId="77777777" w:rsidTr="00FB0EEC">
        <w:trPr>
          <w:trHeight w:val="227"/>
        </w:trPr>
        <w:tc>
          <w:tcPr>
            <w:tcW w:w="998" w:type="pct"/>
            <w:shd w:val="clear" w:color="auto" w:fill="auto"/>
            <w:noWrap/>
            <w:hideMark/>
          </w:tcPr>
          <w:p w14:paraId="426CD0F1" w14:textId="77777777" w:rsidR="00B873C8" w:rsidRPr="00D125AA" w:rsidRDefault="00B873C8" w:rsidP="00FB0EEC">
            <w:pPr>
              <w:spacing w:line="240" w:lineRule="auto"/>
              <w:rPr>
                <w:sz w:val="18"/>
                <w:szCs w:val="18"/>
                <w:lang w:val="en-GB"/>
              </w:rPr>
            </w:pPr>
            <w:r w:rsidRPr="00D125AA">
              <w:rPr>
                <w:sz w:val="18"/>
                <w:szCs w:val="18"/>
                <w:lang w:val="en-GB"/>
              </w:rPr>
              <w:t>Belize</w:t>
            </w:r>
          </w:p>
        </w:tc>
        <w:tc>
          <w:tcPr>
            <w:tcW w:w="462" w:type="pct"/>
            <w:shd w:val="clear" w:color="auto" w:fill="auto"/>
            <w:noWrap/>
            <w:hideMark/>
          </w:tcPr>
          <w:p w14:paraId="63987C73" w14:textId="77777777" w:rsidR="00B873C8" w:rsidRPr="00D125AA" w:rsidRDefault="00B873C8" w:rsidP="00FB0EEC">
            <w:pPr>
              <w:spacing w:line="240" w:lineRule="auto"/>
              <w:rPr>
                <w:sz w:val="18"/>
                <w:szCs w:val="18"/>
                <w:lang w:val="en-GB"/>
              </w:rPr>
            </w:pPr>
            <w:r w:rsidRPr="00D125AA">
              <w:rPr>
                <w:sz w:val="18"/>
                <w:szCs w:val="18"/>
                <w:lang w:val="en-GB"/>
              </w:rPr>
              <w:t>1.3</w:t>
            </w:r>
          </w:p>
        </w:tc>
        <w:tc>
          <w:tcPr>
            <w:tcW w:w="384" w:type="pct"/>
            <w:shd w:val="clear" w:color="auto" w:fill="auto"/>
            <w:noWrap/>
            <w:hideMark/>
          </w:tcPr>
          <w:p w14:paraId="6BEB2BE1" w14:textId="77777777" w:rsidR="00B873C8" w:rsidRPr="00D125AA" w:rsidRDefault="00B873C8" w:rsidP="00FB0EEC">
            <w:pPr>
              <w:spacing w:line="240" w:lineRule="auto"/>
              <w:rPr>
                <w:sz w:val="18"/>
                <w:szCs w:val="18"/>
                <w:lang w:val="en-GB"/>
              </w:rPr>
            </w:pPr>
            <w:r w:rsidRPr="00D125AA">
              <w:rPr>
                <w:sz w:val="18"/>
                <w:szCs w:val="18"/>
                <w:lang w:val="en-GB"/>
              </w:rPr>
              <w:t>74.0</w:t>
            </w:r>
          </w:p>
        </w:tc>
        <w:tc>
          <w:tcPr>
            <w:tcW w:w="773" w:type="pct"/>
            <w:shd w:val="clear" w:color="auto" w:fill="auto"/>
            <w:noWrap/>
            <w:hideMark/>
          </w:tcPr>
          <w:p w14:paraId="37FF4A5A" w14:textId="77777777" w:rsidR="00B873C8" w:rsidRPr="00D125AA" w:rsidRDefault="00B873C8" w:rsidP="00FB0EEC">
            <w:pPr>
              <w:spacing w:line="240" w:lineRule="auto"/>
              <w:rPr>
                <w:sz w:val="18"/>
                <w:szCs w:val="18"/>
                <w:lang w:val="en-GB"/>
              </w:rPr>
            </w:pPr>
            <w:r w:rsidRPr="00D125AA">
              <w:rPr>
                <w:sz w:val="18"/>
                <w:szCs w:val="18"/>
                <w:lang w:val="en-GB"/>
              </w:rPr>
              <w:t>Tanzania</w:t>
            </w:r>
          </w:p>
        </w:tc>
        <w:tc>
          <w:tcPr>
            <w:tcW w:w="385" w:type="pct"/>
            <w:shd w:val="clear" w:color="auto" w:fill="auto"/>
            <w:noWrap/>
            <w:hideMark/>
          </w:tcPr>
          <w:p w14:paraId="57D44306" w14:textId="77777777" w:rsidR="00B873C8" w:rsidRPr="00D125AA" w:rsidRDefault="00B873C8" w:rsidP="00FB0EEC">
            <w:pPr>
              <w:spacing w:line="240" w:lineRule="auto"/>
              <w:rPr>
                <w:sz w:val="18"/>
                <w:szCs w:val="18"/>
                <w:lang w:val="en-GB"/>
              </w:rPr>
            </w:pPr>
            <w:r w:rsidRPr="00D125AA">
              <w:rPr>
                <w:sz w:val="18"/>
                <w:szCs w:val="18"/>
                <w:lang w:val="en-GB"/>
              </w:rPr>
              <w:t>20.5</w:t>
            </w:r>
          </w:p>
        </w:tc>
        <w:tc>
          <w:tcPr>
            <w:tcW w:w="384" w:type="pct"/>
            <w:shd w:val="clear" w:color="auto" w:fill="auto"/>
            <w:noWrap/>
            <w:hideMark/>
          </w:tcPr>
          <w:p w14:paraId="051C1F57" w14:textId="77777777" w:rsidR="00B873C8" w:rsidRPr="00D125AA" w:rsidRDefault="00B873C8" w:rsidP="00FB0EEC">
            <w:pPr>
              <w:spacing w:line="240" w:lineRule="auto"/>
              <w:rPr>
                <w:sz w:val="18"/>
                <w:szCs w:val="18"/>
                <w:lang w:val="en-GB"/>
              </w:rPr>
            </w:pPr>
            <w:r w:rsidRPr="00D125AA">
              <w:rPr>
                <w:sz w:val="18"/>
                <w:szCs w:val="18"/>
                <w:lang w:val="en-GB"/>
              </w:rPr>
              <w:t>44.9</w:t>
            </w:r>
          </w:p>
        </w:tc>
        <w:tc>
          <w:tcPr>
            <w:tcW w:w="770" w:type="pct"/>
            <w:shd w:val="clear" w:color="auto" w:fill="auto"/>
            <w:noWrap/>
            <w:hideMark/>
          </w:tcPr>
          <w:p w14:paraId="22EAFE23" w14:textId="77777777" w:rsidR="00B873C8" w:rsidRPr="00D125AA" w:rsidRDefault="00B873C8" w:rsidP="00FB0EEC">
            <w:pPr>
              <w:spacing w:line="240" w:lineRule="auto"/>
              <w:rPr>
                <w:sz w:val="18"/>
                <w:szCs w:val="18"/>
                <w:lang w:val="en-GB"/>
              </w:rPr>
            </w:pPr>
            <w:r w:rsidRPr="00D125AA">
              <w:rPr>
                <w:sz w:val="18"/>
                <w:szCs w:val="18"/>
                <w:lang w:val="en-GB"/>
              </w:rPr>
              <w:t>Pakistan</w:t>
            </w:r>
          </w:p>
        </w:tc>
        <w:tc>
          <w:tcPr>
            <w:tcW w:w="461" w:type="pct"/>
            <w:shd w:val="clear" w:color="auto" w:fill="auto"/>
            <w:noWrap/>
            <w:hideMark/>
          </w:tcPr>
          <w:p w14:paraId="2C243AAA" w14:textId="77777777" w:rsidR="00B873C8" w:rsidRPr="00D125AA" w:rsidRDefault="00B873C8" w:rsidP="00FB0EEC">
            <w:pPr>
              <w:spacing w:line="240" w:lineRule="auto"/>
              <w:rPr>
                <w:sz w:val="18"/>
                <w:szCs w:val="18"/>
                <w:lang w:val="en-GB"/>
              </w:rPr>
            </w:pPr>
            <w:r w:rsidRPr="00D125AA">
              <w:rPr>
                <w:sz w:val="18"/>
                <w:szCs w:val="18"/>
                <w:lang w:val="en-GB"/>
              </w:rPr>
              <w:t>65.1</w:t>
            </w:r>
          </w:p>
        </w:tc>
        <w:tc>
          <w:tcPr>
            <w:tcW w:w="383" w:type="pct"/>
            <w:shd w:val="clear" w:color="auto" w:fill="auto"/>
            <w:noWrap/>
            <w:hideMark/>
          </w:tcPr>
          <w:p w14:paraId="04EB5D35" w14:textId="77777777" w:rsidR="00B873C8" w:rsidRPr="00D125AA" w:rsidRDefault="00B873C8" w:rsidP="00FB0EEC">
            <w:pPr>
              <w:spacing w:line="240" w:lineRule="auto"/>
              <w:rPr>
                <w:sz w:val="18"/>
                <w:szCs w:val="18"/>
                <w:lang w:val="en-GB"/>
              </w:rPr>
            </w:pPr>
            <w:r w:rsidRPr="00D125AA">
              <w:rPr>
                <w:sz w:val="18"/>
                <w:szCs w:val="18"/>
                <w:lang w:val="en-GB"/>
              </w:rPr>
              <w:t>24.1</w:t>
            </w:r>
          </w:p>
        </w:tc>
      </w:tr>
      <w:tr w:rsidR="00B873C8" w:rsidRPr="00D125AA" w14:paraId="7123B9ED" w14:textId="77777777" w:rsidTr="00FB0EEC">
        <w:trPr>
          <w:trHeight w:val="227"/>
        </w:trPr>
        <w:tc>
          <w:tcPr>
            <w:tcW w:w="998" w:type="pct"/>
            <w:shd w:val="clear" w:color="auto" w:fill="auto"/>
            <w:noWrap/>
            <w:hideMark/>
          </w:tcPr>
          <w:p w14:paraId="0801F341" w14:textId="77777777" w:rsidR="00B873C8" w:rsidRPr="00D125AA" w:rsidRDefault="00B873C8" w:rsidP="00FB0EEC">
            <w:pPr>
              <w:spacing w:line="240" w:lineRule="auto"/>
              <w:rPr>
                <w:sz w:val="18"/>
                <w:szCs w:val="18"/>
                <w:lang w:val="en-GB"/>
              </w:rPr>
            </w:pPr>
            <w:r w:rsidRPr="00D125AA">
              <w:rPr>
                <w:sz w:val="18"/>
                <w:szCs w:val="18"/>
                <w:lang w:val="en-GB"/>
              </w:rPr>
              <w:t>Oman</w:t>
            </w:r>
          </w:p>
        </w:tc>
        <w:tc>
          <w:tcPr>
            <w:tcW w:w="462" w:type="pct"/>
            <w:shd w:val="clear" w:color="auto" w:fill="auto"/>
            <w:noWrap/>
            <w:hideMark/>
          </w:tcPr>
          <w:p w14:paraId="4DDDA8E1" w14:textId="77777777" w:rsidR="00B873C8" w:rsidRPr="00D125AA" w:rsidRDefault="00B873C8" w:rsidP="00FB0EEC">
            <w:pPr>
              <w:spacing w:line="240" w:lineRule="auto"/>
              <w:rPr>
                <w:sz w:val="18"/>
                <w:szCs w:val="18"/>
                <w:lang w:val="en-GB"/>
              </w:rPr>
            </w:pPr>
            <w:r w:rsidRPr="00D125AA">
              <w:rPr>
                <w:sz w:val="18"/>
                <w:szCs w:val="18"/>
                <w:lang w:val="en-GB"/>
              </w:rPr>
              <w:t>50.6</w:t>
            </w:r>
          </w:p>
        </w:tc>
        <w:tc>
          <w:tcPr>
            <w:tcW w:w="384" w:type="pct"/>
            <w:shd w:val="clear" w:color="auto" w:fill="auto"/>
            <w:noWrap/>
            <w:hideMark/>
          </w:tcPr>
          <w:p w14:paraId="4BA49648" w14:textId="77777777" w:rsidR="00B873C8" w:rsidRPr="00D125AA" w:rsidRDefault="00B873C8" w:rsidP="00FB0EEC">
            <w:pPr>
              <w:spacing w:line="240" w:lineRule="auto"/>
              <w:rPr>
                <w:sz w:val="18"/>
                <w:szCs w:val="18"/>
                <w:lang w:val="en-GB"/>
              </w:rPr>
            </w:pPr>
            <w:r w:rsidRPr="00D125AA">
              <w:rPr>
                <w:sz w:val="18"/>
                <w:szCs w:val="18"/>
                <w:lang w:val="en-GB"/>
              </w:rPr>
              <w:t>73.5</w:t>
            </w:r>
          </w:p>
        </w:tc>
        <w:tc>
          <w:tcPr>
            <w:tcW w:w="773" w:type="pct"/>
            <w:shd w:val="clear" w:color="auto" w:fill="auto"/>
            <w:noWrap/>
            <w:hideMark/>
          </w:tcPr>
          <w:p w14:paraId="04261A22" w14:textId="77777777" w:rsidR="00B873C8" w:rsidRPr="00D125AA" w:rsidRDefault="00B873C8" w:rsidP="00FB0EEC">
            <w:pPr>
              <w:spacing w:line="240" w:lineRule="auto"/>
              <w:rPr>
                <w:sz w:val="18"/>
                <w:szCs w:val="18"/>
                <w:lang w:val="en-GB"/>
              </w:rPr>
            </w:pPr>
            <w:r w:rsidRPr="00D125AA">
              <w:rPr>
                <w:sz w:val="18"/>
                <w:szCs w:val="18"/>
                <w:lang w:val="en-GB"/>
              </w:rPr>
              <w:t>Costa Rica</w:t>
            </w:r>
          </w:p>
        </w:tc>
        <w:tc>
          <w:tcPr>
            <w:tcW w:w="385" w:type="pct"/>
            <w:shd w:val="clear" w:color="auto" w:fill="auto"/>
            <w:noWrap/>
            <w:hideMark/>
          </w:tcPr>
          <w:p w14:paraId="44C532E3" w14:textId="77777777" w:rsidR="00B873C8" w:rsidRPr="00D125AA" w:rsidRDefault="00B873C8" w:rsidP="00FB0EEC">
            <w:pPr>
              <w:spacing w:line="240" w:lineRule="auto"/>
              <w:rPr>
                <w:sz w:val="18"/>
                <w:szCs w:val="18"/>
                <w:lang w:val="en-GB"/>
              </w:rPr>
            </w:pPr>
            <w:r w:rsidRPr="00D125AA">
              <w:rPr>
                <w:sz w:val="18"/>
                <w:szCs w:val="18"/>
                <w:lang w:val="en-GB"/>
              </w:rPr>
              <w:t>24.6</w:t>
            </w:r>
          </w:p>
        </w:tc>
        <w:tc>
          <w:tcPr>
            <w:tcW w:w="384" w:type="pct"/>
            <w:shd w:val="clear" w:color="auto" w:fill="auto"/>
            <w:noWrap/>
            <w:hideMark/>
          </w:tcPr>
          <w:p w14:paraId="5C3E1291" w14:textId="77777777" w:rsidR="00B873C8" w:rsidRPr="00D125AA" w:rsidRDefault="00B873C8" w:rsidP="00FB0EEC">
            <w:pPr>
              <w:spacing w:line="240" w:lineRule="auto"/>
              <w:rPr>
                <w:sz w:val="18"/>
                <w:szCs w:val="18"/>
                <w:lang w:val="en-GB"/>
              </w:rPr>
            </w:pPr>
            <w:r w:rsidRPr="00D125AA">
              <w:rPr>
                <w:sz w:val="18"/>
                <w:szCs w:val="18"/>
                <w:lang w:val="en-GB"/>
              </w:rPr>
              <w:t>44.9</w:t>
            </w:r>
          </w:p>
        </w:tc>
        <w:tc>
          <w:tcPr>
            <w:tcW w:w="770" w:type="pct"/>
            <w:shd w:val="clear" w:color="auto" w:fill="auto"/>
            <w:noWrap/>
            <w:hideMark/>
          </w:tcPr>
          <w:p w14:paraId="545B384A" w14:textId="77777777" w:rsidR="00B873C8" w:rsidRPr="00D125AA" w:rsidRDefault="00B873C8" w:rsidP="00FB0EEC">
            <w:pPr>
              <w:spacing w:line="240" w:lineRule="auto"/>
              <w:rPr>
                <w:sz w:val="18"/>
                <w:szCs w:val="18"/>
                <w:lang w:val="en-GB"/>
              </w:rPr>
            </w:pPr>
            <w:r w:rsidRPr="00D125AA">
              <w:rPr>
                <w:sz w:val="18"/>
                <w:szCs w:val="18"/>
                <w:lang w:val="en-GB"/>
              </w:rPr>
              <w:t>Burundi</w:t>
            </w:r>
          </w:p>
        </w:tc>
        <w:tc>
          <w:tcPr>
            <w:tcW w:w="461" w:type="pct"/>
            <w:shd w:val="clear" w:color="auto" w:fill="auto"/>
            <w:noWrap/>
            <w:hideMark/>
          </w:tcPr>
          <w:p w14:paraId="4A8B5323" w14:textId="77777777" w:rsidR="00B873C8" w:rsidRPr="00D125AA" w:rsidRDefault="00B873C8" w:rsidP="00FB0EEC">
            <w:pPr>
              <w:spacing w:line="240" w:lineRule="auto"/>
              <w:rPr>
                <w:sz w:val="18"/>
                <w:szCs w:val="18"/>
                <w:lang w:val="en-GB"/>
              </w:rPr>
            </w:pPr>
            <w:r w:rsidRPr="00D125AA">
              <w:rPr>
                <w:sz w:val="18"/>
                <w:szCs w:val="18"/>
                <w:lang w:val="en-GB"/>
              </w:rPr>
              <w:t>0.7</w:t>
            </w:r>
          </w:p>
        </w:tc>
        <w:tc>
          <w:tcPr>
            <w:tcW w:w="383" w:type="pct"/>
            <w:shd w:val="clear" w:color="auto" w:fill="auto"/>
            <w:noWrap/>
            <w:hideMark/>
          </w:tcPr>
          <w:p w14:paraId="5E0140E7" w14:textId="77777777" w:rsidR="00B873C8" w:rsidRPr="00D125AA" w:rsidRDefault="00B873C8" w:rsidP="00FB0EEC">
            <w:pPr>
              <w:spacing w:line="240" w:lineRule="auto"/>
              <w:rPr>
                <w:sz w:val="18"/>
                <w:szCs w:val="18"/>
                <w:lang w:val="en-GB"/>
              </w:rPr>
            </w:pPr>
            <w:r w:rsidRPr="00D125AA">
              <w:rPr>
                <w:sz w:val="18"/>
                <w:szCs w:val="18"/>
                <w:lang w:val="en-GB"/>
              </w:rPr>
              <w:t>21.7</w:t>
            </w:r>
          </w:p>
        </w:tc>
      </w:tr>
      <w:tr w:rsidR="00B873C8" w:rsidRPr="00D125AA" w14:paraId="6F98CDBC" w14:textId="77777777" w:rsidTr="00FB0EEC">
        <w:trPr>
          <w:trHeight w:val="227"/>
        </w:trPr>
        <w:tc>
          <w:tcPr>
            <w:tcW w:w="998" w:type="pct"/>
            <w:shd w:val="clear" w:color="auto" w:fill="auto"/>
            <w:noWrap/>
            <w:hideMark/>
          </w:tcPr>
          <w:p w14:paraId="02A0BB67" w14:textId="77777777" w:rsidR="00B873C8" w:rsidRPr="00D125AA" w:rsidRDefault="00B873C8" w:rsidP="00FB0EEC">
            <w:pPr>
              <w:spacing w:line="240" w:lineRule="auto"/>
              <w:rPr>
                <w:sz w:val="18"/>
                <w:szCs w:val="18"/>
                <w:lang w:val="en-GB"/>
              </w:rPr>
            </w:pPr>
            <w:r w:rsidRPr="00D125AA">
              <w:rPr>
                <w:sz w:val="18"/>
                <w:szCs w:val="18"/>
                <w:lang w:val="en-GB"/>
              </w:rPr>
              <w:t>Romania</w:t>
            </w:r>
          </w:p>
        </w:tc>
        <w:tc>
          <w:tcPr>
            <w:tcW w:w="462" w:type="pct"/>
            <w:shd w:val="clear" w:color="auto" w:fill="auto"/>
            <w:noWrap/>
            <w:hideMark/>
          </w:tcPr>
          <w:p w14:paraId="6B420D19" w14:textId="77777777" w:rsidR="00B873C8" w:rsidRPr="00D125AA" w:rsidRDefault="00B873C8" w:rsidP="00FB0EEC">
            <w:pPr>
              <w:spacing w:line="240" w:lineRule="auto"/>
              <w:rPr>
                <w:sz w:val="18"/>
                <w:szCs w:val="18"/>
                <w:lang w:val="en-GB"/>
              </w:rPr>
            </w:pPr>
            <w:r w:rsidRPr="00D125AA">
              <w:rPr>
                <w:sz w:val="18"/>
                <w:szCs w:val="18"/>
                <w:lang w:val="en-GB"/>
              </w:rPr>
              <w:t>130.1</w:t>
            </w:r>
          </w:p>
        </w:tc>
        <w:tc>
          <w:tcPr>
            <w:tcW w:w="384" w:type="pct"/>
            <w:shd w:val="clear" w:color="auto" w:fill="auto"/>
            <w:noWrap/>
            <w:hideMark/>
          </w:tcPr>
          <w:p w14:paraId="5FFD5824" w14:textId="77777777" w:rsidR="00B873C8" w:rsidRPr="00D125AA" w:rsidRDefault="00B873C8" w:rsidP="00FB0EEC">
            <w:pPr>
              <w:spacing w:line="240" w:lineRule="auto"/>
              <w:rPr>
                <w:sz w:val="18"/>
                <w:szCs w:val="18"/>
                <w:lang w:val="en-GB"/>
              </w:rPr>
            </w:pPr>
            <w:r w:rsidRPr="00D125AA">
              <w:rPr>
                <w:sz w:val="18"/>
                <w:szCs w:val="18"/>
                <w:lang w:val="en-GB"/>
              </w:rPr>
              <w:t>73.1</w:t>
            </w:r>
          </w:p>
        </w:tc>
        <w:tc>
          <w:tcPr>
            <w:tcW w:w="773" w:type="pct"/>
            <w:shd w:val="clear" w:color="auto" w:fill="auto"/>
            <w:noWrap/>
            <w:hideMark/>
          </w:tcPr>
          <w:p w14:paraId="152B48C1" w14:textId="77777777" w:rsidR="00B873C8" w:rsidRPr="00D125AA" w:rsidRDefault="00B873C8" w:rsidP="00FB0EEC">
            <w:pPr>
              <w:spacing w:line="240" w:lineRule="auto"/>
              <w:rPr>
                <w:sz w:val="18"/>
                <w:szCs w:val="18"/>
                <w:lang w:val="en-GB"/>
              </w:rPr>
            </w:pPr>
            <w:r w:rsidRPr="00D125AA">
              <w:rPr>
                <w:sz w:val="18"/>
                <w:szCs w:val="18"/>
                <w:lang w:val="en-GB"/>
              </w:rPr>
              <w:t>Niger</w:t>
            </w:r>
          </w:p>
        </w:tc>
        <w:tc>
          <w:tcPr>
            <w:tcW w:w="385" w:type="pct"/>
            <w:shd w:val="clear" w:color="auto" w:fill="auto"/>
            <w:noWrap/>
            <w:hideMark/>
          </w:tcPr>
          <w:p w14:paraId="3892C844" w14:textId="77777777" w:rsidR="00B873C8" w:rsidRPr="00D125AA" w:rsidRDefault="00B873C8" w:rsidP="00FB0EEC">
            <w:pPr>
              <w:spacing w:line="240" w:lineRule="auto"/>
              <w:rPr>
                <w:sz w:val="18"/>
                <w:szCs w:val="18"/>
                <w:lang w:val="en-GB"/>
              </w:rPr>
            </w:pPr>
            <w:r w:rsidRPr="00D125AA">
              <w:rPr>
                <w:sz w:val="18"/>
                <w:szCs w:val="18"/>
                <w:lang w:val="en-GB"/>
              </w:rPr>
              <w:t>3.2</w:t>
            </w:r>
          </w:p>
        </w:tc>
        <w:tc>
          <w:tcPr>
            <w:tcW w:w="384" w:type="pct"/>
            <w:shd w:val="clear" w:color="auto" w:fill="auto"/>
            <w:noWrap/>
            <w:hideMark/>
          </w:tcPr>
          <w:p w14:paraId="72199C5C" w14:textId="77777777" w:rsidR="00B873C8" w:rsidRPr="00D125AA" w:rsidRDefault="00B873C8" w:rsidP="00FB0EEC">
            <w:pPr>
              <w:spacing w:line="240" w:lineRule="auto"/>
              <w:rPr>
                <w:sz w:val="18"/>
                <w:szCs w:val="18"/>
                <w:lang w:val="en-GB"/>
              </w:rPr>
            </w:pPr>
            <w:r w:rsidRPr="00D125AA">
              <w:rPr>
                <w:sz w:val="18"/>
                <w:szCs w:val="18"/>
                <w:lang w:val="en-GB"/>
              </w:rPr>
              <w:t>44.7</w:t>
            </w:r>
          </w:p>
        </w:tc>
        <w:tc>
          <w:tcPr>
            <w:tcW w:w="770" w:type="pct"/>
            <w:shd w:val="clear" w:color="auto" w:fill="auto"/>
            <w:noWrap/>
            <w:hideMark/>
          </w:tcPr>
          <w:p w14:paraId="5B907672" w14:textId="77777777" w:rsidR="00B873C8" w:rsidRPr="00D125AA" w:rsidRDefault="00B873C8" w:rsidP="00FB0EEC">
            <w:pPr>
              <w:spacing w:line="240" w:lineRule="auto"/>
              <w:rPr>
                <w:sz w:val="18"/>
                <w:szCs w:val="18"/>
                <w:lang w:val="en-GB"/>
              </w:rPr>
            </w:pPr>
            <w:r w:rsidRPr="00D125AA">
              <w:rPr>
                <w:sz w:val="18"/>
                <w:szCs w:val="18"/>
                <w:lang w:val="en-GB"/>
              </w:rPr>
              <w:t>United States</w:t>
            </w:r>
          </w:p>
        </w:tc>
        <w:tc>
          <w:tcPr>
            <w:tcW w:w="461" w:type="pct"/>
            <w:shd w:val="clear" w:color="auto" w:fill="auto"/>
            <w:noWrap/>
            <w:hideMark/>
          </w:tcPr>
          <w:p w14:paraId="501CEB86" w14:textId="77777777" w:rsidR="00B873C8" w:rsidRPr="00D125AA" w:rsidRDefault="00B873C8" w:rsidP="00FB0EEC">
            <w:pPr>
              <w:spacing w:line="240" w:lineRule="auto"/>
              <w:rPr>
                <w:sz w:val="18"/>
                <w:szCs w:val="18"/>
                <w:lang w:val="en-GB"/>
              </w:rPr>
            </w:pPr>
            <w:r w:rsidRPr="00D125AA">
              <w:rPr>
                <w:sz w:val="18"/>
                <w:szCs w:val="18"/>
                <w:lang w:val="en-GB"/>
              </w:rPr>
              <w:t>3747.0</w:t>
            </w:r>
          </w:p>
        </w:tc>
        <w:tc>
          <w:tcPr>
            <w:tcW w:w="383" w:type="pct"/>
            <w:shd w:val="clear" w:color="auto" w:fill="auto"/>
            <w:noWrap/>
            <w:hideMark/>
          </w:tcPr>
          <w:p w14:paraId="0084540B" w14:textId="77777777" w:rsidR="00B873C8" w:rsidRPr="00D125AA" w:rsidRDefault="00B873C8" w:rsidP="00FB0EEC">
            <w:pPr>
              <w:spacing w:line="240" w:lineRule="auto"/>
              <w:rPr>
                <w:sz w:val="18"/>
                <w:szCs w:val="18"/>
                <w:lang w:val="en-GB"/>
              </w:rPr>
            </w:pPr>
            <w:r w:rsidRPr="00D125AA">
              <w:rPr>
                <w:sz w:val="18"/>
                <w:szCs w:val="18"/>
                <w:lang w:val="en-GB"/>
              </w:rPr>
              <w:t>20.7</w:t>
            </w:r>
          </w:p>
        </w:tc>
      </w:tr>
      <w:tr w:rsidR="00B873C8" w:rsidRPr="00D125AA" w14:paraId="039178F4" w14:textId="77777777" w:rsidTr="00FB0EEC">
        <w:trPr>
          <w:trHeight w:val="227"/>
        </w:trPr>
        <w:tc>
          <w:tcPr>
            <w:tcW w:w="998" w:type="pct"/>
            <w:shd w:val="clear" w:color="auto" w:fill="auto"/>
            <w:noWrap/>
            <w:hideMark/>
          </w:tcPr>
          <w:p w14:paraId="541997CA" w14:textId="77777777" w:rsidR="00B873C8" w:rsidRPr="00D125AA" w:rsidRDefault="00B873C8" w:rsidP="00FB0EEC">
            <w:pPr>
              <w:spacing w:line="240" w:lineRule="auto"/>
              <w:rPr>
                <w:sz w:val="18"/>
                <w:szCs w:val="18"/>
                <w:lang w:val="en-GB"/>
              </w:rPr>
            </w:pPr>
            <w:r w:rsidRPr="00D125AA">
              <w:rPr>
                <w:sz w:val="18"/>
                <w:szCs w:val="18"/>
                <w:lang w:val="en-GB"/>
              </w:rPr>
              <w:t>Zambia</w:t>
            </w:r>
          </w:p>
        </w:tc>
        <w:tc>
          <w:tcPr>
            <w:tcW w:w="462" w:type="pct"/>
            <w:shd w:val="clear" w:color="auto" w:fill="auto"/>
            <w:noWrap/>
            <w:hideMark/>
          </w:tcPr>
          <w:p w14:paraId="74E0F460" w14:textId="77777777" w:rsidR="00B873C8" w:rsidRPr="00D125AA" w:rsidRDefault="00B873C8" w:rsidP="00FB0EEC">
            <w:pPr>
              <w:spacing w:line="240" w:lineRule="auto"/>
              <w:rPr>
                <w:sz w:val="18"/>
                <w:szCs w:val="18"/>
                <w:lang w:val="en-GB"/>
              </w:rPr>
            </w:pPr>
            <w:r w:rsidRPr="00D125AA">
              <w:rPr>
                <w:sz w:val="18"/>
                <w:szCs w:val="18"/>
                <w:lang w:val="en-GB"/>
              </w:rPr>
              <w:t>15.4</w:t>
            </w:r>
          </w:p>
        </w:tc>
        <w:tc>
          <w:tcPr>
            <w:tcW w:w="384" w:type="pct"/>
            <w:shd w:val="clear" w:color="auto" w:fill="auto"/>
            <w:noWrap/>
            <w:hideMark/>
          </w:tcPr>
          <w:p w14:paraId="750BF877" w14:textId="77777777" w:rsidR="00B873C8" w:rsidRPr="00D125AA" w:rsidRDefault="00B873C8" w:rsidP="00FB0EEC">
            <w:pPr>
              <w:spacing w:line="240" w:lineRule="auto"/>
              <w:rPr>
                <w:sz w:val="18"/>
                <w:szCs w:val="18"/>
                <w:lang w:val="en-GB"/>
              </w:rPr>
            </w:pPr>
            <w:r w:rsidRPr="00D125AA">
              <w:rPr>
                <w:sz w:val="18"/>
                <w:szCs w:val="18"/>
                <w:lang w:val="en-GB"/>
              </w:rPr>
              <w:t>72.7</w:t>
            </w:r>
          </w:p>
        </w:tc>
        <w:tc>
          <w:tcPr>
            <w:tcW w:w="773" w:type="pct"/>
            <w:shd w:val="clear" w:color="auto" w:fill="auto"/>
            <w:noWrap/>
            <w:hideMark/>
          </w:tcPr>
          <w:p w14:paraId="6747D527" w14:textId="77777777" w:rsidR="00B873C8" w:rsidRPr="00D125AA" w:rsidRDefault="00B873C8" w:rsidP="00FB0EEC">
            <w:pPr>
              <w:spacing w:line="240" w:lineRule="auto"/>
              <w:rPr>
                <w:sz w:val="18"/>
                <w:szCs w:val="18"/>
                <w:lang w:val="en-GB"/>
              </w:rPr>
            </w:pPr>
            <w:r w:rsidRPr="00D125AA">
              <w:rPr>
                <w:sz w:val="18"/>
                <w:szCs w:val="18"/>
                <w:lang w:val="en-GB"/>
              </w:rPr>
              <w:t>Armenia</w:t>
            </w:r>
          </w:p>
        </w:tc>
        <w:tc>
          <w:tcPr>
            <w:tcW w:w="385" w:type="pct"/>
            <w:shd w:val="clear" w:color="auto" w:fill="auto"/>
            <w:noWrap/>
            <w:hideMark/>
          </w:tcPr>
          <w:p w14:paraId="49C936F9" w14:textId="77777777" w:rsidR="00B873C8" w:rsidRPr="00D125AA" w:rsidRDefault="00B873C8" w:rsidP="00FB0EEC">
            <w:pPr>
              <w:spacing w:line="240" w:lineRule="auto"/>
              <w:rPr>
                <w:sz w:val="18"/>
                <w:szCs w:val="18"/>
                <w:lang w:val="en-GB"/>
              </w:rPr>
            </w:pPr>
            <w:r w:rsidRPr="00D125AA">
              <w:rPr>
                <w:sz w:val="18"/>
                <w:szCs w:val="18"/>
                <w:lang w:val="en-GB"/>
              </w:rPr>
              <w:t>4.7</w:t>
            </w:r>
          </w:p>
        </w:tc>
        <w:tc>
          <w:tcPr>
            <w:tcW w:w="384" w:type="pct"/>
            <w:shd w:val="clear" w:color="auto" w:fill="auto"/>
            <w:noWrap/>
            <w:hideMark/>
          </w:tcPr>
          <w:p w14:paraId="474EC752" w14:textId="77777777" w:rsidR="00B873C8" w:rsidRPr="00D125AA" w:rsidRDefault="00B873C8" w:rsidP="00FB0EEC">
            <w:pPr>
              <w:spacing w:line="240" w:lineRule="auto"/>
              <w:rPr>
                <w:sz w:val="18"/>
                <w:szCs w:val="18"/>
                <w:lang w:val="en-GB"/>
              </w:rPr>
            </w:pPr>
            <w:r w:rsidRPr="00D125AA">
              <w:rPr>
                <w:sz w:val="18"/>
                <w:szCs w:val="18"/>
                <w:lang w:val="en-GB"/>
              </w:rPr>
              <w:t>44.6</w:t>
            </w:r>
          </w:p>
        </w:tc>
        <w:tc>
          <w:tcPr>
            <w:tcW w:w="770" w:type="pct"/>
            <w:shd w:val="clear" w:color="auto" w:fill="auto"/>
            <w:noWrap/>
            <w:hideMark/>
          </w:tcPr>
          <w:p w14:paraId="34417EF7" w14:textId="77777777" w:rsidR="00B873C8" w:rsidRPr="00D125AA" w:rsidRDefault="00B873C8" w:rsidP="00FB0EEC">
            <w:pPr>
              <w:spacing w:line="240" w:lineRule="auto"/>
              <w:rPr>
                <w:sz w:val="18"/>
                <w:szCs w:val="18"/>
                <w:lang w:val="en-GB"/>
              </w:rPr>
            </w:pPr>
            <w:r w:rsidRPr="00D125AA">
              <w:rPr>
                <w:sz w:val="18"/>
                <w:szCs w:val="18"/>
                <w:lang w:val="en-GB"/>
              </w:rPr>
              <w:t>Brazil</w:t>
            </w:r>
          </w:p>
        </w:tc>
        <w:tc>
          <w:tcPr>
            <w:tcW w:w="461" w:type="pct"/>
            <w:shd w:val="clear" w:color="auto" w:fill="auto"/>
            <w:noWrap/>
            <w:hideMark/>
          </w:tcPr>
          <w:p w14:paraId="4FB08BF7" w14:textId="77777777" w:rsidR="00B873C8" w:rsidRPr="00D125AA" w:rsidRDefault="00B873C8" w:rsidP="00FB0EEC">
            <w:pPr>
              <w:spacing w:line="240" w:lineRule="auto"/>
              <w:rPr>
                <w:sz w:val="18"/>
                <w:szCs w:val="18"/>
                <w:lang w:val="en-GB"/>
              </w:rPr>
            </w:pPr>
            <w:r w:rsidRPr="00D125AA">
              <w:rPr>
                <w:sz w:val="18"/>
                <w:szCs w:val="18"/>
                <w:lang w:val="en-GB"/>
              </w:rPr>
              <w:t>356.4</w:t>
            </w:r>
          </w:p>
        </w:tc>
        <w:tc>
          <w:tcPr>
            <w:tcW w:w="383" w:type="pct"/>
            <w:shd w:val="clear" w:color="auto" w:fill="auto"/>
            <w:noWrap/>
            <w:hideMark/>
          </w:tcPr>
          <w:p w14:paraId="42F67273" w14:textId="77777777" w:rsidR="00B873C8" w:rsidRPr="00D125AA" w:rsidRDefault="00B873C8" w:rsidP="00FB0EEC">
            <w:pPr>
              <w:spacing w:line="240" w:lineRule="auto"/>
              <w:rPr>
                <w:sz w:val="18"/>
                <w:szCs w:val="18"/>
                <w:lang w:val="en-GB"/>
              </w:rPr>
            </w:pPr>
            <w:r w:rsidRPr="00D125AA">
              <w:rPr>
                <w:sz w:val="18"/>
                <w:szCs w:val="18"/>
                <w:lang w:val="en-GB"/>
              </w:rPr>
              <w:t>19.8</w:t>
            </w:r>
          </w:p>
        </w:tc>
      </w:tr>
      <w:tr w:rsidR="00B873C8" w:rsidRPr="00D125AA" w14:paraId="0669AB2C" w14:textId="77777777" w:rsidTr="00FB0EEC">
        <w:trPr>
          <w:trHeight w:val="227"/>
        </w:trPr>
        <w:tc>
          <w:tcPr>
            <w:tcW w:w="998" w:type="pct"/>
            <w:shd w:val="clear" w:color="auto" w:fill="auto"/>
            <w:noWrap/>
            <w:hideMark/>
          </w:tcPr>
          <w:p w14:paraId="7ED9CD94" w14:textId="77777777" w:rsidR="00B873C8" w:rsidRPr="00D125AA" w:rsidRDefault="00B873C8" w:rsidP="00FB0EEC">
            <w:pPr>
              <w:spacing w:line="240" w:lineRule="auto"/>
              <w:rPr>
                <w:sz w:val="18"/>
                <w:szCs w:val="18"/>
                <w:lang w:val="en-GB"/>
              </w:rPr>
            </w:pPr>
            <w:r w:rsidRPr="00D125AA">
              <w:rPr>
                <w:sz w:val="18"/>
                <w:szCs w:val="18"/>
                <w:lang w:val="en-GB"/>
              </w:rPr>
              <w:t>Mongolia</w:t>
            </w:r>
          </w:p>
        </w:tc>
        <w:tc>
          <w:tcPr>
            <w:tcW w:w="462" w:type="pct"/>
            <w:shd w:val="clear" w:color="auto" w:fill="auto"/>
            <w:noWrap/>
            <w:hideMark/>
          </w:tcPr>
          <w:p w14:paraId="04B095AA" w14:textId="77777777" w:rsidR="00B873C8" w:rsidRPr="00D125AA" w:rsidRDefault="00B873C8" w:rsidP="00FB0EEC">
            <w:pPr>
              <w:spacing w:line="240" w:lineRule="auto"/>
              <w:rPr>
                <w:sz w:val="18"/>
                <w:szCs w:val="18"/>
                <w:lang w:val="en-GB"/>
              </w:rPr>
            </w:pPr>
            <w:r w:rsidRPr="00D125AA">
              <w:rPr>
                <w:sz w:val="18"/>
                <w:szCs w:val="18"/>
                <w:lang w:val="en-GB"/>
              </w:rPr>
              <w:t>8.5</w:t>
            </w:r>
          </w:p>
        </w:tc>
        <w:tc>
          <w:tcPr>
            <w:tcW w:w="384" w:type="pct"/>
            <w:shd w:val="clear" w:color="auto" w:fill="auto"/>
            <w:noWrap/>
            <w:hideMark/>
          </w:tcPr>
          <w:p w14:paraId="056A47A5" w14:textId="77777777" w:rsidR="00B873C8" w:rsidRPr="00D125AA" w:rsidRDefault="00B873C8" w:rsidP="00FB0EEC">
            <w:pPr>
              <w:spacing w:line="240" w:lineRule="auto"/>
              <w:rPr>
                <w:sz w:val="18"/>
                <w:szCs w:val="18"/>
                <w:lang w:val="en-GB"/>
              </w:rPr>
            </w:pPr>
            <w:r w:rsidRPr="00D125AA">
              <w:rPr>
                <w:sz w:val="18"/>
                <w:szCs w:val="18"/>
                <w:lang w:val="en-GB"/>
              </w:rPr>
              <w:t>72.0</w:t>
            </w:r>
          </w:p>
        </w:tc>
        <w:tc>
          <w:tcPr>
            <w:tcW w:w="773" w:type="pct"/>
            <w:shd w:val="clear" w:color="auto" w:fill="auto"/>
            <w:noWrap/>
            <w:hideMark/>
          </w:tcPr>
          <w:p w14:paraId="594B30D9" w14:textId="77777777" w:rsidR="00B873C8" w:rsidRPr="00D125AA" w:rsidRDefault="00B873C8" w:rsidP="00FB0EEC">
            <w:pPr>
              <w:spacing w:line="240" w:lineRule="auto"/>
              <w:rPr>
                <w:sz w:val="18"/>
                <w:szCs w:val="18"/>
                <w:lang w:val="en-GB"/>
              </w:rPr>
            </w:pPr>
            <w:r w:rsidRPr="00D125AA">
              <w:rPr>
                <w:sz w:val="18"/>
                <w:szCs w:val="18"/>
                <w:lang w:val="en-GB"/>
              </w:rPr>
              <w:t>Guatemala</w:t>
            </w:r>
          </w:p>
        </w:tc>
        <w:tc>
          <w:tcPr>
            <w:tcW w:w="385" w:type="pct"/>
            <w:shd w:val="clear" w:color="auto" w:fill="auto"/>
            <w:noWrap/>
            <w:hideMark/>
          </w:tcPr>
          <w:p w14:paraId="349DDF9B" w14:textId="77777777" w:rsidR="00B873C8" w:rsidRPr="00D125AA" w:rsidRDefault="00B873C8" w:rsidP="00FB0EEC">
            <w:pPr>
              <w:spacing w:line="240" w:lineRule="auto"/>
              <w:rPr>
                <w:sz w:val="18"/>
                <w:szCs w:val="18"/>
                <w:lang w:val="en-GB"/>
              </w:rPr>
            </w:pPr>
            <w:r w:rsidRPr="00D125AA">
              <w:rPr>
                <w:sz w:val="18"/>
                <w:szCs w:val="18"/>
                <w:lang w:val="en-GB"/>
              </w:rPr>
              <w:t>28.1</w:t>
            </w:r>
          </w:p>
        </w:tc>
        <w:tc>
          <w:tcPr>
            <w:tcW w:w="384" w:type="pct"/>
            <w:shd w:val="clear" w:color="auto" w:fill="auto"/>
            <w:noWrap/>
            <w:hideMark/>
          </w:tcPr>
          <w:p w14:paraId="279810EE" w14:textId="77777777" w:rsidR="00B873C8" w:rsidRPr="00D125AA" w:rsidRDefault="00B873C8" w:rsidP="00FB0EEC">
            <w:pPr>
              <w:spacing w:line="240" w:lineRule="auto"/>
              <w:rPr>
                <w:sz w:val="18"/>
                <w:szCs w:val="18"/>
                <w:lang w:val="en-GB"/>
              </w:rPr>
            </w:pPr>
            <w:r w:rsidRPr="00D125AA">
              <w:rPr>
                <w:sz w:val="18"/>
                <w:szCs w:val="18"/>
                <w:lang w:val="en-GB"/>
              </w:rPr>
              <w:t>44.1</w:t>
            </w:r>
          </w:p>
        </w:tc>
        <w:tc>
          <w:tcPr>
            <w:tcW w:w="770" w:type="pct"/>
            <w:shd w:val="clear" w:color="auto" w:fill="auto"/>
            <w:noWrap/>
            <w:hideMark/>
          </w:tcPr>
          <w:p w14:paraId="0FCE4937" w14:textId="77777777" w:rsidR="00B873C8" w:rsidRPr="00D125AA" w:rsidRDefault="00B873C8" w:rsidP="00FB0EEC">
            <w:pPr>
              <w:spacing w:line="240" w:lineRule="auto"/>
              <w:rPr>
                <w:sz w:val="18"/>
                <w:szCs w:val="18"/>
                <w:lang w:val="en-GB"/>
              </w:rPr>
            </w:pPr>
            <w:r w:rsidRPr="00D125AA">
              <w:rPr>
                <w:sz w:val="18"/>
                <w:szCs w:val="18"/>
                <w:lang w:val="en-GB"/>
              </w:rPr>
              <w:t>Argentina</w:t>
            </w:r>
          </w:p>
        </w:tc>
        <w:tc>
          <w:tcPr>
            <w:tcW w:w="461" w:type="pct"/>
            <w:shd w:val="clear" w:color="auto" w:fill="auto"/>
            <w:noWrap/>
            <w:hideMark/>
          </w:tcPr>
          <w:p w14:paraId="77DB72C8" w14:textId="77777777" w:rsidR="00B873C8" w:rsidRPr="00D125AA" w:rsidRDefault="00B873C8" w:rsidP="00FB0EEC">
            <w:pPr>
              <w:spacing w:line="240" w:lineRule="auto"/>
              <w:rPr>
                <w:sz w:val="18"/>
                <w:szCs w:val="18"/>
                <w:lang w:val="en-GB"/>
              </w:rPr>
            </w:pPr>
            <w:r w:rsidRPr="00D125AA">
              <w:rPr>
                <w:sz w:val="18"/>
                <w:szCs w:val="18"/>
                <w:lang w:val="en-GB"/>
              </w:rPr>
              <w:t>114.2</w:t>
            </w:r>
          </w:p>
        </w:tc>
        <w:tc>
          <w:tcPr>
            <w:tcW w:w="383" w:type="pct"/>
            <w:shd w:val="clear" w:color="auto" w:fill="auto"/>
            <w:noWrap/>
            <w:hideMark/>
          </w:tcPr>
          <w:p w14:paraId="38CF5E83" w14:textId="77777777" w:rsidR="00B873C8" w:rsidRPr="00D125AA" w:rsidRDefault="00B873C8" w:rsidP="00FB0EEC">
            <w:pPr>
              <w:spacing w:line="240" w:lineRule="auto"/>
              <w:rPr>
                <w:sz w:val="18"/>
                <w:szCs w:val="18"/>
                <w:lang w:val="en-GB"/>
              </w:rPr>
            </w:pPr>
            <w:r w:rsidRPr="00D125AA">
              <w:rPr>
                <w:sz w:val="18"/>
                <w:szCs w:val="18"/>
                <w:lang w:val="en-GB"/>
              </w:rPr>
              <w:t>19.2</w:t>
            </w:r>
          </w:p>
        </w:tc>
      </w:tr>
      <w:tr w:rsidR="00B873C8" w:rsidRPr="00D125AA" w14:paraId="2C72C519" w14:textId="77777777" w:rsidTr="00FB0EEC">
        <w:trPr>
          <w:trHeight w:val="227"/>
        </w:trPr>
        <w:tc>
          <w:tcPr>
            <w:tcW w:w="998" w:type="pct"/>
            <w:shd w:val="clear" w:color="auto" w:fill="auto"/>
            <w:noWrap/>
            <w:hideMark/>
          </w:tcPr>
          <w:p w14:paraId="1ED879D3" w14:textId="77777777" w:rsidR="00B873C8" w:rsidRPr="00D125AA" w:rsidRDefault="00B873C8" w:rsidP="00FB0EEC">
            <w:pPr>
              <w:spacing w:line="240" w:lineRule="auto"/>
              <w:rPr>
                <w:sz w:val="18"/>
                <w:szCs w:val="18"/>
                <w:lang w:val="en-GB"/>
              </w:rPr>
            </w:pPr>
            <w:r w:rsidRPr="00D125AA">
              <w:rPr>
                <w:sz w:val="18"/>
                <w:szCs w:val="18"/>
                <w:lang w:val="en-GB"/>
              </w:rPr>
              <w:t>Jordan</w:t>
            </w:r>
          </w:p>
        </w:tc>
        <w:tc>
          <w:tcPr>
            <w:tcW w:w="462" w:type="pct"/>
            <w:shd w:val="clear" w:color="auto" w:fill="auto"/>
            <w:noWrap/>
            <w:hideMark/>
          </w:tcPr>
          <w:p w14:paraId="71C64806" w14:textId="77777777" w:rsidR="00B873C8" w:rsidRPr="00D125AA" w:rsidRDefault="00B873C8" w:rsidP="00FB0EEC">
            <w:pPr>
              <w:spacing w:line="240" w:lineRule="auto"/>
              <w:rPr>
                <w:sz w:val="18"/>
                <w:szCs w:val="18"/>
                <w:lang w:val="en-GB"/>
              </w:rPr>
            </w:pPr>
            <w:r w:rsidRPr="00D125AA">
              <w:rPr>
                <w:sz w:val="18"/>
                <w:szCs w:val="18"/>
                <w:lang w:val="en-GB"/>
              </w:rPr>
              <w:t>26.9</w:t>
            </w:r>
          </w:p>
        </w:tc>
        <w:tc>
          <w:tcPr>
            <w:tcW w:w="384" w:type="pct"/>
            <w:shd w:val="clear" w:color="auto" w:fill="auto"/>
            <w:noWrap/>
            <w:hideMark/>
          </w:tcPr>
          <w:p w14:paraId="5EC60D1B" w14:textId="77777777" w:rsidR="00B873C8" w:rsidRPr="00D125AA" w:rsidRDefault="00B873C8" w:rsidP="00FB0EEC">
            <w:pPr>
              <w:spacing w:line="240" w:lineRule="auto"/>
              <w:rPr>
                <w:sz w:val="18"/>
                <w:szCs w:val="18"/>
                <w:lang w:val="en-GB"/>
              </w:rPr>
            </w:pPr>
            <w:r w:rsidRPr="00D125AA">
              <w:rPr>
                <w:sz w:val="18"/>
                <w:szCs w:val="18"/>
                <w:lang w:val="en-GB"/>
              </w:rPr>
              <w:t>71.6</w:t>
            </w:r>
          </w:p>
        </w:tc>
        <w:tc>
          <w:tcPr>
            <w:tcW w:w="773" w:type="pct"/>
            <w:shd w:val="clear" w:color="auto" w:fill="auto"/>
            <w:noWrap/>
            <w:hideMark/>
          </w:tcPr>
          <w:p w14:paraId="6EF1B99F" w14:textId="77777777" w:rsidR="00B873C8" w:rsidRPr="00D125AA" w:rsidRDefault="00B873C8" w:rsidP="00FB0EEC">
            <w:pPr>
              <w:spacing w:line="240" w:lineRule="auto"/>
              <w:rPr>
                <w:sz w:val="18"/>
                <w:szCs w:val="18"/>
                <w:lang w:val="en-GB"/>
              </w:rPr>
            </w:pPr>
            <w:r w:rsidRPr="00D125AA">
              <w:rPr>
                <w:sz w:val="18"/>
                <w:szCs w:val="18"/>
                <w:lang w:val="en-GB"/>
              </w:rPr>
              <w:t>Barbados</w:t>
            </w:r>
          </w:p>
        </w:tc>
        <w:tc>
          <w:tcPr>
            <w:tcW w:w="385" w:type="pct"/>
            <w:shd w:val="clear" w:color="auto" w:fill="auto"/>
            <w:noWrap/>
            <w:hideMark/>
          </w:tcPr>
          <w:p w14:paraId="4A6AE96B" w14:textId="77777777" w:rsidR="00B873C8" w:rsidRPr="00D125AA" w:rsidRDefault="00B873C8" w:rsidP="00FB0EEC">
            <w:pPr>
              <w:spacing w:line="240" w:lineRule="auto"/>
              <w:rPr>
                <w:sz w:val="18"/>
                <w:szCs w:val="18"/>
                <w:lang w:val="en-GB"/>
              </w:rPr>
            </w:pPr>
            <w:r w:rsidRPr="00D125AA">
              <w:rPr>
                <w:sz w:val="18"/>
                <w:szCs w:val="18"/>
                <w:lang w:val="en-GB"/>
              </w:rPr>
              <w:t>2.0</w:t>
            </w:r>
          </w:p>
        </w:tc>
        <w:tc>
          <w:tcPr>
            <w:tcW w:w="384" w:type="pct"/>
            <w:shd w:val="clear" w:color="auto" w:fill="auto"/>
            <w:noWrap/>
            <w:hideMark/>
          </w:tcPr>
          <w:p w14:paraId="02899401" w14:textId="77777777" w:rsidR="00B873C8" w:rsidRPr="00D125AA" w:rsidRDefault="00B873C8" w:rsidP="00FB0EEC">
            <w:pPr>
              <w:spacing w:line="240" w:lineRule="auto"/>
              <w:rPr>
                <w:sz w:val="18"/>
                <w:szCs w:val="18"/>
                <w:lang w:val="en-GB"/>
              </w:rPr>
            </w:pPr>
            <w:r w:rsidRPr="00D125AA">
              <w:rPr>
                <w:sz w:val="18"/>
                <w:szCs w:val="18"/>
                <w:lang w:val="en-GB"/>
              </w:rPr>
              <w:t>44.0</w:t>
            </w:r>
          </w:p>
        </w:tc>
        <w:tc>
          <w:tcPr>
            <w:tcW w:w="770" w:type="pct"/>
            <w:shd w:val="clear" w:color="auto" w:fill="auto"/>
            <w:noWrap/>
            <w:hideMark/>
          </w:tcPr>
          <w:p w14:paraId="72FF8D94" w14:textId="77777777" w:rsidR="00B873C8" w:rsidRPr="00D125AA" w:rsidRDefault="00B873C8" w:rsidP="00FB0EEC">
            <w:pPr>
              <w:spacing w:line="240" w:lineRule="auto"/>
              <w:rPr>
                <w:sz w:val="18"/>
                <w:szCs w:val="18"/>
                <w:lang w:val="en-GB"/>
              </w:rPr>
            </w:pPr>
            <w:r w:rsidRPr="00D125AA">
              <w:rPr>
                <w:sz w:val="18"/>
                <w:szCs w:val="18"/>
                <w:lang w:val="en-GB"/>
              </w:rPr>
              <w:t>Yemen, Rep.</w:t>
            </w:r>
          </w:p>
        </w:tc>
        <w:tc>
          <w:tcPr>
            <w:tcW w:w="461" w:type="pct"/>
            <w:shd w:val="clear" w:color="auto" w:fill="auto"/>
            <w:noWrap/>
            <w:hideMark/>
          </w:tcPr>
          <w:p w14:paraId="50E74ED8" w14:textId="77777777" w:rsidR="00B873C8" w:rsidRPr="00D125AA" w:rsidRDefault="00B873C8" w:rsidP="00FB0EEC">
            <w:pPr>
              <w:spacing w:line="240" w:lineRule="auto"/>
              <w:rPr>
                <w:sz w:val="18"/>
                <w:szCs w:val="18"/>
                <w:lang w:val="en-GB"/>
              </w:rPr>
            </w:pPr>
            <w:r w:rsidRPr="00D125AA">
              <w:rPr>
                <w:sz w:val="18"/>
                <w:szCs w:val="18"/>
                <w:lang w:val="en-GB"/>
              </w:rPr>
              <w:t>6.7</w:t>
            </w:r>
          </w:p>
        </w:tc>
        <w:tc>
          <w:tcPr>
            <w:tcW w:w="383" w:type="pct"/>
            <w:shd w:val="clear" w:color="auto" w:fill="auto"/>
            <w:noWrap/>
            <w:hideMark/>
          </w:tcPr>
          <w:p w14:paraId="54C88A69" w14:textId="77777777" w:rsidR="00B873C8" w:rsidRPr="00D125AA" w:rsidRDefault="00B873C8" w:rsidP="00FB0EEC">
            <w:pPr>
              <w:spacing w:line="240" w:lineRule="auto"/>
              <w:rPr>
                <w:sz w:val="18"/>
                <w:szCs w:val="18"/>
                <w:lang w:val="en-GB"/>
              </w:rPr>
            </w:pPr>
            <w:r w:rsidRPr="00D125AA">
              <w:rPr>
                <w:sz w:val="18"/>
                <w:szCs w:val="18"/>
                <w:lang w:val="en-GB"/>
              </w:rPr>
              <w:t>14.8</w:t>
            </w:r>
          </w:p>
        </w:tc>
      </w:tr>
      <w:tr w:rsidR="00B873C8" w:rsidRPr="00D125AA" w14:paraId="16B05719" w14:textId="77777777" w:rsidTr="00FB0EEC">
        <w:trPr>
          <w:trHeight w:val="227"/>
        </w:trPr>
        <w:tc>
          <w:tcPr>
            <w:tcW w:w="998" w:type="pct"/>
            <w:shd w:val="clear" w:color="auto" w:fill="auto"/>
            <w:noWrap/>
            <w:hideMark/>
          </w:tcPr>
          <w:p w14:paraId="4A001996" w14:textId="77777777" w:rsidR="00B873C8" w:rsidRPr="00D125AA" w:rsidRDefault="00B873C8" w:rsidP="00FB0EEC">
            <w:pPr>
              <w:spacing w:line="240" w:lineRule="auto"/>
              <w:rPr>
                <w:sz w:val="18"/>
                <w:szCs w:val="18"/>
                <w:lang w:val="en-GB"/>
              </w:rPr>
            </w:pPr>
            <w:r w:rsidRPr="00D125AA">
              <w:rPr>
                <w:sz w:val="18"/>
                <w:szCs w:val="18"/>
                <w:lang w:val="en-GB"/>
              </w:rPr>
              <w:t>Brunei Darussalam</w:t>
            </w:r>
          </w:p>
        </w:tc>
        <w:tc>
          <w:tcPr>
            <w:tcW w:w="462" w:type="pct"/>
            <w:shd w:val="clear" w:color="auto" w:fill="auto"/>
            <w:noWrap/>
            <w:hideMark/>
          </w:tcPr>
          <w:p w14:paraId="00E2709A" w14:textId="77777777" w:rsidR="00B873C8" w:rsidRPr="00D125AA" w:rsidRDefault="00B873C8" w:rsidP="00FB0EEC">
            <w:pPr>
              <w:spacing w:line="240" w:lineRule="auto"/>
              <w:rPr>
                <w:sz w:val="18"/>
                <w:szCs w:val="18"/>
                <w:lang w:val="en-GB"/>
              </w:rPr>
            </w:pPr>
            <w:r w:rsidRPr="00D125AA">
              <w:rPr>
                <w:sz w:val="18"/>
                <w:szCs w:val="18"/>
                <w:lang w:val="en-GB"/>
              </w:rPr>
              <w:t>9.1</w:t>
            </w:r>
          </w:p>
        </w:tc>
        <w:tc>
          <w:tcPr>
            <w:tcW w:w="384" w:type="pct"/>
            <w:shd w:val="clear" w:color="auto" w:fill="auto"/>
            <w:noWrap/>
            <w:hideMark/>
          </w:tcPr>
          <w:p w14:paraId="0A068702" w14:textId="77777777" w:rsidR="00B873C8" w:rsidRPr="00D125AA" w:rsidRDefault="00B873C8" w:rsidP="00FB0EEC">
            <w:pPr>
              <w:spacing w:line="240" w:lineRule="auto"/>
              <w:rPr>
                <w:sz w:val="18"/>
                <w:szCs w:val="18"/>
                <w:lang w:val="en-GB"/>
              </w:rPr>
            </w:pPr>
            <w:r w:rsidRPr="00D125AA">
              <w:rPr>
                <w:sz w:val="18"/>
                <w:szCs w:val="18"/>
                <w:lang w:val="en-GB"/>
              </w:rPr>
              <w:t>70.3</w:t>
            </w:r>
          </w:p>
        </w:tc>
        <w:tc>
          <w:tcPr>
            <w:tcW w:w="773" w:type="pct"/>
            <w:shd w:val="clear" w:color="auto" w:fill="auto"/>
            <w:noWrap/>
            <w:hideMark/>
          </w:tcPr>
          <w:p w14:paraId="37762102" w14:textId="77777777" w:rsidR="00B873C8" w:rsidRPr="00D125AA" w:rsidRDefault="00B873C8" w:rsidP="00FB0EEC">
            <w:pPr>
              <w:spacing w:line="240" w:lineRule="auto"/>
              <w:rPr>
                <w:sz w:val="18"/>
                <w:szCs w:val="18"/>
                <w:lang w:val="en-GB"/>
              </w:rPr>
            </w:pPr>
            <w:r w:rsidRPr="00D125AA">
              <w:rPr>
                <w:sz w:val="18"/>
                <w:szCs w:val="18"/>
                <w:lang w:val="en-GB"/>
              </w:rPr>
              <w:t>Sierra Leone</w:t>
            </w:r>
          </w:p>
        </w:tc>
        <w:tc>
          <w:tcPr>
            <w:tcW w:w="385" w:type="pct"/>
            <w:shd w:val="clear" w:color="auto" w:fill="auto"/>
            <w:noWrap/>
            <w:hideMark/>
          </w:tcPr>
          <w:p w14:paraId="49DD216E" w14:textId="77777777" w:rsidR="00B873C8" w:rsidRPr="00D125AA" w:rsidRDefault="00B873C8" w:rsidP="00FB0EEC">
            <w:pPr>
              <w:spacing w:line="240" w:lineRule="auto"/>
              <w:rPr>
                <w:sz w:val="18"/>
                <w:szCs w:val="18"/>
                <w:lang w:val="en-GB"/>
              </w:rPr>
            </w:pPr>
            <w:r w:rsidRPr="00D125AA">
              <w:rPr>
                <w:sz w:val="18"/>
                <w:szCs w:val="18"/>
                <w:lang w:val="en-GB"/>
              </w:rPr>
              <w:t>1.9</w:t>
            </w:r>
          </w:p>
        </w:tc>
        <w:tc>
          <w:tcPr>
            <w:tcW w:w="384" w:type="pct"/>
            <w:shd w:val="clear" w:color="auto" w:fill="auto"/>
            <w:noWrap/>
            <w:hideMark/>
          </w:tcPr>
          <w:p w14:paraId="43585712" w14:textId="77777777" w:rsidR="00B873C8" w:rsidRPr="00D125AA" w:rsidRDefault="00B873C8" w:rsidP="00FB0EEC">
            <w:pPr>
              <w:spacing w:line="240" w:lineRule="auto"/>
              <w:rPr>
                <w:sz w:val="18"/>
                <w:szCs w:val="18"/>
                <w:lang w:val="en-GB"/>
              </w:rPr>
            </w:pPr>
            <w:r w:rsidRPr="00D125AA">
              <w:rPr>
                <w:sz w:val="18"/>
                <w:szCs w:val="18"/>
                <w:lang w:val="en-GB"/>
              </w:rPr>
              <w:t>43.9</w:t>
            </w:r>
          </w:p>
        </w:tc>
        <w:tc>
          <w:tcPr>
            <w:tcW w:w="770" w:type="pct"/>
            <w:shd w:val="clear" w:color="auto" w:fill="auto"/>
            <w:noWrap/>
            <w:hideMark/>
          </w:tcPr>
          <w:p w14:paraId="2F112CC6" w14:textId="77777777" w:rsidR="00B873C8" w:rsidRPr="00D125AA" w:rsidRDefault="00B873C8" w:rsidP="00FB0EEC">
            <w:pPr>
              <w:spacing w:line="240" w:lineRule="auto"/>
              <w:rPr>
                <w:sz w:val="18"/>
                <w:szCs w:val="18"/>
                <w:lang w:val="en-GB"/>
              </w:rPr>
            </w:pPr>
            <w:r w:rsidRPr="00D125AA">
              <w:rPr>
                <w:sz w:val="18"/>
                <w:szCs w:val="18"/>
                <w:lang w:val="en-GB"/>
              </w:rPr>
              <w:t>Sudan</w:t>
            </w:r>
          </w:p>
        </w:tc>
        <w:tc>
          <w:tcPr>
            <w:tcW w:w="461" w:type="pct"/>
            <w:shd w:val="clear" w:color="auto" w:fill="auto"/>
            <w:noWrap/>
            <w:hideMark/>
          </w:tcPr>
          <w:p w14:paraId="40EF7C99" w14:textId="77777777" w:rsidR="00B873C8" w:rsidRPr="00D125AA" w:rsidRDefault="00B873C8" w:rsidP="00FB0EEC">
            <w:pPr>
              <w:spacing w:line="240" w:lineRule="auto"/>
              <w:rPr>
                <w:sz w:val="18"/>
                <w:szCs w:val="18"/>
                <w:lang w:val="en-GB"/>
              </w:rPr>
            </w:pPr>
            <w:r w:rsidRPr="00D125AA">
              <w:rPr>
                <w:sz w:val="18"/>
                <w:szCs w:val="18"/>
                <w:lang w:val="en-GB"/>
              </w:rPr>
              <w:t>14.0</w:t>
            </w:r>
          </w:p>
        </w:tc>
        <w:tc>
          <w:tcPr>
            <w:tcW w:w="383" w:type="pct"/>
            <w:shd w:val="clear" w:color="auto" w:fill="auto"/>
            <w:noWrap/>
            <w:hideMark/>
          </w:tcPr>
          <w:p w14:paraId="3E8BDD2A" w14:textId="77777777" w:rsidR="00B873C8" w:rsidRPr="00D125AA" w:rsidRDefault="00B873C8" w:rsidP="00FB0EEC">
            <w:pPr>
              <w:spacing w:line="240" w:lineRule="auto"/>
              <w:rPr>
                <w:sz w:val="18"/>
                <w:szCs w:val="18"/>
                <w:lang w:val="en-GB"/>
              </w:rPr>
            </w:pPr>
            <w:r w:rsidRPr="00D125AA">
              <w:rPr>
                <w:sz w:val="18"/>
                <w:szCs w:val="18"/>
                <w:lang w:val="en-GB"/>
              </w:rPr>
              <w:t>14.4</w:t>
            </w:r>
          </w:p>
        </w:tc>
      </w:tr>
      <w:tr w:rsidR="00B873C8" w:rsidRPr="00D125AA" w14:paraId="5EC67134" w14:textId="77777777" w:rsidTr="00FB0EEC">
        <w:trPr>
          <w:trHeight w:val="227"/>
        </w:trPr>
        <w:tc>
          <w:tcPr>
            <w:tcW w:w="998" w:type="pct"/>
            <w:shd w:val="clear" w:color="auto" w:fill="auto"/>
            <w:noWrap/>
            <w:hideMark/>
          </w:tcPr>
          <w:p w14:paraId="060A0E76" w14:textId="77777777" w:rsidR="00B873C8" w:rsidRPr="00D125AA" w:rsidRDefault="00B873C8" w:rsidP="00FB0EEC">
            <w:pPr>
              <w:spacing w:line="240" w:lineRule="auto"/>
              <w:rPr>
                <w:sz w:val="18"/>
                <w:szCs w:val="18"/>
                <w:lang w:val="en-GB"/>
              </w:rPr>
            </w:pPr>
            <w:r w:rsidRPr="00D125AA">
              <w:rPr>
                <w:sz w:val="18"/>
                <w:szCs w:val="18"/>
                <w:lang w:val="en-GB"/>
              </w:rPr>
              <w:t>Germany</w:t>
            </w:r>
          </w:p>
        </w:tc>
        <w:tc>
          <w:tcPr>
            <w:tcW w:w="462" w:type="pct"/>
            <w:shd w:val="clear" w:color="auto" w:fill="auto"/>
            <w:noWrap/>
            <w:hideMark/>
          </w:tcPr>
          <w:p w14:paraId="4AD97712" w14:textId="77777777" w:rsidR="00B873C8" w:rsidRPr="00D125AA" w:rsidRDefault="00B873C8" w:rsidP="00FB0EEC">
            <w:pPr>
              <w:spacing w:line="240" w:lineRule="auto"/>
              <w:rPr>
                <w:sz w:val="18"/>
                <w:szCs w:val="18"/>
                <w:lang w:val="en-GB"/>
              </w:rPr>
            </w:pPr>
            <w:r w:rsidRPr="00D125AA">
              <w:rPr>
                <w:sz w:val="18"/>
                <w:szCs w:val="18"/>
                <w:lang w:val="en-GB"/>
              </w:rPr>
              <w:t>2319.5</w:t>
            </w:r>
          </w:p>
        </w:tc>
        <w:tc>
          <w:tcPr>
            <w:tcW w:w="384" w:type="pct"/>
            <w:shd w:val="clear" w:color="auto" w:fill="auto"/>
            <w:noWrap/>
            <w:hideMark/>
          </w:tcPr>
          <w:p w14:paraId="13B9BBD8" w14:textId="77777777" w:rsidR="00B873C8" w:rsidRPr="00D125AA" w:rsidRDefault="00B873C8" w:rsidP="00FB0EEC">
            <w:pPr>
              <w:spacing w:line="240" w:lineRule="auto"/>
              <w:rPr>
                <w:sz w:val="18"/>
                <w:szCs w:val="18"/>
                <w:lang w:val="en-GB"/>
              </w:rPr>
            </w:pPr>
            <w:r w:rsidRPr="00D125AA">
              <w:rPr>
                <w:sz w:val="18"/>
                <w:szCs w:val="18"/>
                <w:lang w:val="en-GB"/>
              </w:rPr>
              <w:t>68.7</w:t>
            </w:r>
          </w:p>
        </w:tc>
        <w:tc>
          <w:tcPr>
            <w:tcW w:w="773" w:type="pct"/>
            <w:shd w:val="clear" w:color="auto" w:fill="auto"/>
            <w:noWrap/>
            <w:hideMark/>
          </w:tcPr>
          <w:p w14:paraId="5767F9D3" w14:textId="77777777" w:rsidR="00B873C8" w:rsidRPr="00D125AA" w:rsidRDefault="00B873C8" w:rsidP="00FB0EEC">
            <w:pPr>
              <w:spacing w:line="240" w:lineRule="auto"/>
              <w:rPr>
                <w:sz w:val="18"/>
                <w:szCs w:val="18"/>
                <w:lang w:val="en-GB"/>
              </w:rPr>
            </w:pPr>
            <w:r w:rsidRPr="00D125AA">
              <w:rPr>
                <w:sz w:val="18"/>
                <w:szCs w:val="18"/>
                <w:lang w:val="en-GB"/>
              </w:rPr>
              <w:t>Zimbabwe</w:t>
            </w:r>
          </w:p>
        </w:tc>
        <w:tc>
          <w:tcPr>
            <w:tcW w:w="385" w:type="pct"/>
            <w:shd w:val="clear" w:color="auto" w:fill="auto"/>
            <w:noWrap/>
            <w:hideMark/>
          </w:tcPr>
          <w:p w14:paraId="4AE801DF" w14:textId="77777777" w:rsidR="00B873C8" w:rsidRPr="00D125AA" w:rsidRDefault="00B873C8" w:rsidP="00FB0EEC">
            <w:pPr>
              <w:spacing w:line="240" w:lineRule="auto"/>
              <w:rPr>
                <w:sz w:val="18"/>
                <w:szCs w:val="18"/>
                <w:lang w:val="en-GB"/>
              </w:rPr>
            </w:pPr>
            <w:r w:rsidRPr="00D125AA">
              <w:rPr>
                <w:sz w:val="18"/>
                <w:szCs w:val="18"/>
                <w:lang w:val="en-GB"/>
              </w:rPr>
              <w:t>8.7</w:t>
            </w:r>
          </w:p>
        </w:tc>
        <w:tc>
          <w:tcPr>
            <w:tcW w:w="384" w:type="pct"/>
            <w:shd w:val="clear" w:color="auto" w:fill="auto"/>
            <w:noWrap/>
            <w:hideMark/>
          </w:tcPr>
          <w:p w14:paraId="419CA945" w14:textId="77777777" w:rsidR="00B873C8" w:rsidRPr="00D125AA" w:rsidRDefault="00B873C8" w:rsidP="00FB0EEC">
            <w:pPr>
              <w:spacing w:line="240" w:lineRule="auto"/>
              <w:rPr>
                <w:sz w:val="18"/>
                <w:szCs w:val="18"/>
                <w:lang w:val="en-GB"/>
              </w:rPr>
            </w:pPr>
            <w:r w:rsidRPr="00D125AA">
              <w:rPr>
                <w:sz w:val="18"/>
                <w:szCs w:val="18"/>
                <w:lang w:val="en-GB"/>
              </w:rPr>
              <w:t>43.4</w:t>
            </w:r>
          </w:p>
        </w:tc>
        <w:tc>
          <w:tcPr>
            <w:tcW w:w="770" w:type="pct"/>
            <w:shd w:val="clear" w:color="auto" w:fill="auto"/>
            <w:noWrap/>
            <w:hideMark/>
          </w:tcPr>
          <w:p w14:paraId="32168D11" w14:textId="77777777" w:rsidR="00B873C8" w:rsidRPr="00D125AA" w:rsidRDefault="00B873C8" w:rsidP="00FB0EEC">
            <w:pPr>
              <w:spacing w:line="240" w:lineRule="auto"/>
              <w:rPr>
                <w:sz w:val="18"/>
                <w:szCs w:val="18"/>
                <w:lang w:val="en-GB"/>
              </w:rPr>
            </w:pPr>
            <w:r w:rsidRPr="00D125AA">
              <w:rPr>
                <w:sz w:val="18"/>
                <w:szCs w:val="18"/>
                <w:lang w:val="en-GB"/>
              </w:rPr>
              <w:t>New Caledonia</w:t>
            </w:r>
          </w:p>
        </w:tc>
        <w:tc>
          <w:tcPr>
            <w:tcW w:w="461" w:type="pct"/>
            <w:shd w:val="clear" w:color="auto" w:fill="auto"/>
            <w:noWrap/>
            <w:hideMark/>
          </w:tcPr>
          <w:p w14:paraId="262E8637" w14:textId="77777777" w:rsidR="00B873C8" w:rsidRPr="00D125AA" w:rsidRDefault="00B873C8" w:rsidP="00FB0EEC">
            <w:pPr>
              <w:spacing w:line="240" w:lineRule="auto"/>
              <w:rPr>
                <w:sz w:val="18"/>
                <w:szCs w:val="18"/>
                <w:lang w:val="en-GB"/>
              </w:rPr>
            </w:pPr>
            <w:r w:rsidRPr="00D125AA">
              <w:rPr>
                <w:sz w:val="18"/>
                <w:szCs w:val="18"/>
                <w:lang w:val="en-GB"/>
              </w:rPr>
              <w:t>3.6</w:t>
            </w:r>
          </w:p>
        </w:tc>
        <w:tc>
          <w:tcPr>
            <w:tcW w:w="383" w:type="pct"/>
            <w:shd w:val="clear" w:color="auto" w:fill="auto"/>
            <w:noWrap/>
            <w:hideMark/>
          </w:tcPr>
          <w:p w14:paraId="61DFB8EE"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3209AB42" w14:textId="77777777" w:rsidTr="00FB0EEC">
        <w:trPr>
          <w:trHeight w:val="227"/>
        </w:trPr>
        <w:tc>
          <w:tcPr>
            <w:tcW w:w="998" w:type="pct"/>
            <w:shd w:val="clear" w:color="auto" w:fill="auto"/>
            <w:noWrap/>
            <w:hideMark/>
          </w:tcPr>
          <w:p w14:paraId="7DF1C38F" w14:textId="77777777" w:rsidR="00B873C8" w:rsidRPr="00D125AA" w:rsidRDefault="00B873C8" w:rsidP="00FB0EEC">
            <w:pPr>
              <w:spacing w:line="240" w:lineRule="auto"/>
              <w:rPr>
                <w:sz w:val="18"/>
                <w:szCs w:val="18"/>
                <w:lang w:val="en-GB"/>
              </w:rPr>
            </w:pPr>
            <w:r w:rsidRPr="00D125AA">
              <w:rPr>
                <w:sz w:val="18"/>
                <w:szCs w:val="18"/>
                <w:lang w:val="en-GB"/>
              </w:rPr>
              <w:t>Ireland</w:t>
            </w:r>
          </w:p>
        </w:tc>
        <w:tc>
          <w:tcPr>
            <w:tcW w:w="462" w:type="pct"/>
            <w:shd w:val="clear" w:color="auto" w:fill="auto"/>
            <w:noWrap/>
            <w:hideMark/>
          </w:tcPr>
          <w:p w14:paraId="3EE845D4" w14:textId="77777777" w:rsidR="00B873C8" w:rsidRPr="00D125AA" w:rsidRDefault="00B873C8" w:rsidP="00FB0EEC">
            <w:pPr>
              <w:spacing w:line="240" w:lineRule="auto"/>
              <w:rPr>
                <w:sz w:val="18"/>
                <w:szCs w:val="18"/>
                <w:lang w:val="en-GB"/>
              </w:rPr>
            </w:pPr>
            <w:r w:rsidRPr="00D125AA">
              <w:rPr>
                <w:sz w:val="18"/>
                <w:szCs w:val="18"/>
                <w:lang w:val="en-GB"/>
              </w:rPr>
              <w:t>197.4</w:t>
            </w:r>
          </w:p>
        </w:tc>
        <w:tc>
          <w:tcPr>
            <w:tcW w:w="384" w:type="pct"/>
            <w:shd w:val="clear" w:color="auto" w:fill="auto"/>
            <w:noWrap/>
            <w:hideMark/>
          </w:tcPr>
          <w:p w14:paraId="6FCB99AC" w14:textId="77777777" w:rsidR="00B873C8" w:rsidRPr="00D125AA" w:rsidRDefault="00B873C8" w:rsidP="00FB0EEC">
            <w:pPr>
              <w:spacing w:line="240" w:lineRule="auto"/>
              <w:rPr>
                <w:sz w:val="18"/>
                <w:szCs w:val="18"/>
                <w:lang w:val="en-GB"/>
              </w:rPr>
            </w:pPr>
            <w:r w:rsidRPr="00D125AA">
              <w:rPr>
                <w:sz w:val="18"/>
                <w:szCs w:val="18"/>
                <w:lang w:val="en-GB"/>
              </w:rPr>
              <w:t>67.9</w:t>
            </w:r>
          </w:p>
        </w:tc>
        <w:tc>
          <w:tcPr>
            <w:tcW w:w="773" w:type="pct"/>
            <w:shd w:val="clear" w:color="auto" w:fill="auto"/>
            <w:noWrap/>
            <w:hideMark/>
          </w:tcPr>
          <w:p w14:paraId="70D35C82" w14:textId="77777777" w:rsidR="00B873C8" w:rsidRPr="00D125AA" w:rsidRDefault="00B873C8" w:rsidP="00FB0EEC">
            <w:pPr>
              <w:spacing w:line="240" w:lineRule="auto"/>
              <w:rPr>
                <w:sz w:val="18"/>
                <w:szCs w:val="18"/>
                <w:lang w:val="en-GB"/>
              </w:rPr>
            </w:pPr>
            <w:r w:rsidRPr="00D125AA">
              <w:rPr>
                <w:sz w:val="18"/>
                <w:szCs w:val="18"/>
                <w:lang w:val="en-GB"/>
              </w:rPr>
              <w:t>Jamaica</w:t>
            </w:r>
          </w:p>
        </w:tc>
        <w:tc>
          <w:tcPr>
            <w:tcW w:w="385" w:type="pct"/>
            <w:shd w:val="clear" w:color="auto" w:fill="auto"/>
            <w:noWrap/>
            <w:hideMark/>
          </w:tcPr>
          <w:p w14:paraId="7790DF55" w14:textId="77777777" w:rsidR="00B873C8" w:rsidRPr="00D125AA" w:rsidRDefault="00B873C8" w:rsidP="00FB0EEC">
            <w:pPr>
              <w:spacing w:line="240" w:lineRule="auto"/>
              <w:rPr>
                <w:sz w:val="18"/>
                <w:szCs w:val="18"/>
                <w:lang w:val="en-GB"/>
              </w:rPr>
            </w:pPr>
            <w:r w:rsidRPr="00D125AA">
              <w:rPr>
                <w:sz w:val="18"/>
                <w:szCs w:val="18"/>
                <w:lang w:val="en-GB"/>
              </w:rPr>
              <w:t>6.1</w:t>
            </w:r>
          </w:p>
        </w:tc>
        <w:tc>
          <w:tcPr>
            <w:tcW w:w="384" w:type="pct"/>
            <w:shd w:val="clear" w:color="auto" w:fill="auto"/>
            <w:noWrap/>
            <w:hideMark/>
          </w:tcPr>
          <w:p w14:paraId="0BD4C6AE" w14:textId="77777777" w:rsidR="00B873C8" w:rsidRPr="00D125AA" w:rsidRDefault="00B873C8" w:rsidP="00FB0EEC">
            <w:pPr>
              <w:spacing w:line="240" w:lineRule="auto"/>
              <w:rPr>
                <w:sz w:val="18"/>
                <w:szCs w:val="18"/>
                <w:lang w:val="en-GB"/>
              </w:rPr>
            </w:pPr>
            <w:r w:rsidRPr="00D125AA">
              <w:rPr>
                <w:sz w:val="18"/>
                <w:szCs w:val="18"/>
                <w:lang w:val="en-GB"/>
              </w:rPr>
              <w:t>43.4</w:t>
            </w:r>
          </w:p>
        </w:tc>
        <w:tc>
          <w:tcPr>
            <w:tcW w:w="770" w:type="pct"/>
            <w:shd w:val="clear" w:color="auto" w:fill="auto"/>
            <w:noWrap/>
            <w:hideMark/>
          </w:tcPr>
          <w:p w14:paraId="7CD6ABFE" w14:textId="77777777" w:rsidR="00B873C8" w:rsidRPr="00D125AA" w:rsidRDefault="00B873C8" w:rsidP="00FB0EEC">
            <w:pPr>
              <w:spacing w:line="240" w:lineRule="auto"/>
              <w:rPr>
                <w:sz w:val="18"/>
                <w:szCs w:val="18"/>
                <w:lang w:val="en-GB"/>
              </w:rPr>
            </w:pPr>
            <w:r w:rsidRPr="00D125AA">
              <w:rPr>
                <w:sz w:val="18"/>
                <w:szCs w:val="18"/>
                <w:lang w:val="en-GB"/>
              </w:rPr>
              <w:t>French Polynesia</w:t>
            </w:r>
          </w:p>
        </w:tc>
        <w:tc>
          <w:tcPr>
            <w:tcW w:w="461" w:type="pct"/>
            <w:shd w:val="clear" w:color="auto" w:fill="auto"/>
            <w:noWrap/>
            <w:hideMark/>
          </w:tcPr>
          <w:p w14:paraId="5291249C" w14:textId="77777777" w:rsidR="00B873C8" w:rsidRPr="00D125AA" w:rsidRDefault="00B873C8" w:rsidP="00FB0EEC">
            <w:pPr>
              <w:spacing w:line="240" w:lineRule="auto"/>
              <w:rPr>
                <w:sz w:val="18"/>
                <w:szCs w:val="18"/>
                <w:lang w:val="en-GB"/>
              </w:rPr>
            </w:pPr>
            <w:r w:rsidRPr="00D125AA">
              <w:rPr>
                <w:sz w:val="18"/>
                <w:szCs w:val="18"/>
                <w:lang w:val="en-GB"/>
              </w:rPr>
              <w:t>1.6</w:t>
            </w:r>
          </w:p>
        </w:tc>
        <w:tc>
          <w:tcPr>
            <w:tcW w:w="383" w:type="pct"/>
            <w:shd w:val="clear" w:color="auto" w:fill="auto"/>
            <w:noWrap/>
            <w:hideMark/>
          </w:tcPr>
          <w:p w14:paraId="25365FE5"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7BC23E68" w14:textId="77777777" w:rsidTr="00FB0EEC">
        <w:trPr>
          <w:trHeight w:val="227"/>
        </w:trPr>
        <w:tc>
          <w:tcPr>
            <w:tcW w:w="998" w:type="pct"/>
            <w:shd w:val="clear" w:color="auto" w:fill="auto"/>
            <w:noWrap/>
            <w:hideMark/>
          </w:tcPr>
          <w:p w14:paraId="37FBDF5D" w14:textId="77777777" w:rsidR="00B873C8" w:rsidRPr="00D125AA" w:rsidRDefault="00B873C8" w:rsidP="00FB0EEC">
            <w:pPr>
              <w:spacing w:line="240" w:lineRule="auto"/>
              <w:rPr>
                <w:sz w:val="18"/>
                <w:szCs w:val="18"/>
                <w:lang w:val="en-GB"/>
              </w:rPr>
            </w:pPr>
            <w:r w:rsidRPr="00D125AA">
              <w:rPr>
                <w:sz w:val="18"/>
                <w:szCs w:val="18"/>
                <w:lang w:val="en-GB"/>
              </w:rPr>
              <w:t>El Salvador</w:t>
            </w:r>
          </w:p>
        </w:tc>
        <w:tc>
          <w:tcPr>
            <w:tcW w:w="462" w:type="pct"/>
            <w:shd w:val="clear" w:color="auto" w:fill="auto"/>
            <w:noWrap/>
            <w:hideMark/>
          </w:tcPr>
          <w:p w14:paraId="54B4CB33" w14:textId="77777777" w:rsidR="00B873C8" w:rsidRPr="00D125AA" w:rsidRDefault="00B873C8" w:rsidP="00FB0EEC">
            <w:pPr>
              <w:spacing w:line="240" w:lineRule="auto"/>
              <w:rPr>
                <w:sz w:val="18"/>
                <w:szCs w:val="18"/>
                <w:lang w:val="en-GB"/>
              </w:rPr>
            </w:pPr>
            <w:r w:rsidRPr="00D125AA">
              <w:rPr>
                <w:sz w:val="18"/>
                <w:szCs w:val="18"/>
                <w:lang w:val="en-GB"/>
              </w:rPr>
              <w:t>15.7</w:t>
            </w:r>
          </w:p>
        </w:tc>
        <w:tc>
          <w:tcPr>
            <w:tcW w:w="384" w:type="pct"/>
            <w:shd w:val="clear" w:color="auto" w:fill="auto"/>
            <w:noWrap/>
            <w:hideMark/>
          </w:tcPr>
          <w:p w14:paraId="36E44A41" w14:textId="77777777" w:rsidR="00B873C8" w:rsidRPr="00D125AA" w:rsidRDefault="00B873C8" w:rsidP="00FB0EEC">
            <w:pPr>
              <w:spacing w:line="240" w:lineRule="auto"/>
              <w:rPr>
                <w:sz w:val="18"/>
                <w:szCs w:val="18"/>
                <w:lang w:val="en-GB"/>
              </w:rPr>
            </w:pPr>
            <w:r w:rsidRPr="00D125AA">
              <w:rPr>
                <w:sz w:val="18"/>
                <w:szCs w:val="18"/>
                <w:lang w:val="en-GB"/>
              </w:rPr>
              <w:t>67.8</w:t>
            </w:r>
          </w:p>
        </w:tc>
        <w:tc>
          <w:tcPr>
            <w:tcW w:w="773" w:type="pct"/>
            <w:shd w:val="clear" w:color="auto" w:fill="auto"/>
            <w:noWrap/>
            <w:hideMark/>
          </w:tcPr>
          <w:p w14:paraId="6F017A93" w14:textId="77777777" w:rsidR="00B873C8" w:rsidRPr="00D125AA" w:rsidRDefault="00B873C8" w:rsidP="00FB0EEC">
            <w:pPr>
              <w:spacing w:line="240" w:lineRule="auto"/>
              <w:rPr>
                <w:sz w:val="18"/>
                <w:szCs w:val="18"/>
                <w:lang w:val="en-GB"/>
              </w:rPr>
            </w:pPr>
            <w:r w:rsidRPr="00D125AA">
              <w:rPr>
                <w:sz w:val="18"/>
                <w:szCs w:val="18"/>
                <w:lang w:val="en-GB"/>
              </w:rPr>
              <w:t>France</w:t>
            </w:r>
          </w:p>
        </w:tc>
        <w:tc>
          <w:tcPr>
            <w:tcW w:w="385" w:type="pct"/>
            <w:shd w:val="clear" w:color="auto" w:fill="auto"/>
            <w:noWrap/>
            <w:hideMark/>
          </w:tcPr>
          <w:p w14:paraId="26C846E0" w14:textId="77777777" w:rsidR="00B873C8" w:rsidRPr="00D125AA" w:rsidRDefault="00B873C8" w:rsidP="00FB0EEC">
            <w:pPr>
              <w:spacing w:line="240" w:lineRule="auto"/>
              <w:rPr>
                <w:sz w:val="18"/>
                <w:szCs w:val="18"/>
                <w:lang w:val="en-GB"/>
              </w:rPr>
            </w:pPr>
            <w:r w:rsidRPr="00D125AA">
              <w:rPr>
                <w:sz w:val="18"/>
                <w:szCs w:val="18"/>
                <w:lang w:val="en-GB"/>
              </w:rPr>
              <w:t>1041.9</w:t>
            </w:r>
          </w:p>
        </w:tc>
        <w:tc>
          <w:tcPr>
            <w:tcW w:w="384" w:type="pct"/>
            <w:shd w:val="clear" w:color="auto" w:fill="auto"/>
            <w:noWrap/>
            <w:hideMark/>
          </w:tcPr>
          <w:p w14:paraId="6C53C162" w14:textId="77777777" w:rsidR="00B873C8" w:rsidRPr="00D125AA" w:rsidRDefault="00B873C8" w:rsidP="00FB0EEC">
            <w:pPr>
              <w:spacing w:line="240" w:lineRule="auto"/>
              <w:rPr>
                <w:sz w:val="18"/>
                <w:szCs w:val="18"/>
                <w:lang w:val="en-GB"/>
              </w:rPr>
            </w:pPr>
            <w:r w:rsidRPr="00D125AA">
              <w:rPr>
                <w:sz w:val="18"/>
                <w:szCs w:val="18"/>
                <w:lang w:val="en-GB"/>
              </w:rPr>
              <w:t>42.7</w:t>
            </w:r>
          </w:p>
        </w:tc>
        <w:tc>
          <w:tcPr>
            <w:tcW w:w="770" w:type="pct"/>
            <w:shd w:val="clear" w:color="auto" w:fill="auto"/>
            <w:noWrap/>
            <w:hideMark/>
          </w:tcPr>
          <w:p w14:paraId="642ECDC7" w14:textId="77777777" w:rsidR="00B873C8" w:rsidRPr="00D125AA" w:rsidRDefault="00B873C8" w:rsidP="00FB0EEC">
            <w:pPr>
              <w:spacing w:line="240" w:lineRule="auto"/>
              <w:rPr>
                <w:sz w:val="18"/>
                <w:szCs w:val="18"/>
                <w:lang w:val="en-GB"/>
              </w:rPr>
            </w:pPr>
            <w:r w:rsidRPr="00D125AA">
              <w:rPr>
                <w:sz w:val="18"/>
                <w:szCs w:val="18"/>
                <w:lang w:val="en-GB"/>
              </w:rPr>
              <w:t>Bermuda</w:t>
            </w:r>
          </w:p>
        </w:tc>
        <w:tc>
          <w:tcPr>
            <w:tcW w:w="461" w:type="pct"/>
            <w:shd w:val="clear" w:color="auto" w:fill="auto"/>
            <w:noWrap/>
            <w:hideMark/>
          </w:tcPr>
          <w:p w14:paraId="72992AD3" w14:textId="77777777" w:rsidR="00B873C8" w:rsidRPr="00D125AA" w:rsidRDefault="00B873C8" w:rsidP="00FB0EEC">
            <w:pPr>
              <w:spacing w:line="240" w:lineRule="auto"/>
              <w:rPr>
                <w:sz w:val="18"/>
                <w:szCs w:val="18"/>
                <w:lang w:val="en-GB"/>
              </w:rPr>
            </w:pPr>
            <w:r w:rsidRPr="00D125AA">
              <w:rPr>
                <w:sz w:val="18"/>
                <w:szCs w:val="18"/>
                <w:lang w:val="en-GB"/>
              </w:rPr>
              <w:t>0.9</w:t>
            </w:r>
          </w:p>
        </w:tc>
        <w:tc>
          <w:tcPr>
            <w:tcW w:w="383" w:type="pct"/>
            <w:shd w:val="clear" w:color="auto" w:fill="auto"/>
            <w:noWrap/>
            <w:hideMark/>
          </w:tcPr>
          <w:p w14:paraId="790CD131"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78FBA4FA" w14:textId="77777777" w:rsidTr="00FB0EEC">
        <w:trPr>
          <w:trHeight w:val="227"/>
        </w:trPr>
        <w:tc>
          <w:tcPr>
            <w:tcW w:w="998" w:type="pct"/>
            <w:shd w:val="clear" w:color="auto" w:fill="auto"/>
            <w:noWrap/>
            <w:hideMark/>
          </w:tcPr>
          <w:p w14:paraId="65E1147D" w14:textId="77777777" w:rsidR="00B873C8" w:rsidRPr="00D125AA" w:rsidRDefault="00B873C8" w:rsidP="00FB0EEC">
            <w:pPr>
              <w:spacing w:line="240" w:lineRule="auto"/>
              <w:rPr>
                <w:sz w:val="18"/>
                <w:szCs w:val="18"/>
                <w:lang w:val="en-GB"/>
              </w:rPr>
            </w:pPr>
            <w:r w:rsidRPr="00D125AA">
              <w:rPr>
                <w:sz w:val="18"/>
                <w:szCs w:val="18"/>
                <w:lang w:val="en-GB"/>
              </w:rPr>
              <w:t>Korea, Rep.</w:t>
            </w:r>
          </w:p>
        </w:tc>
        <w:tc>
          <w:tcPr>
            <w:tcW w:w="462" w:type="pct"/>
            <w:shd w:val="clear" w:color="auto" w:fill="auto"/>
            <w:noWrap/>
            <w:hideMark/>
          </w:tcPr>
          <w:p w14:paraId="06DBF13B" w14:textId="77777777" w:rsidR="00B873C8" w:rsidRPr="00D125AA" w:rsidRDefault="00B873C8" w:rsidP="00FB0EEC">
            <w:pPr>
              <w:spacing w:line="240" w:lineRule="auto"/>
              <w:rPr>
                <w:sz w:val="18"/>
                <w:szCs w:val="18"/>
                <w:lang w:val="en-GB"/>
              </w:rPr>
            </w:pPr>
            <w:r w:rsidRPr="00D125AA">
              <w:rPr>
                <w:sz w:val="18"/>
                <w:szCs w:val="18"/>
                <w:lang w:val="en-GB"/>
              </w:rPr>
              <w:t>934.2</w:t>
            </w:r>
          </w:p>
        </w:tc>
        <w:tc>
          <w:tcPr>
            <w:tcW w:w="384" w:type="pct"/>
            <w:shd w:val="clear" w:color="auto" w:fill="auto"/>
            <w:noWrap/>
            <w:hideMark/>
          </w:tcPr>
          <w:p w14:paraId="3EC2148A" w14:textId="77777777" w:rsidR="00B873C8" w:rsidRPr="00D125AA" w:rsidRDefault="00B873C8" w:rsidP="00FB0EEC">
            <w:pPr>
              <w:spacing w:line="240" w:lineRule="auto"/>
              <w:rPr>
                <w:sz w:val="18"/>
                <w:szCs w:val="18"/>
                <w:lang w:val="en-GB"/>
              </w:rPr>
            </w:pPr>
            <w:r w:rsidRPr="00D125AA">
              <w:rPr>
                <w:sz w:val="18"/>
                <w:szCs w:val="18"/>
                <w:lang w:val="en-GB"/>
              </w:rPr>
              <w:t>67.6</w:t>
            </w:r>
          </w:p>
        </w:tc>
        <w:tc>
          <w:tcPr>
            <w:tcW w:w="773" w:type="pct"/>
            <w:shd w:val="clear" w:color="auto" w:fill="auto"/>
            <w:noWrap/>
            <w:hideMark/>
          </w:tcPr>
          <w:p w14:paraId="369ABD23" w14:textId="77777777" w:rsidR="00B873C8" w:rsidRPr="00D125AA" w:rsidRDefault="00B873C8" w:rsidP="00FB0EEC">
            <w:pPr>
              <w:spacing w:line="240" w:lineRule="auto"/>
              <w:rPr>
                <w:sz w:val="18"/>
                <w:szCs w:val="18"/>
                <w:lang w:val="en-GB"/>
              </w:rPr>
            </w:pPr>
            <w:r w:rsidRPr="00D125AA">
              <w:rPr>
                <w:sz w:val="18"/>
                <w:szCs w:val="18"/>
                <w:lang w:val="en-GB"/>
              </w:rPr>
              <w:t>Afghanistan</w:t>
            </w:r>
          </w:p>
        </w:tc>
        <w:tc>
          <w:tcPr>
            <w:tcW w:w="385" w:type="pct"/>
            <w:shd w:val="clear" w:color="auto" w:fill="auto"/>
            <w:noWrap/>
            <w:hideMark/>
          </w:tcPr>
          <w:p w14:paraId="6956BABC" w14:textId="77777777" w:rsidR="00B873C8" w:rsidRPr="00D125AA" w:rsidRDefault="00B873C8" w:rsidP="00FB0EEC">
            <w:pPr>
              <w:spacing w:line="240" w:lineRule="auto"/>
              <w:rPr>
                <w:sz w:val="18"/>
                <w:szCs w:val="18"/>
                <w:lang w:val="en-GB"/>
              </w:rPr>
            </w:pPr>
            <w:r w:rsidRPr="00D125AA">
              <w:rPr>
                <w:sz w:val="18"/>
                <w:szCs w:val="18"/>
                <w:lang w:val="en-GB"/>
              </w:rPr>
              <w:t>8.3</w:t>
            </w:r>
          </w:p>
        </w:tc>
        <w:tc>
          <w:tcPr>
            <w:tcW w:w="384" w:type="pct"/>
            <w:shd w:val="clear" w:color="auto" w:fill="auto"/>
            <w:noWrap/>
            <w:hideMark/>
          </w:tcPr>
          <w:p w14:paraId="3F46A207" w14:textId="77777777" w:rsidR="00B873C8" w:rsidRPr="00D125AA" w:rsidRDefault="00B873C8" w:rsidP="00FB0EEC">
            <w:pPr>
              <w:spacing w:line="240" w:lineRule="auto"/>
              <w:rPr>
                <w:sz w:val="18"/>
                <w:szCs w:val="18"/>
                <w:lang w:val="en-GB"/>
              </w:rPr>
            </w:pPr>
            <w:r w:rsidRPr="00D125AA">
              <w:rPr>
                <w:sz w:val="18"/>
                <w:szCs w:val="18"/>
                <w:lang w:val="en-GB"/>
              </w:rPr>
              <w:t>41.6</w:t>
            </w:r>
          </w:p>
        </w:tc>
        <w:tc>
          <w:tcPr>
            <w:tcW w:w="770" w:type="pct"/>
            <w:shd w:val="clear" w:color="auto" w:fill="auto"/>
            <w:noWrap/>
            <w:hideMark/>
          </w:tcPr>
          <w:p w14:paraId="13C2B752" w14:textId="77777777" w:rsidR="00B873C8" w:rsidRPr="00D125AA" w:rsidRDefault="00B873C8" w:rsidP="00FB0EEC">
            <w:pPr>
              <w:spacing w:line="240" w:lineRule="auto"/>
              <w:rPr>
                <w:sz w:val="18"/>
                <w:szCs w:val="18"/>
                <w:lang w:val="en-GB"/>
              </w:rPr>
            </w:pPr>
            <w:r w:rsidRPr="00D125AA">
              <w:rPr>
                <w:sz w:val="18"/>
                <w:szCs w:val="18"/>
                <w:lang w:val="en-GB"/>
              </w:rPr>
              <w:t>Iraq</w:t>
            </w:r>
          </w:p>
        </w:tc>
        <w:tc>
          <w:tcPr>
            <w:tcW w:w="461" w:type="pct"/>
            <w:shd w:val="clear" w:color="auto" w:fill="auto"/>
            <w:noWrap/>
            <w:hideMark/>
          </w:tcPr>
          <w:p w14:paraId="2FFF70EC" w14:textId="77777777" w:rsidR="00B873C8" w:rsidRPr="00D125AA" w:rsidRDefault="00B873C8" w:rsidP="00FB0EEC">
            <w:pPr>
              <w:spacing w:line="240" w:lineRule="auto"/>
              <w:rPr>
                <w:sz w:val="18"/>
                <w:szCs w:val="18"/>
                <w:lang w:val="en-GB"/>
              </w:rPr>
            </w:pPr>
            <w:r w:rsidRPr="00D125AA">
              <w:rPr>
                <w:sz w:val="18"/>
                <w:szCs w:val="18"/>
                <w:lang w:val="en-GB"/>
              </w:rPr>
              <w:t>-</w:t>
            </w:r>
          </w:p>
        </w:tc>
        <w:tc>
          <w:tcPr>
            <w:tcW w:w="383" w:type="pct"/>
            <w:shd w:val="clear" w:color="auto" w:fill="auto"/>
            <w:noWrap/>
            <w:hideMark/>
          </w:tcPr>
          <w:p w14:paraId="759BE70C"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1E660DDB" w14:textId="77777777" w:rsidTr="00FB0EEC">
        <w:trPr>
          <w:trHeight w:val="227"/>
        </w:trPr>
        <w:tc>
          <w:tcPr>
            <w:tcW w:w="998" w:type="pct"/>
            <w:shd w:val="clear" w:color="auto" w:fill="auto"/>
            <w:noWrap/>
            <w:hideMark/>
          </w:tcPr>
          <w:p w14:paraId="68F50121" w14:textId="77777777" w:rsidR="00B873C8" w:rsidRPr="00D125AA" w:rsidRDefault="00B873C8" w:rsidP="00FB0EEC">
            <w:pPr>
              <w:spacing w:line="240" w:lineRule="auto"/>
              <w:rPr>
                <w:sz w:val="18"/>
                <w:szCs w:val="18"/>
                <w:lang w:val="en-GB"/>
              </w:rPr>
            </w:pPr>
            <w:r w:rsidRPr="00D125AA">
              <w:rPr>
                <w:sz w:val="18"/>
                <w:szCs w:val="18"/>
                <w:lang w:val="en-GB"/>
              </w:rPr>
              <w:t>Georgia</w:t>
            </w:r>
          </w:p>
        </w:tc>
        <w:tc>
          <w:tcPr>
            <w:tcW w:w="462" w:type="pct"/>
            <w:shd w:val="clear" w:color="auto" w:fill="auto"/>
            <w:noWrap/>
            <w:hideMark/>
          </w:tcPr>
          <w:p w14:paraId="1A394800" w14:textId="77777777" w:rsidR="00B873C8" w:rsidRPr="00D125AA" w:rsidRDefault="00B873C8" w:rsidP="00FB0EEC">
            <w:pPr>
              <w:spacing w:line="240" w:lineRule="auto"/>
              <w:rPr>
                <w:sz w:val="18"/>
                <w:szCs w:val="18"/>
                <w:lang w:val="en-GB"/>
              </w:rPr>
            </w:pPr>
            <w:r w:rsidRPr="00D125AA">
              <w:rPr>
                <w:sz w:val="18"/>
                <w:szCs w:val="18"/>
                <w:lang w:val="en-GB"/>
              </w:rPr>
              <w:t>9.4</w:t>
            </w:r>
          </w:p>
        </w:tc>
        <w:tc>
          <w:tcPr>
            <w:tcW w:w="384" w:type="pct"/>
            <w:shd w:val="clear" w:color="auto" w:fill="auto"/>
            <w:noWrap/>
            <w:hideMark/>
          </w:tcPr>
          <w:p w14:paraId="228BE8E4" w14:textId="77777777" w:rsidR="00B873C8" w:rsidRPr="00D125AA" w:rsidRDefault="00B873C8" w:rsidP="00FB0EEC">
            <w:pPr>
              <w:spacing w:line="240" w:lineRule="auto"/>
              <w:rPr>
                <w:sz w:val="18"/>
                <w:szCs w:val="18"/>
                <w:lang w:val="en-GB"/>
              </w:rPr>
            </w:pPr>
            <w:r w:rsidRPr="00D125AA">
              <w:rPr>
                <w:sz w:val="18"/>
                <w:szCs w:val="18"/>
                <w:lang w:val="en-GB"/>
              </w:rPr>
              <w:t>67.4</w:t>
            </w:r>
          </w:p>
        </w:tc>
        <w:tc>
          <w:tcPr>
            <w:tcW w:w="773" w:type="pct"/>
            <w:shd w:val="clear" w:color="auto" w:fill="auto"/>
            <w:noWrap/>
            <w:hideMark/>
          </w:tcPr>
          <w:p w14:paraId="6C7231D7" w14:textId="77777777" w:rsidR="00B873C8" w:rsidRPr="00D125AA" w:rsidRDefault="00B873C8" w:rsidP="00FB0EEC">
            <w:pPr>
              <w:spacing w:line="240" w:lineRule="auto"/>
              <w:rPr>
                <w:sz w:val="18"/>
                <w:szCs w:val="18"/>
                <w:lang w:val="en-GB"/>
              </w:rPr>
            </w:pPr>
            <w:r w:rsidRPr="00D125AA">
              <w:rPr>
                <w:sz w:val="18"/>
                <w:szCs w:val="18"/>
                <w:lang w:val="en-GB"/>
              </w:rPr>
              <w:t>Kazakhstan</w:t>
            </w:r>
          </w:p>
        </w:tc>
        <w:tc>
          <w:tcPr>
            <w:tcW w:w="385" w:type="pct"/>
            <w:shd w:val="clear" w:color="auto" w:fill="auto"/>
            <w:noWrap/>
            <w:hideMark/>
          </w:tcPr>
          <w:p w14:paraId="73EEFC17" w14:textId="77777777" w:rsidR="00B873C8" w:rsidRPr="00D125AA" w:rsidRDefault="00B873C8" w:rsidP="00FB0EEC">
            <w:pPr>
              <w:spacing w:line="240" w:lineRule="auto"/>
              <w:rPr>
                <w:sz w:val="18"/>
                <w:szCs w:val="18"/>
                <w:lang w:val="en-GB"/>
              </w:rPr>
            </w:pPr>
            <w:r w:rsidRPr="00D125AA">
              <w:rPr>
                <w:sz w:val="18"/>
                <w:szCs w:val="18"/>
                <w:lang w:val="en-GB"/>
              </w:rPr>
              <w:t>76.5</w:t>
            </w:r>
          </w:p>
        </w:tc>
        <w:tc>
          <w:tcPr>
            <w:tcW w:w="384" w:type="pct"/>
            <w:shd w:val="clear" w:color="auto" w:fill="auto"/>
            <w:noWrap/>
            <w:hideMark/>
          </w:tcPr>
          <w:p w14:paraId="3249E948" w14:textId="77777777" w:rsidR="00B873C8" w:rsidRPr="00D125AA" w:rsidRDefault="00B873C8" w:rsidP="00FB0EEC">
            <w:pPr>
              <w:spacing w:line="240" w:lineRule="auto"/>
              <w:rPr>
                <w:sz w:val="18"/>
                <w:szCs w:val="18"/>
                <w:lang w:val="en-GB"/>
              </w:rPr>
            </w:pPr>
            <w:r w:rsidRPr="00D125AA">
              <w:rPr>
                <w:sz w:val="18"/>
                <w:szCs w:val="18"/>
                <w:lang w:val="en-GB"/>
              </w:rPr>
              <w:t>41.5</w:t>
            </w:r>
          </w:p>
        </w:tc>
        <w:tc>
          <w:tcPr>
            <w:tcW w:w="770" w:type="pct"/>
            <w:shd w:val="clear" w:color="auto" w:fill="auto"/>
            <w:noWrap/>
            <w:hideMark/>
          </w:tcPr>
          <w:p w14:paraId="58872A6C" w14:textId="77777777" w:rsidR="00B873C8" w:rsidRPr="00D125AA" w:rsidRDefault="00B873C8" w:rsidP="00FB0EEC">
            <w:pPr>
              <w:spacing w:line="240" w:lineRule="auto"/>
              <w:rPr>
                <w:sz w:val="18"/>
                <w:szCs w:val="18"/>
                <w:lang w:val="en-GB"/>
              </w:rPr>
            </w:pPr>
            <w:r w:rsidRPr="00D125AA">
              <w:rPr>
                <w:sz w:val="18"/>
                <w:szCs w:val="18"/>
                <w:lang w:val="en-GB"/>
              </w:rPr>
              <w:t>Cayman Islands</w:t>
            </w:r>
          </w:p>
        </w:tc>
        <w:tc>
          <w:tcPr>
            <w:tcW w:w="461" w:type="pct"/>
            <w:shd w:val="clear" w:color="auto" w:fill="auto"/>
            <w:noWrap/>
            <w:hideMark/>
          </w:tcPr>
          <w:p w14:paraId="54736513" w14:textId="77777777" w:rsidR="00B873C8" w:rsidRPr="00D125AA" w:rsidRDefault="00B873C8" w:rsidP="00FB0EEC">
            <w:pPr>
              <w:spacing w:line="240" w:lineRule="auto"/>
              <w:rPr>
                <w:sz w:val="18"/>
                <w:szCs w:val="18"/>
                <w:lang w:val="en-GB"/>
              </w:rPr>
            </w:pPr>
            <w:r w:rsidRPr="00D125AA">
              <w:rPr>
                <w:sz w:val="18"/>
                <w:szCs w:val="18"/>
                <w:lang w:val="en-GB"/>
              </w:rPr>
              <w:t>-</w:t>
            </w:r>
          </w:p>
        </w:tc>
        <w:tc>
          <w:tcPr>
            <w:tcW w:w="383" w:type="pct"/>
            <w:shd w:val="clear" w:color="auto" w:fill="auto"/>
            <w:noWrap/>
            <w:hideMark/>
          </w:tcPr>
          <w:p w14:paraId="69F95CB2" w14:textId="77777777" w:rsidR="00B873C8" w:rsidRPr="00D125AA" w:rsidRDefault="00B873C8" w:rsidP="00FB0EEC">
            <w:pPr>
              <w:spacing w:line="240" w:lineRule="auto"/>
              <w:rPr>
                <w:sz w:val="18"/>
                <w:szCs w:val="18"/>
                <w:lang w:val="en-GB"/>
              </w:rPr>
            </w:pPr>
            <w:r w:rsidRPr="00D125AA">
              <w:rPr>
                <w:sz w:val="18"/>
                <w:szCs w:val="18"/>
                <w:lang w:val="en-GB"/>
              </w:rPr>
              <w:t>-</w:t>
            </w:r>
          </w:p>
        </w:tc>
      </w:tr>
      <w:tr w:rsidR="00B873C8" w:rsidRPr="00D125AA" w14:paraId="31721BFD" w14:textId="77777777" w:rsidTr="00FB0EEC">
        <w:trPr>
          <w:trHeight w:val="227"/>
        </w:trPr>
        <w:tc>
          <w:tcPr>
            <w:tcW w:w="998" w:type="pct"/>
            <w:shd w:val="clear" w:color="auto" w:fill="auto"/>
            <w:noWrap/>
            <w:hideMark/>
          </w:tcPr>
          <w:p w14:paraId="4C2E4155" w14:textId="77777777" w:rsidR="00B873C8" w:rsidRPr="00D125AA" w:rsidRDefault="00B873C8" w:rsidP="00FB0EEC">
            <w:pPr>
              <w:spacing w:line="240" w:lineRule="auto"/>
              <w:rPr>
                <w:sz w:val="18"/>
                <w:szCs w:val="18"/>
                <w:lang w:val="en-GB"/>
              </w:rPr>
            </w:pPr>
            <w:r w:rsidRPr="00D125AA">
              <w:rPr>
                <w:sz w:val="18"/>
                <w:szCs w:val="18"/>
                <w:lang w:val="en-GB"/>
              </w:rPr>
              <w:t>Croatia</w:t>
            </w:r>
          </w:p>
        </w:tc>
        <w:tc>
          <w:tcPr>
            <w:tcW w:w="462" w:type="pct"/>
            <w:shd w:val="clear" w:color="auto" w:fill="auto"/>
            <w:noWrap/>
            <w:hideMark/>
          </w:tcPr>
          <w:p w14:paraId="258D2B41" w14:textId="77777777" w:rsidR="00B873C8" w:rsidRPr="00D125AA" w:rsidRDefault="00B873C8" w:rsidP="00FB0EEC">
            <w:pPr>
              <w:spacing w:line="240" w:lineRule="auto"/>
              <w:rPr>
                <w:sz w:val="18"/>
                <w:szCs w:val="18"/>
                <w:lang w:val="en-GB"/>
              </w:rPr>
            </w:pPr>
            <w:r w:rsidRPr="00D125AA">
              <w:rPr>
                <w:sz w:val="18"/>
                <w:szCs w:val="18"/>
                <w:lang w:val="en-GB"/>
              </w:rPr>
              <w:t>33.1</w:t>
            </w:r>
          </w:p>
        </w:tc>
        <w:tc>
          <w:tcPr>
            <w:tcW w:w="384" w:type="pct"/>
            <w:shd w:val="clear" w:color="auto" w:fill="auto"/>
            <w:noWrap/>
            <w:hideMark/>
          </w:tcPr>
          <w:p w14:paraId="33C11A21" w14:textId="77777777" w:rsidR="00B873C8" w:rsidRPr="00D125AA" w:rsidRDefault="00B873C8" w:rsidP="00FB0EEC">
            <w:pPr>
              <w:spacing w:line="240" w:lineRule="auto"/>
              <w:rPr>
                <w:sz w:val="18"/>
                <w:szCs w:val="18"/>
                <w:lang w:val="en-GB"/>
              </w:rPr>
            </w:pPr>
            <w:r w:rsidRPr="00D125AA">
              <w:rPr>
                <w:sz w:val="18"/>
                <w:szCs w:val="18"/>
                <w:lang w:val="en-GB"/>
              </w:rPr>
              <w:t>67.0</w:t>
            </w:r>
          </w:p>
        </w:tc>
        <w:tc>
          <w:tcPr>
            <w:tcW w:w="773" w:type="pct"/>
            <w:shd w:val="clear" w:color="auto" w:fill="auto"/>
            <w:noWrap/>
            <w:hideMark/>
          </w:tcPr>
          <w:p w14:paraId="121442B3" w14:textId="77777777" w:rsidR="00B873C8" w:rsidRPr="00D125AA" w:rsidRDefault="00B873C8" w:rsidP="00FB0EEC">
            <w:pPr>
              <w:spacing w:line="240" w:lineRule="auto"/>
              <w:rPr>
                <w:sz w:val="18"/>
                <w:szCs w:val="18"/>
                <w:lang w:val="en-GB"/>
              </w:rPr>
            </w:pPr>
            <w:r w:rsidRPr="00D125AA">
              <w:rPr>
                <w:sz w:val="18"/>
                <w:szCs w:val="18"/>
                <w:lang w:val="en-GB"/>
              </w:rPr>
              <w:t>Angola</w:t>
            </w:r>
          </w:p>
        </w:tc>
        <w:tc>
          <w:tcPr>
            <w:tcW w:w="385" w:type="pct"/>
            <w:shd w:val="clear" w:color="auto" w:fill="auto"/>
            <w:noWrap/>
            <w:hideMark/>
          </w:tcPr>
          <w:p w14:paraId="2E4F9748" w14:textId="77777777" w:rsidR="00B873C8" w:rsidRPr="00D125AA" w:rsidRDefault="00B873C8" w:rsidP="00FB0EEC">
            <w:pPr>
              <w:spacing w:line="240" w:lineRule="auto"/>
              <w:rPr>
                <w:sz w:val="18"/>
                <w:szCs w:val="18"/>
                <w:lang w:val="en-GB"/>
              </w:rPr>
            </w:pPr>
            <w:r w:rsidRPr="00D125AA">
              <w:rPr>
                <w:sz w:val="18"/>
                <w:szCs w:val="18"/>
                <w:lang w:val="en-GB"/>
              </w:rPr>
              <w:t>48.1</w:t>
            </w:r>
          </w:p>
        </w:tc>
        <w:tc>
          <w:tcPr>
            <w:tcW w:w="384" w:type="pct"/>
            <w:shd w:val="clear" w:color="auto" w:fill="auto"/>
            <w:noWrap/>
            <w:hideMark/>
          </w:tcPr>
          <w:p w14:paraId="3E6B7F38" w14:textId="77777777" w:rsidR="00B873C8" w:rsidRPr="00D125AA" w:rsidRDefault="00B873C8" w:rsidP="00FB0EEC">
            <w:pPr>
              <w:spacing w:line="240" w:lineRule="auto"/>
              <w:rPr>
                <w:sz w:val="18"/>
                <w:szCs w:val="18"/>
                <w:lang w:val="en-GB"/>
              </w:rPr>
            </w:pPr>
            <w:r w:rsidRPr="00D125AA">
              <w:rPr>
                <w:sz w:val="18"/>
                <w:szCs w:val="18"/>
                <w:lang w:val="en-GB"/>
              </w:rPr>
              <w:t>41.4</w:t>
            </w:r>
          </w:p>
        </w:tc>
        <w:tc>
          <w:tcPr>
            <w:tcW w:w="770" w:type="pct"/>
            <w:shd w:val="clear" w:color="auto" w:fill="auto"/>
            <w:noWrap/>
            <w:hideMark/>
          </w:tcPr>
          <w:p w14:paraId="3CFC6DEC" w14:textId="77777777" w:rsidR="00B873C8" w:rsidRPr="00D125AA" w:rsidRDefault="00B873C8" w:rsidP="00FB0EEC">
            <w:pPr>
              <w:spacing w:line="240" w:lineRule="auto"/>
              <w:rPr>
                <w:sz w:val="18"/>
                <w:szCs w:val="18"/>
                <w:lang w:val="en-GB"/>
              </w:rPr>
            </w:pPr>
          </w:p>
        </w:tc>
        <w:tc>
          <w:tcPr>
            <w:tcW w:w="461" w:type="pct"/>
            <w:shd w:val="clear" w:color="auto" w:fill="auto"/>
            <w:noWrap/>
            <w:hideMark/>
          </w:tcPr>
          <w:p w14:paraId="3B11C3C3" w14:textId="77777777" w:rsidR="00B873C8" w:rsidRPr="00D125AA" w:rsidRDefault="00B873C8" w:rsidP="00FB0EEC">
            <w:pPr>
              <w:spacing w:line="240" w:lineRule="auto"/>
              <w:rPr>
                <w:sz w:val="18"/>
                <w:szCs w:val="18"/>
                <w:lang w:val="en-GB"/>
              </w:rPr>
            </w:pPr>
          </w:p>
        </w:tc>
        <w:tc>
          <w:tcPr>
            <w:tcW w:w="383" w:type="pct"/>
            <w:shd w:val="clear" w:color="auto" w:fill="auto"/>
            <w:noWrap/>
            <w:hideMark/>
          </w:tcPr>
          <w:p w14:paraId="338FDF31" w14:textId="77777777" w:rsidR="00B873C8" w:rsidRPr="00D125AA" w:rsidRDefault="00B873C8" w:rsidP="00FB0EEC">
            <w:pPr>
              <w:spacing w:line="240" w:lineRule="auto"/>
              <w:rPr>
                <w:sz w:val="18"/>
                <w:szCs w:val="18"/>
                <w:lang w:val="en-GB"/>
              </w:rPr>
            </w:pPr>
          </w:p>
        </w:tc>
      </w:tr>
    </w:tbl>
    <w:p w14:paraId="01A893CD" w14:textId="77777777" w:rsidR="00B873C8" w:rsidRPr="00D125AA" w:rsidRDefault="00B873C8" w:rsidP="00B873C8">
      <w:pPr>
        <w:rPr>
          <w:i/>
          <w:iCs/>
          <w:lang w:val="en-GB"/>
        </w:rPr>
      </w:pPr>
      <w:r w:rsidRPr="00D125AA">
        <w:rPr>
          <w:i/>
          <w:lang w:val="en-GB"/>
        </w:rPr>
        <w:t>Source: Authors on the basis of UN Comtrade.</w:t>
      </w:r>
    </w:p>
    <w:p w14:paraId="3B3ADF9D" w14:textId="309B9EAD" w:rsidR="00B873C8" w:rsidRPr="00D125AA" w:rsidRDefault="00B873C8" w:rsidP="00B873C8">
      <w:pPr>
        <w:rPr>
          <w:b/>
          <w:iCs/>
          <w:lang w:val="en-GB"/>
        </w:rPr>
      </w:pPr>
      <w:r w:rsidRPr="00D125AA">
        <w:rPr>
          <w:b/>
          <w:iCs/>
          <w:lang w:val="en-GB"/>
        </w:rPr>
        <w:t xml:space="preserve">Table </w:t>
      </w:r>
      <w:r w:rsidR="00344DA7" w:rsidRPr="00D125AA">
        <w:rPr>
          <w:b/>
          <w:iCs/>
          <w:lang w:val="en-GB"/>
        </w:rPr>
        <w:t>A3</w:t>
      </w:r>
      <w:r w:rsidRPr="00D125AA">
        <w:rPr>
          <w:b/>
          <w:iCs/>
          <w:lang w:val="en-GB"/>
        </w:rPr>
        <w:t>. Trade openness by regions</w:t>
      </w:r>
      <w:r w:rsidR="00AE095A">
        <w:rPr>
          <w:b/>
          <w:iCs/>
          <w:lang w:val="en-GB"/>
        </w:rPr>
        <w:t>, 2015</w:t>
      </w:r>
    </w:p>
    <w:tbl>
      <w:tblPr>
        <w:tblStyle w:val="TableGrid"/>
        <w:tblW w:w="7130" w:type="dxa"/>
        <w:tblLook w:val="04A0" w:firstRow="1" w:lastRow="0" w:firstColumn="1" w:lastColumn="0" w:noHBand="0" w:noVBand="1"/>
      </w:tblPr>
      <w:tblGrid>
        <w:gridCol w:w="2830"/>
        <w:gridCol w:w="1701"/>
        <w:gridCol w:w="1560"/>
        <w:gridCol w:w="1039"/>
      </w:tblGrid>
      <w:tr w:rsidR="00B873C8" w:rsidRPr="00D125AA" w14:paraId="3E03CE2F" w14:textId="77777777" w:rsidTr="00FB0EEC">
        <w:trPr>
          <w:trHeight w:val="227"/>
        </w:trPr>
        <w:tc>
          <w:tcPr>
            <w:tcW w:w="2830" w:type="dxa"/>
            <w:shd w:val="clear" w:color="auto" w:fill="auto"/>
            <w:noWrap/>
            <w:hideMark/>
          </w:tcPr>
          <w:p w14:paraId="5CA15018" w14:textId="77777777" w:rsidR="00B873C8" w:rsidRPr="00D125AA" w:rsidRDefault="00B873C8" w:rsidP="00FB0EEC">
            <w:pPr>
              <w:spacing w:line="240" w:lineRule="auto"/>
              <w:rPr>
                <w:b/>
                <w:bCs/>
                <w:sz w:val="18"/>
                <w:szCs w:val="18"/>
                <w:lang w:val="en-GB"/>
              </w:rPr>
            </w:pPr>
            <w:r w:rsidRPr="00D125AA">
              <w:rPr>
                <w:b/>
                <w:bCs/>
                <w:sz w:val="18"/>
                <w:szCs w:val="18"/>
                <w:lang w:val="en-GB"/>
              </w:rPr>
              <w:t>Region</w:t>
            </w:r>
          </w:p>
        </w:tc>
        <w:tc>
          <w:tcPr>
            <w:tcW w:w="1701" w:type="dxa"/>
            <w:shd w:val="clear" w:color="auto" w:fill="auto"/>
            <w:noWrap/>
            <w:hideMark/>
          </w:tcPr>
          <w:p w14:paraId="338A87A7" w14:textId="77777777" w:rsidR="00B873C8" w:rsidRPr="00D125AA" w:rsidRDefault="00B873C8" w:rsidP="00FB0EEC">
            <w:pPr>
              <w:spacing w:line="240" w:lineRule="auto"/>
              <w:rPr>
                <w:b/>
                <w:bCs/>
                <w:sz w:val="18"/>
                <w:szCs w:val="18"/>
                <w:lang w:val="en-GB"/>
              </w:rPr>
            </w:pPr>
            <w:r w:rsidRPr="00D125AA">
              <w:rPr>
                <w:b/>
                <w:bCs/>
                <w:sz w:val="18"/>
                <w:szCs w:val="18"/>
                <w:lang w:val="en-GB"/>
              </w:rPr>
              <w:t>Trade (bn. USD)</w:t>
            </w:r>
          </w:p>
        </w:tc>
        <w:tc>
          <w:tcPr>
            <w:tcW w:w="1560" w:type="dxa"/>
            <w:shd w:val="clear" w:color="auto" w:fill="auto"/>
            <w:noWrap/>
            <w:hideMark/>
          </w:tcPr>
          <w:p w14:paraId="6482F0D3" w14:textId="77777777" w:rsidR="00B873C8" w:rsidRPr="00D125AA" w:rsidRDefault="00B873C8" w:rsidP="00FB0EEC">
            <w:pPr>
              <w:spacing w:line="240" w:lineRule="auto"/>
              <w:rPr>
                <w:b/>
                <w:bCs/>
                <w:sz w:val="18"/>
                <w:szCs w:val="18"/>
                <w:lang w:val="en-GB"/>
              </w:rPr>
            </w:pPr>
            <w:r w:rsidRPr="00D125AA">
              <w:rPr>
                <w:b/>
                <w:bCs/>
                <w:sz w:val="18"/>
                <w:szCs w:val="18"/>
                <w:lang w:val="en-GB"/>
              </w:rPr>
              <w:t>GDP (bn. USD)</w:t>
            </w:r>
          </w:p>
        </w:tc>
        <w:tc>
          <w:tcPr>
            <w:tcW w:w="1039" w:type="dxa"/>
            <w:shd w:val="clear" w:color="auto" w:fill="auto"/>
            <w:noWrap/>
            <w:hideMark/>
          </w:tcPr>
          <w:p w14:paraId="0E5DC2B8" w14:textId="77777777" w:rsidR="00B873C8" w:rsidRPr="00D125AA" w:rsidRDefault="00B873C8" w:rsidP="00FB0EEC">
            <w:pPr>
              <w:spacing w:line="240" w:lineRule="auto"/>
              <w:rPr>
                <w:b/>
                <w:bCs/>
                <w:sz w:val="18"/>
                <w:szCs w:val="18"/>
                <w:lang w:val="en-GB"/>
              </w:rPr>
            </w:pPr>
            <w:r w:rsidRPr="00D125AA">
              <w:rPr>
                <w:b/>
                <w:bCs/>
                <w:sz w:val="18"/>
                <w:szCs w:val="18"/>
                <w:lang w:val="en-GB"/>
              </w:rPr>
              <w:t>Openness</w:t>
            </w:r>
          </w:p>
        </w:tc>
      </w:tr>
      <w:tr w:rsidR="00B873C8" w:rsidRPr="00D125AA" w14:paraId="63B3929C" w14:textId="77777777" w:rsidTr="00FB0EEC">
        <w:trPr>
          <w:trHeight w:val="227"/>
        </w:trPr>
        <w:tc>
          <w:tcPr>
            <w:tcW w:w="2830" w:type="dxa"/>
            <w:shd w:val="clear" w:color="auto" w:fill="auto"/>
            <w:noWrap/>
            <w:hideMark/>
          </w:tcPr>
          <w:p w14:paraId="3309A389" w14:textId="77777777" w:rsidR="00B873C8" w:rsidRPr="00D125AA" w:rsidRDefault="00B873C8" w:rsidP="00FB0EEC">
            <w:pPr>
              <w:spacing w:line="240" w:lineRule="auto"/>
              <w:rPr>
                <w:sz w:val="18"/>
                <w:szCs w:val="18"/>
                <w:lang w:val="en-GB"/>
              </w:rPr>
            </w:pPr>
            <w:r w:rsidRPr="00D125AA">
              <w:rPr>
                <w:sz w:val="18"/>
                <w:szCs w:val="18"/>
                <w:lang w:val="en-GB"/>
              </w:rPr>
              <w:t>East Asia &amp; Pacific</w:t>
            </w:r>
          </w:p>
        </w:tc>
        <w:tc>
          <w:tcPr>
            <w:tcW w:w="1701" w:type="dxa"/>
            <w:shd w:val="clear" w:color="auto" w:fill="auto"/>
            <w:noWrap/>
            <w:hideMark/>
          </w:tcPr>
          <w:p w14:paraId="13D39D08" w14:textId="77777777" w:rsidR="00B873C8" w:rsidRPr="00D125AA" w:rsidRDefault="00B873C8" w:rsidP="00FB0EEC">
            <w:pPr>
              <w:spacing w:line="240" w:lineRule="auto"/>
              <w:rPr>
                <w:sz w:val="18"/>
                <w:szCs w:val="18"/>
                <w:lang w:val="en-GB"/>
              </w:rPr>
            </w:pPr>
            <w:r w:rsidRPr="00D125AA">
              <w:rPr>
                <w:sz w:val="18"/>
                <w:szCs w:val="18"/>
                <w:lang w:val="en-GB"/>
              </w:rPr>
              <w:t>9498</w:t>
            </w:r>
          </w:p>
        </w:tc>
        <w:tc>
          <w:tcPr>
            <w:tcW w:w="1560" w:type="dxa"/>
            <w:shd w:val="clear" w:color="auto" w:fill="auto"/>
            <w:noWrap/>
            <w:hideMark/>
          </w:tcPr>
          <w:p w14:paraId="383C02B7" w14:textId="77777777" w:rsidR="00B873C8" w:rsidRPr="00D125AA" w:rsidRDefault="00B873C8" w:rsidP="00FB0EEC">
            <w:pPr>
              <w:spacing w:line="240" w:lineRule="auto"/>
              <w:rPr>
                <w:sz w:val="18"/>
                <w:szCs w:val="18"/>
                <w:lang w:val="en-GB"/>
              </w:rPr>
            </w:pPr>
            <w:r w:rsidRPr="00D125AA">
              <w:rPr>
                <w:sz w:val="18"/>
                <w:szCs w:val="18"/>
                <w:lang w:val="en-GB"/>
              </w:rPr>
              <w:t>21195</w:t>
            </w:r>
          </w:p>
        </w:tc>
        <w:tc>
          <w:tcPr>
            <w:tcW w:w="1039" w:type="dxa"/>
            <w:shd w:val="clear" w:color="auto" w:fill="auto"/>
            <w:noWrap/>
            <w:hideMark/>
          </w:tcPr>
          <w:p w14:paraId="7140F2E8" w14:textId="77777777" w:rsidR="00B873C8" w:rsidRPr="00D125AA" w:rsidRDefault="00B873C8" w:rsidP="00FB0EEC">
            <w:pPr>
              <w:spacing w:line="240" w:lineRule="auto"/>
              <w:rPr>
                <w:sz w:val="18"/>
                <w:szCs w:val="18"/>
                <w:lang w:val="en-GB"/>
              </w:rPr>
            </w:pPr>
            <w:r w:rsidRPr="00D125AA">
              <w:rPr>
                <w:sz w:val="18"/>
                <w:szCs w:val="18"/>
                <w:lang w:val="en-GB"/>
              </w:rPr>
              <w:t>0.45</w:t>
            </w:r>
          </w:p>
        </w:tc>
      </w:tr>
      <w:tr w:rsidR="00B873C8" w:rsidRPr="00D125AA" w14:paraId="61B3FFE7" w14:textId="77777777" w:rsidTr="00FB0EEC">
        <w:trPr>
          <w:trHeight w:val="227"/>
        </w:trPr>
        <w:tc>
          <w:tcPr>
            <w:tcW w:w="2830" w:type="dxa"/>
            <w:shd w:val="clear" w:color="auto" w:fill="auto"/>
            <w:noWrap/>
            <w:hideMark/>
          </w:tcPr>
          <w:p w14:paraId="7B0C4CE6" w14:textId="77777777" w:rsidR="00B873C8" w:rsidRPr="00D125AA" w:rsidRDefault="00B873C8" w:rsidP="00FB0EEC">
            <w:pPr>
              <w:spacing w:line="240" w:lineRule="auto"/>
              <w:rPr>
                <w:sz w:val="18"/>
                <w:szCs w:val="18"/>
                <w:lang w:val="en-GB"/>
              </w:rPr>
            </w:pPr>
            <w:r w:rsidRPr="00D125AA">
              <w:rPr>
                <w:sz w:val="18"/>
                <w:szCs w:val="18"/>
                <w:lang w:val="en-GB"/>
              </w:rPr>
              <w:t>Europe &amp; Central Asia</w:t>
            </w:r>
          </w:p>
        </w:tc>
        <w:tc>
          <w:tcPr>
            <w:tcW w:w="1701" w:type="dxa"/>
            <w:shd w:val="clear" w:color="auto" w:fill="auto"/>
            <w:noWrap/>
            <w:hideMark/>
          </w:tcPr>
          <w:p w14:paraId="21EF18C8" w14:textId="77777777" w:rsidR="00B873C8" w:rsidRPr="00D125AA" w:rsidRDefault="00B873C8" w:rsidP="00FB0EEC">
            <w:pPr>
              <w:spacing w:line="240" w:lineRule="auto"/>
              <w:rPr>
                <w:sz w:val="18"/>
                <w:szCs w:val="18"/>
                <w:lang w:val="en-GB"/>
              </w:rPr>
            </w:pPr>
            <w:r w:rsidRPr="00D125AA">
              <w:rPr>
                <w:sz w:val="18"/>
                <w:szCs w:val="18"/>
                <w:lang w:val="en-GB"/>
              </w:rPr>
              <w:t>12179</w:t>
            </w:r>
          </w:p>
        </w:tc>
        <w:tc>
          <w:tcPr>
            <w:tcW w:w="1560" w:type="dxa"/>
            <w:shd w:val="clear" w:color="auto" w:fill="auto"/>
            <w:noWrap/>
            <w:hideMark/>
          </w:tcPr>
          <w:p w14:paraId="6C9662A2" w14:textId="77777777" w:rsidR="00B873C8" w:rsidRPr="00D125AA" w:rsidRDefault="00B873C8" w:rsidP="00FB0EEC">
            <w:pPr>
              <w:spacing w:line="240" w:lineRule="auto"/>
              <w:rPr>
                <w:sz w:val="18"/>
                <w:szCs w:val="18"/>
                <w:lang w:val="en-GB"/>
              </w:rPr>
            </w:pPr>
            <w:r w:rsidRPr="00D125AA">
              <w:rPr>
                <w:sz w:val="18"/>
                <w:szCs w:val="18"/>
                <w:lang w:val="en-GB"/>
              </w:rPr>
              <w:t>19988</w:t>
            </w:r>
          </w:p>
        </w:tc>
        <w:tc>
          <w:tcPr>
            <w:tcW w:w="1039" w:type="dxa"/>
            <w:shd w:val="clear" w:color="auto" w:fill="auto"/>
            <w:noWrap/>
            <w:hideMark/>
          </w:tcPr>
          <w:p w14:paraId="6052C09C" w14:textId="77777777" w:rsidR="00B873C8" w:rsidRPr="00D125AA" w:rsidRDefault="00B873C8" w:rsidP="00FB0EEC">
            <w:pPr>
              <w:spacing w:line="240" w:lineRule="auto"/>
              <w:rPr>
                <w:sz w:val="18"/>
                <w:szCs w:val="18"/>
                <w:lang w:val="en-GB"/>
              </w:rPr>
            </w:pPr>
            <w:r w:rsidRPr="00D125AA">
              <w:rPr>
                <w:sz w:val="18"/>
                <w:szCs w:val="18"/>
                <w:lang w:val="en-GB"/>
              </w:rPr>
              <w:t>0.61</w:t>
            </w:r>
          </w:p>
        </w:tc>
      </w:tr>
      <w:tr w:rsidR="00B873C8" w:rsidRPr="00D125AA" w14:paraId="61BFE58B" w14:textId="77777777" w:rsidTr="00FB0EEC">
        <w:trPr>
          <w:trHeight w:val="227"/>
        </w:trPr>
        <w:tc>
          <w:tcPr>
            <w:tcW w:w="2830" w:type="dxa"/>
            <w:shd w:val="clear" w:color="auto" w:fill="auto"/>
            <w:noWrap/>
            <w:hideMark/>
          </w:tcPr>
          <w:p w14:paraId="516D3BF3" w14:textId="77777777" w:rsidR="00B873C8" w:rsidRPr="00D125AA" w:rsidRDefault="00B873C8" w:rsidP="00FB0EEC">
            <w:pPr>
              <w:spacing w:line="240" w:lineRule="auto"/>
              <w:rPr>
                <w:sz w:val="18"/>
                <w:szCs w:val="18"/>
                <w:lang w:val="en-GB"/>
              </w:rPr>
            </w:pPr>
            <w:r w:rsidRPr="00D125AA">
              <w:rPr>
                <w:sz w:val="18"/>
                <w:szCs w:val="18"/>
                <w:lang w:val="en-GB"/>
              </w:rPr>
              <w:t>Latin America &amp; Caribbean</w:t>
            </w:r>
          </w:p>
        </w:tc>
        <w:tc>
          <w:tcPr>
            <w:tcW w:w="1701" w:type="dxa"/>
            <w:shd w:val="clear" w:color="auto" w:fill="auto"/>
            <w:noWrap/>
            <w:hideMark/>
          </w:tcPr>
          <w:p w14:paraId="66A1BCDB" w14:textId="77777777" w:rsidR="00B873C8" w:rsidRPr="00D125AA" w:rsidRDefault="00B873C8" w:rsidP="00FB0EEC">
            <w:pPr>
              <w:spacing w:line="240" w:lineRule="auto"/>
              <w:rPr>
                <w:sz w:val="18"/>
                <w:szCs w:val="18"/>
                <w:lang w:val="en-GB"/>
              </w:rPr>
            </w:pPr>
            <w:r w:rsidRPr="00D125AA">
              <w:rPr>
                <w:sz w:val="18"/>
                <w:szCs w:val="18"/>
                <w:lang w:val="en-GB"/>
              </w:rPr>
              <w:t>1782</w:t>
            </w:r>
          </w:p>
        </w:tc>
        <w:tc>
          <w:tcPr>
            <w:tcW w:w="1560" w:type="dxa"/>
            <w:shd w:val="clear" w:color="auto" w:fill="auto"/>
            <w:noWrap/>
            <w:hideMark/>
          </w:tcPr>
          <w:p w14:paraId="65D706C2" w14:textId="77777777" w:rsidR="00B873C8" w:rsidRPr="00D125AA" w:rsidRDefault="00B873C8" w:rsidP="00FB0EEC">
            <w:pPr>
              <w:spacing w:line="240" w:lineRule="auto"/>
              <w:rPr>
                <w:sz w:val="18"/>
                <w:szCs w:val="18"/>
                <w:lang w:val="en-GB"/>
              </w:rPr>
            </w:pPr>
            <w:r w:rsidRPr="00D125AA">
              <w:rPr>
                <w:sz w:val="18"/>
                <w:szCs w:val="18"/>
                <w:lang w:val="en-GB"/>
              </w:rPr>
              <w:t>4878</w:t>
            </w:r>
          </w:p>
        </w:tc>
        <w:tc>
          <w:tcPr>
            <w:tcW w:w="1039" w:type="dxa"/>
            <w:shd w:val="clear" w:color="auto" w:fill="auto"/>
            <w:noWrap/>
            <w:hideMark/>
          </w:tcPr>
          <w:p w14:paraId="052B1B38" w14:textId="77777777" w:rsidR="00B873C8" w:rsidRPr="00D125AA" w:rsidRDefault="00B873C8" w:rsidP="00FB0EEC">
            <w:pPr>
              <w:spacing w:line="240" w:lineRule="auto"/>
              <w:rPr>
                <w:sz w:val="18"/>
                <w:szCs w:val="18"/>
                <w:lang w:val="en-GB"/>
              </w:rPr>
            </w:pPr>
            <w:r w:rsidRPr="00D125AA">
              <w:rPr>
                <w:sz w:val="18"/>
                <w:szCs w:val="18"/>
                <w:lang w:val="en-GB"/>
              </w:rPr>
              <w:t>0.37</w:t>
            </w:r>
          </w:p>
        </w:tc>
      </w:tr>
      <w:tr w:rsidR="00B873C8" w:rsidRPr="00D125AA" w14:paraId="2F786C03" w14:textId="77777777" w:rsidTr="00FB0EEC">
        <w:trPr>
          <w:trHeight w:val="227"/>
        </w:trPr>
        <w:tc>
          <w:tcPr>
            <w:tcW w:w="2830" w:type="dxa"/>
            <w:shd w:val="clear" w:color="auto" w:fill="auto"/>
            <w:noWrap/>
            <w:hideMark/>
          </w:tcPr>
          <w:p w14:paraId="19D5FA29" w14:textId="77777777" w:rsidR="00B873C8" w:rsidRPr="00D125AA" w:rsidRDefault="00B873C8" w:rsidP="00FB0EEC">
            <w:pPr>
              <w:spacing w:line="240" w:lineRule="auto"/>
              <w:rPr>
                <w:sz w:val="18"/>
                <w:szCs w:val="18"/>
                <w:lang w:val="en-GB"/>
              </w:rPr>
            </w:pPr>
            <w:r w:rsidRPr="00D125AA">
              <w:rPr>
                <w:sz w:val="18"/>
                <w:szCs w:val="18"/>
                <w:lang w:val="en-GB"/>
              </w:rPr>
              <w:t>Middle East &amp; North Africa</w:t>
            </w:r>
          </w:p>
        </w:tc>
        <w:tc>
          <w:tcPr>
            <w:tcW w:w="1701" w:type="dxa"/>
            <w:shd w:val="clear" w:color="auto" w:fill="auto"/>
            <w:noWrap/>
            <w:hideMark/>
          </w:tcPr>
          <w:p w14:paraId="40EAC99E" w14:textId="77777777" w:rsidR="00B873C8" w:rsidRPr="00D125AA" w:rsidRDefault="00B873C8" w:rsidP="00FB0EEC">
            <w:pPr>
              <w:spacing w:line="240" w:lineRule="auto"/>
              <w:rPr>
                <w:sz w:val="18"/>
                <w:szCs w:val="18"/>
                <w:lang w:val="en-GB"/>
              </w:rPr>
            </w:pPr>
            <w:r w:rsidRPr="00D125AA">
              <w:rPr>
                <w:sz w:val="18"/>
                <w:szCs w:val="18"/>
                <w:lang w:val="en-GB"/>
              </w:rPr>
              <w:t>1154</w:t>
            </w:r>
          </w:p>
        </w:tc>
        <w:tc>
          <w:tcPr>
            <w:tcW w:w="1560" w:type="dxa"/>
            <w:shd w:val="clear" w:color="auto" w:fill="auto"/>
            <w:noWrap/>
            <w:hideMark/>
          </w:tcPr>
          <w:p w14:paraId="0A457A42" w14:textId="77777777" w:rsidR="00B873C8" w:rsidRPr="00D125AA" w:rsidRDefault="00B873C8" w:rsidP="00FB0EEC">
            <w:pPr>
              <w:spacing w:line="240" w:lineRule="auto"/>
              <w:rPr>
                <w:sz w:val="18"/>
                <w:szCs w:val="18"/>
                <w:lang w:val="en-GB"/>
              </w:rPr>
            </w:pPr>
            <w:r w:rsidRPr="00D125AA">
              <w:rPr>
                <w:sz w:val="18"/>
                <w:szCs w:val="18"/>
                <w:lang w:val="en-GB"/>
              </w:rPr>
              <w:t>2615</w:t>
            </w:r>
          </w:p>
        </w:tc>
        <w:tc>
          <w:tcPr>
            <w:tcW w:w="1039" w:type="dxa"/>
            <w:shd w:val="clear" w:color="auto" w:fill="auto"/>
            <w:noWrap/>
            <w:hideMark/>
          </w:tcPr>
          <w:p w14:paraId="266FF0DF" w14:textId="77777777" w:rsidR="00B873C8" w:rsidRPr="00D125AA" w:rsidRDefault="00B873C8" w:rsidP="00FB0EEC">
            <w:pPr>
              <w:spacing w:line="240" w:lineRule="auto"/>
              <w:rPr>
                <w:sz w:val="18"/>
                <w:szCs w:val="18"/>
                <w:lang w:val="en-GB"/>
              </w:rPr>
            </w:pPr>
            <w:r w:rsidRPr="00D125AA">
              <w:rPr>
                <w:sz w:val="18"/>
                <w:szCs w:val="18"/>
                <w:lang w:val="en-GB"/>
              </w:rPr>
              <w:t>0.44</w:t>
            </w:r>
          </w:p>
        </w:tc>
      </w:tr>
      <w:tr w:rsidR="00B873C8" w:rsidRPr="00D125AA" w14:paraId="2CB963DE" w14:textId="77777777" w:rsidTr="00FB0EEC">
        <w:trPr>
          <w:trHeight w:val="227"/>
        </w:trPr>
        <w:tc>
          <w:tcPr>
            <w:tcW w:w="2830" w:type="dxa"/>
            <w:shd w:val="clear" w:color="auto" w:fill="auto"/>
            <w:noWrap/>
            <w:hideMark/>
          </w:tcPr>
          <w:p w14:paraId="39D47021" w14:textId="77777777" w:rsidR="00B873C8" w:rsidRPr="00D125AA" w:rsidRDefault="00B873C8" w:rsidP="00FB0EEC">
            <w:pPr>
              <w:spacing w:line="240" w:lineRule="auto"/>
              <w:rPr>
                <w:sz w:val="18"/>
                <w:szCs w:val="18"/>
                <w:lang w:val="en-GB"/>
              </w:rPr>
            </w:pPr>
            <w:r w:rsidRPr="00D125AA">
              <w:rPr>
                <w:sz w:val="18"/>
                <w:szCs w:val="18"/>
                <w:lang w:val="en-GB"/>
              </w:rPr>
              <w:t>North America</w:t>
            </w:r>
          </w:p>
        </w:tc>
        <w:tc>
          <w:tcPr>
            <w:tcW w:w="1701" w:type="dxa"/>
            <w:shd w:val="clear" w:color="auto" w:fill="auto"/>
            <w:noWrap/>
            <w:hideMark/>
          </w:tcPr>
          <w:p w14:paraId="25DE6EF1" w14:textId="77777777" w:rsidR="00B873C8" w:rsidRPr="00D125AA" w:rsidRDefault="00B873C8" w:rsidP="00FB0EEC">
            <w:pPr>
              <w:spacing w:line="240" w:lineRule="auto"/>
              <w:rPr>
                <w:sz w:val="18"/>
                <w:szCs w:val="18"/>
                <w:lang w:val="en-GB"/>
              </w:rPr>
            </w:pPr>
            <w:r w:rsidRPr="00D125AA">
              <w:rPr>
                <w:sz w:val="18"/>
                <w:szCs w:val="18"/>
                <w:lang w:val="en-GB"/>
              </w:rPr>
              <w:t>4571</w:t>
            </w:r>
          </w:p>
        </w:tc>
        <w:tc>
          <w:tcPr>
            <w:tcW w:w="1560" w:type="dxa"/>
            <w:shd w:val="clear" w:color="auto" w:fill="auto"/>
            <w:noWrap/>
            <w:hideMark/>
          </w:tcPr>
          <w:p w14:paraId="6152DBEE" w14:textId="77777777" w:rsidR="00B873C8" w:rsidRPr="00D125AA" w:rsidRDefault="00B873C8" w:rsidP="00FB0EEC">
            <w:pPr>
              <w:spacing w:line="240" w:lineRule="auto"/>
              <w:rPr>
                <w:sz w:val="18"/>
                <w:szCs w:val="18"/>
                <w:lang w:val="en-GB"/>
              </w:rPr>
            </w:pPr>
            <w:r w:rsidRPr="00D125AA">
              <w:rPr>
                <w:sz w:val="18"/>
                <w:szCs w:val="18"/>
                <w:lang w:val="en-GB"/>
              </w:rPr>
              <w:t>19680</w:t>
            </w:r>
          </w:p>
        </w:tc>
        <w:tc>
          <w:tcPr>
            <w:tcW w:w="1039" w:type="dxa"/>
            <w:shd w:val="clear" w:color="auto" w:fill="auto"/>
            <w:noWrap/>
            <w:hideMark/>
          </w:tcPr>
          <w:p w14:paraId="42CC2522" w14:textId="77777777" w:rsidR="00B873C8" w:rsidRPr="00D125AA" w:rsidRDefault="00B873C8" w:rsidP="00FB0EEC">
            <w:pPr>
              <w:spacing w:line="240" w:lineRule="auto"/>
              <w:rPr>
                <w:sz w:val="18"/>
                <w:szCs w:val="18"/>
                <w:lang w:val="en-GB"/>
              </w:rPr>
            </w:pPr>
            <w:r w:rsidRPr="00D125AA">
              <w:rPr>
                <w:sz w:val="18"/>
                <w:szCs w:val="18"/>
                <w:lang w:val="en-GB"/>
              </w:rPr>
              <w:t>0.23</w:t>
            </w:r>
          </w:p>
        </w:tc>
      </w:tr>
      <w:tr w:rsidR="00B873C8" w:rsidRPr="00D125AA" w14:paraId="51BB1F86" w14:textId="77777777" w:rsidTr="00FB0EEC">
        <w:trPr>
          <w:trHeight w:val="227"/>
        </w:trPr>
        <w:tc>
          <w:tcPr>
            <w:tcW w:w="2830" w:type="dxa"/>
            <w:shd w:val="clear" w:color="auto" w:fill="auto"/>
            <w:noWrap/>
            <w:hideMark/>
          </w:tcPr>
          <w:p w14:paraId="5F38FF4F" w14:textId="77777777" w:rsidR="00B873C8" w:rsidRPr="00D125AA" w:rsidRDefault="00B873C8" w:rsidP="00FB0EEC">
            <w:pPr>
              <w:spacing w:line="240" w:lineRule="auto"/>
              <w:rPr>
                <w:sz w:val="18"/>
                <w:szCs w:val="18"/>
                <w:lang w:val="en-GB"/>
              </w:rPr>
            </w:pPr>
            <w:r w:rsidRPr="00D125AA">
              <w:rPr>
                <w:sz w:val="18"/>
                <w:szCs w:val="18"/>
                <w:lang w:val="en-GB"/>
              </w:rPr>
              <w:t>South Asia</w:t>
            </w:r>
          </w:p>
        </w:tc>
        <w:tc>
          <w:tcPr>
            <w:tcW w:w="1701" w:type="dxa"/>
            <w:shd w:val="clear" w:color="auto" w:fill="auto"/>
            <w:noWrap/>
            <w:hideMark/>
          </w:tcPr>
          <w:p w14:paraId="28A7545D" w14:textId="77777777" w:rsidR="00B873C8" w:rsidRPr="00D125AA" w:rsidRDefault="00B873C8" w:rsidP="00FB0EEC">
            <w:pPr>
              <w:spacing w:line="240" w:lineRule="auto"/>
              <w:rPr>
                <w:sz w:val="18"/>
                <w:szCs w:val="18"/>
                <w:lang w:val="en-GB"/>
              </w:rPr>
            </w:pPr>
            <w:r w:rsidRPr="00D125AA">
              <w:rPr>
                <w:sz w:val="18"/>
                <w:szCs w:val="18"/>
                <w:lang w:val="en-GB"/>
              </w:rPr>
              <w:t>829</w:t>
            </w:r>
          </w:p>
        </w:tc>
        <w:tc>
          <w:tcPr>
            <w:tcW w:w="1560" w:type="dxa"/>
            <w:shd w:val="clear" w:color="auto" w:fill="auto"/>
            <w:noWrap/>
            <w:hideMark/>
          </w:tcPr>
          <w:p w14:paraId="365C4562" w14:textId="77777777" w:rsidR="00B873C8" w:rsidRPr="00D125AA" w:rsidRDefault="00B873C8" w:rsidP="00FB0EEC">
            <w:pPr>
              <w:spacing w:line="240" w:lineRule="auto"/>
              <w:rPr>
                <w:sz w:val="18"/>
                <w:szCs w:val="18"/>
                <w:lang w:val="en-GB"/>
              </w:rPr>
            </w:pPr>
            <w:r w:rsidRPr="00D125AA">
              <w:rPr>
                <w:sz w:val="18"/>
                <w:szCs w:val="18"/>
                <w:lang w:val="en-GB"/>
              </w:rPr>
              <w:t>2694</w:t>
            </w:r>
          </w:p>
        </w:tc>
        <w:tc>
          <w:tcPr>
            <w:tcW w:w="1039" w:type="dxa"/>
            <w:shd w:val="clear" w:color="auto" w:fill="auto"/>
            <w:noWrap/>
            <w:hideMark/>
          </w:tcPr>
          <w:p w14:paraId="0CDE9307" w14:textId="77777777" w:rsidR="00B873C8" w:rsidRPr="00D125AA" w:rsidRDefault="00B873C8" w:rsidP="00FB0EEC">
            <w:pPr>
              <w:spacing w:line="240" w:lineRule="auto"/>
              <w:rPr>
                <w:sz w:val="18"/>
                <w:szCs w:val="18"/>
                <w:lang w:val="en-GB"/>
              </w:rPr>
            </w:pPr>
            <w:r w:rsidRPr="00D125AA">
              <w:rPr>
                <w:sz w:val="18"/>
                <w:szCs w:val="18"/>
                <w:lang w:val="en-GB"/>
              </w:rPr>
              <w:t>0.31</w:t>
            </w:r>
          </w:p>
        </w:tc>
      </w:tr>
      <w:tr w:rsidR="00B873C8" w:rsidRPr="00D125AA" w14:paraId="7ABA9DFC" w14:textId="77777777" w:rsidTr="00FB0EEC">
        <w:trPr>
          <w:trHeight w:val="227"/>
        </w:trPr>
        <w:tc>
          <w:tcPr>
            <w:tcW w:w="2830" w:type="dxa"/>
            <w:shd w:val="clear" w:color="auto" w:fill="auto"/>
            <w:noWrap/>
            <w:hideMark/>
          </w:tcPr>
          <w:p w14:paraId="12B5496D" w14:textId="77777777" w:rsidR="00B873C8" w:rsidRPr="00D125AA" w:rsidRDefault="00B873C8" w:rsidP="00FB0EEC">
            <w:pPr>
              <w:spacing w:line="240" w:lineRule="auto"/>
              <w:rPr>
                <w:sz w:val="18"/>
                <w:szCs w:val="18"/>
                <w:lang w:val="en-GB"/>
              </w:rPr>
            </w:pPr>
            <w:r w:rsidRPr="00D125AA">
              <w:rPr>
                <w:sz w:val="18"/>
                <w:szCs w:val="18"/>
                <w:lang w:val="en-GB"/>
              </w:rPr>
              <w:t>Sub-Saharan Africa</w:t>
            </w:r>
          </w:p>
        </w:tc>
        <w:tc>
          <w:tcPr>
            <w:tcW w:w="1701" w:type="dxa"/>
            <w:shd w:val="clear" w:color="auto" w:fill="auto"/>
            <w:noWrap/>
            <w:hideMark/>
          </w:tcPr>
          <w:p w14:paraId="4FCE83BC" w14:textId="77777777" w:rsidR="00B873C8" w:rsidRPr="00D125AA" w:rsidRDefault="00B873C8" w:rsidP="00FB0EEC">
            <w:pPr>
              <w:spacing w:line="240" w:lineRule="auto"/>
              <w:rPr>
                <w:sz w:val="18"/>
                <w:szCs w:val="18"/>
                <w:lang w:val="en-GB"/>
              </w:rPr>
            </w:pPr>
            <w:r w:rsidRPr="00D125AA">
              <w:rPr>
                <w:sz w:val="18"/>
                <w:szCs w:val="18"/>
                <w:lang w:val="en-GB"/>
              </w:rPr>
              <w:t>396</w:t>
            </w:r>
          </w:p>
        </w:tc>
        <w:tc>
          <w:tcPr>
            <w:tcW w:w="1560" w:type="dxa"/>
            <w:shd w:val="clear" w:color="auto" w:fill="auto"/>
            <w:noWrap/>
            <w:hideMark/>
          </w:tcPr>
          <w:p w14:paraId="40A0926C" w14:textId="77777777" w:rsidR="00B873C8" w:rsidRPr="00D125AA" w:rsidRDefault="00B873C8" w:rsidP="00FB0EEC">
            <w:pPr>
              <w:spacing w:line="240" w:lineRule="auto"/>
              <w:rPr>
                <w:sz w:val="18"/>
                <w:szCs w:val="18"/>
                <w:lang w:val="en-GB"/>
              </w:rPr>
            </w:pPr>
            <w:r w:rsidRPr="00D125AA">
              <w:rPr>
                <w:sz w:val="18"/>
                <w:szCs w:val="18"/>
                <w:lang w:val="en-GB"/>
              </w:rPr>
              <w:t>917</w:t>
            </w:r>
          </w:p>
        </w:tc>
        <w:tc>
          <w:tcPr>
            <w:tcW w:w="1039" w:type="dxa"/>
            <w:shd w:val="clear" w:color="auto" w:fill="auto"/>
            <w:noWrap/>
            <w:hideMark/>
          </w:tcPr>
          <w:p w14:paraId="6B1E0BE1" w14:textId="77777777" w:rsidR="00B873C8" w:rsidRPr="00D125AA" w:rsidRDefault="00B873C8" w:rsidP="00FB0EEC">
            <w:pPr>
              <w:spacing w:line="240" w:lineRule="auto"/>
              <w:rPr>
                <w:sz w:val="18"/>
                <w:szCs w:val="18"/>
                <w:lang w:val="en-GB"/>
              </w:rPr>
            </w:pPr>
            <w:r w:rsidRPr="00D125AA">
              <w:rPr>
                <w:sz w:val="18"/>
                <w:szCs w:val="18"/>
                <w:lang w:val="en-GB"/>
              </w:rPr>
              <w:t>0.43</w:t>
            </w:r>
          </w:p>
        </w:tc>
      </w:tr>
    </w:tbl>
    <w:p w14:paraId="644BD870" w14:textId="77777777" w:rsidR="00B873C8" w:rsidRPr="00D125AA" w:rsidRDefault="00B873C8" w:rsidP="00B873C8">
      <w:pPr>
        <w:rPr>
          <w:i/>
          <w:lang w:val="en-GB"/>
        </w:rPr>
      </w:pPr>
      <w:r w:rsidRPr="00D125AA">
        <w:rPr>
          <w:i/>
          <w:lang w:val="en-GB"/>
        </w:rPr>
        <w:t>Source: Authors on the basis of UN Comtrade.</w:t>
      </w:r>
    </w:p>
    <w:p w14:paraId="4CBB1F52" w14:textId="4F888EF2" w:rsidR="00B873C8" w:rsidRPr="00D125AA" w:rsidRDefault="00B873C8" w:rsidP="00B873C8">
      <w:pPr>
        <w:rPr>
          <w:b/>
          <w:iCs/>
          <w:lang w:val="en-GB"/>
        </w:rPr>
      </w:pPr>
      <w:r w:rsidRPr="00D125AA">
        <w:rPr>
          <w:b/>
          <w:iCs/>
          <w:lang w:val="en-GB"/>
        </w:rPr>
        <w:t xml:space="preserve">Table </w:t>
      </w:r>
      <w:r w:rsidR="00344DA7" w:rsidRPr="00D125AA">
        <w:rPr>
          <w:b/>
          <w:iCs/>
          <w:lang w:val="en-GB"/>
        </w:rPr>
        <w:t>A4</w:t>
      </w:r>
      <w:r w:rsidRPr="00D125AA">
        <w:rPr>
          <w:b/>
          <w:iCs/>
          <w:lang w:val="en-GB"/>
        </w:rPr>
        <w:t>. Trade openness by income groups</w:t>
      </w:r>
      <w:r w:rsidR="00AE095A">
        <w:rPr>
          <w:b/>
          <w:iCs/>
          <w:lang w:val="en-GB"/>
        </w:rPr>
        <w:t>, 2015</w:t>
      </w:r>
    </w:p>
    <w:tbl>
      <w:tblPr>
        <w:tblStyle w:val="TableGrid"/>
        <w:tblW w:w="5854" w:type="dxa"/>
        <w:tblLook w:val="04A0" w:firstRow="1" w:lastRow="0" w:firstColumn="1" w:lastColumn="0" w:noHBand="0" w:noVBand="1"/>
      </w:tblPr>
      <w:tblGrid>
        <w:gridCol w:w="1480"/>
        <w:gridCol w:w="1776"/>
        <w:gridCol w:w="1559"/>
        <w:gridCol w:w="1039"/>
      </w:tblGrid>
      <w:tr w:rsidR="00B873C8" w:rsidRPr="00D125AA" w14:paraId="36616200" w14:textId="77777777" w:rsidTr="00FB0EEC">
        <w:trPr>
          <w:trHeight w:val="170"/>
        </w:trPr>
        <w:tc>
          <w:tcPr>
            <w:tcW w:w="1480" w:type="dxa"/>
            <w:shd w:val="clear" w:color="auto" w:fill="auto"/>
            <w:noWrap/>
            <w:hideMark/>
          </w:tcPr>
          <w:p w14:paraId="41AD7670" w14:textId="77777777" w:rsidR="00B873C8" w:rsidRPr="00D125AA" w:rsidRDefault="00B873C8" w:rsidP="00FB0EEC">
            <w:pPr>
              <w:spacing w:line="240" w:lineRule="auto"/>
              <w:rPr>
                <w:b/>
                <w:bCs/>
                <w:sz w:val="18"/>
                <w:szCs w:val="18"/>
                <w:lang w:val="en-GB"/>
              </w:rPr>
            </w:pPr>
            <w:r w:rsidRPr="00D125AA">
              <w:rPr>
                <w:b/>
                <w:bCs/>
                <w:sz w:val="18"/>
                <w:szCs w:val="18"/>
                <w:lang w:val="en-GB"/>
              </w:rPr>
              <w:t>Income group</w:t>
            </w:r>
          </w:p>
        </w:tc>
        <w:tc>
          <w:tcPr>
            <w:tcW w:w="1776" w:type="dxa"/>
            <w:shd w:val="clear" w:color="auto" w:fill="auto"/>
            <w:noWrap/>
            <w:hideMark/>
          </w:tcPr>
          <w:p w14:paraId="36A584E0" w14:textId="77777777" w:rsidR="00B873C8" w:rsidRPr="00D125AA" w:rsidRDefault="00B873C8" w:rsidP="00FB0EEC">
            <w:pPr>
              <w:spacing w:line="240" w:lineRule="auto"/>
              <w:rPr>
                <w:b/>
                <w:bCs/>
                <w:sz w:val="18"/>
                <w:szCs w:val="18"/>
                <w:lang w:val="en-GB"/>
              </w:rPr>
            </w:pPr>
            <w:r w:rsidRPr="00D125AA">
              <w:rPr>
                <w:b/>
                <w:bCs/>
                <w:sz w:val="18"/>
                <w:szCs w:val="18"/>
                <w:lang w:val="en-GB"/>
              </w:rPr>
              <w:t>Trade (bn. USD)</w:t>
            </w:r>
          </w:p>
        </w:tc>
        <w:tc>
          <w:tcPr>
            <w:tcW w:w="1559" w:type="dxa"/>
            <w:shd w:val="clear" w:color="auto" w:fill="auto"/>
            <w:noWrap/>
            <w:hideMark/>
          </w:tcPr>
          <w:p w14:paraId="06E74538" w14:textId="77777777" w:rsidR="00B873C8" w:rsidRPr="00D125AA" w:rsidRDefault="00B873C8" w:rsidP="00FB0EEC">
            <w:pPr>
              <w:spacing w:line="240" w:lineRule="auto"/>
              <w:rPr>
                <w:b/>
                <w:bCs/>
                <w:sz w:val="18"/>
                <w:szCs w:val="18"/>
                <w:lang w:val="en-GB"/>
              </w:rPr>
            </w:pPr>
            <w:r w:rsidRPr="00D125AA">
              <w:rPr>
                <w:b/>
                <w:bCs/>
                <w:sz w:val="18"/>
                <w:szCs w:val="18"/>
                <w:lang w:val="en-GB"/>
              </w:rPr>
              <w:t>GDP (bn. USD)</w:t>
            </w:r>
          </w:p>
        </w:tc>
        <w:tc>
          <w:tcPr>
            <w:tcW w:w="1039" w:type="dxa"/>
            <w:shd w:val="clear" w:color="auto" w:fill="auto"/>
            <w:noWrap/>
            <w:hideMark/>
          </w:tcPr>
          <w:p w14:paraId="71571F87" w14:textId="77777777" w:rsidR="00B873C8" w:rsidRPr="00D125AA" w:rsidRDefault="00B873C8" w:rsidP="00FB0EEC">
            <w:pPr>
              <w:spacing w:line="240" w:lineRule="auto"/>
              <w:rPr>
                <w:b/>
                <w:bCs/>
                <w:sz w:val="18"/>
                <w:szCs w:val="18"/>
                <w:lang w:val="en-GB"/>
              </w:rPr>
            </w:pPr>
            <w:r w:rsidRPr="00D125AA">
              <w:rPr>
                <w:b/>
                <w:bCs/>
                <w:sz w:val="18"/>
                <w:szCs w:val="18"/>
                <w:lang w:val="en-GB"/>
              </w:rPr>
              <w:t>Openness</w:t>
            </w:r>
          </w:p>
        </w:tc>
      </w:tr>
      <w:tr w:rsidR="00B873C8" w:rsidRPr="00D125AA" w14:paraId="0ACF4058" w14:textId="77777777" w:rsidTr="00FB0EEC">
        <w:trPr>
          <w:trHeight w:val="170"/>
        </w:trPr>
        <w:tc>
          <w:tcPr>
            <w:tcW w:w="1480" w:type="dxa"/>
            <w:shd w:val="clear" w:color="auto" w:fill="auto"/>
            <w:noWrap/>
            <w:hideMark/>
          </w:tcPr>
          <w:p w14:paraId="50F95977" w14:textId="77777777" w:rsidR="00B873C8" w:rsidRPr="00D125AA" w:rsidRDefault="00B873C8" w:rsidP="00FB0EEC">
            <w:pPr>
              <w:spacing w:line="240" w:lineRule="auto"/>
              <w:rPr>
                <w:sz w:val="18"/>
                <w:szCs w:val="18"/>
                <w:lang w:val="en-GB"/>
              </w:rPr>
            </w:pPr>
            <w:r w:rsidRPr="00D125AA">
              <w:rPr>
                <w:sz w:val="18"/>
                <w:szCs w:val="18"/>
                <w:lang w:val="en-GB"/>
              </w:rPr>
              <w:t>High</w:t>
            </w:r>
          </w:p>
        </w:tc>
        <w:tc>
          <w:tcPr>
            <w:tcW w:w="1776" w:type="dxa"/>
            <w:shd w:val="clear" w:color="auto" w:fill="auto"/>
            <w:noWrap/>
            <w:hideMark/>
          </w:tcPr>
          <w:p w14:paraId="08E9FE4E" w14:textId="77777777" w:rsidR="00B873C8" w:rsidRPr="00D125AA" w:rsidRDefault="00B873C8" w:rsidP="00FB0EEC">
            <w:pPr>
              <w:spacing w:line="240" w:lineRule="auto"/>
              <w:rPr>
                <w:sz w:val="18"/>
                <w:szCs w:val="18"/>
                <w:lang w:val="en-GB"/>
              </w:rPr>
            </w:pPr>
            <w:r w:rsidRPr="00D125AA">
              <w:rPr>
                <w:sz w:val="18"/>
                <w:szCs w:val="18"/>
                <w:lang w:val="en-GB"/>
              </w:rPr>
              <w:t>20644</w:t>
            </w:r>
          </w:p>
        </w:tc>
        <w:tc>
          <w:tcPr>
            <w:tcW w:w="1559" w:type="dxa"/>
            <w:shd w:val="clear" w:color="auto" w:fill="auto"/>
            <w:noWrap/>
            <w:hideMark/>
          </w:tcPr>
          <w:p w14:paraId="13CDA22C" w14:textId="77777777" w:rsidR="00B873C8" w:rsidRPr="00D125AA" w:rsidRDefault="00B873C8" w:rsidP="00FB0EEC">
            <w:pPr>
              <w:spacing w:line="240" w:lineRule="auto"/>
              <w:rPr>
                <w:sz w:val="18"/>
                <w:szCs w:val="18"/>
                <w:lang w:val="en-GB"/>
              </w:rPr>
            </w:pPr>
            <w:r w:rsidRPr="00D125AA">
              <w:rPr>
                <w:sz w:val="18"/>
                <w:szCs w:val="18"/>
                <w:lang w:val="en-GB"/>
              </w:rPr>
              <w:t>46729</w:t>
            </w:r>
          </w:p>
        </w:tc>
        <w:tc>
          <w:tcPr>
            <w:tcW w:w="1039" w:type="dxa"/>
            <w:shd w:val="clear" w:color="auto" w:fill="auto"/>
            <w:noWrap/>
            <w:hideMark/>
          </w:tcPr>
          <w:p w14:paraId="52D32F6D" w14:textId="77777777" w:rsidR="00B873C8" w:rsidRPr="00D125AA" w:rsidRDefault="00B873C8" w:rsidP="00FB0EEC">
            <w:pPr>
              <w:spacing w:line="240" w:lineRule="auto"/>
              <w:rPr>
                <w:sz w:val="18"/>
                <w:szCs w:val="18"/>
                <w:lang w:val="en-GB"/>
              </w:rPr>
            </w:pPr>
            <w:r w:rsidRPr="00D125AA">
              <w:rPr>
                <w:sz w:val="18"/>
                <w:szCs w:val="18"/>
                <w:lang w:val="en-GB"/>
              </w:rPr>
              <w:t>0.44</w:t>
            </w:r>
          </w:p>
        </w:tc>
      </w:tr>
      <w:tr w:rsidR="00B873C8" w:rsidRPr="00D125AA" w14:paraId="40F76550" w14:textId="77777777" w:rsidTr="00FB0EEC">
        <w:trPr>
          <w:trHeight w:val="170"/>
        </w:trPr>
        <w:tc>
          <w:tcPr>
            <w:tcW w:w="1480" w:type="dxa"/>
            <w:shd w:val="clear" w:color="auto" w:fill="auto"/>
            <w:noWrap/>
          </w:tcPr>
          <w:p w14:paraId="4BE417FB" w14:textId="77777777" w:rsidR="00B873C8" w:rsidRPr="00D125AA" w:rsidRDefault="00B873C8" w:rsidP="00FB0EEC">
            <w:pPr>
              <w:spacing w:line="240" w:lineRule="auto"/>
              <w:rPr>
                <w:sz w:val="18"/>
                <w:szCs w:val="18"/>
                <w:lang w:val="en-GB"/>
              </w:rPr>
            </w:pPr>
            <w:r w:rsidRPr="00D125AA">
              <w:rPr>
                <w:sz w:val="18"/>
                <w:szCs w:val="18"/>
                <w:lang w:val="en-GB"/>
              </w:rPr>
              <w:t xml:space="preserve">Upper-middle </w:t>
            </w:r>
          </w:p>
        </w:tc>
        <w:tc>
          <w:tcPr>
            <w:tcW w:w="1776" w:type="dxa"/>
            <w:shd w:val="clear" w:color="auto" w:fill="auto"/>
            <w:noWrap/>
          </w:tcPr>
          <w:p w14:paraId="0878D1E0" w14:textId="77777777" w:rsidR="00B873C8" w:rsidRPr="00D125AA" w:rsidRDefault="00B873C8" w:rsidP="00FB0EEC">
            <w:pPr>
              <w:spacing w:line="240" w:lineRule="auto"/>
              <w:rPr>
                <w:sz w:val="18"/>
                <w:szCs w:val="18"/>
                <w:lang w:val="en-GB"/>
              </w:rPr>
            </w:pPr>
            <w:r w:rsidRPr="00D125AA">
              <w:rPr>
                <w:sz w:val="18"/>
                <w:szCs w:val="18"/>
                <w:lang w:val="en-GB"/>
              </w:rPr>
              <w:t>7610</w:t>
            </w:r>
          </w:p>
        </w:tc>
        <w:tc>
          <w:tcPr>
            <w:tcW w:w="1559" w:type="dxa"/>
            <w:shd w:val="clear" w:color="auto" w:fill="auto"/>
            <w:noWrap/>
          </w:tcPr>
          <w:p w14:paraId="1E18421D" w14:textId="77777777" w:rsidR="00B873C8" w:rsidRPr="00D125AA" w:rsidRDefault="00B873C8" w:rsidP="00FB0EEC">
            <w:pPr>
              <w:spacing w:line="240" w:lineRule="auto"/>
              <w:rPr>
                <w:sz w:val="18"/>
                <w:szCs w:val="18"/>
                <w:lang w:val="en-GB"/>
              </w:rPr>
            </w:pPr>
            <w:r w:rsidRPr="00D125AA">
              <w:rPr>
                <w:sz w:val="18"/>
                <w:szCs w:val="18"/>
                <w:lang w:val="en-GB"/>
              </w:rPr>
              <w:t>19849</w:t>
            </w:r>
          </w:p>
        </w:tc>
        <w:tc>
          <w:tcPr>
            <w:tcW w:w="1039" w:type="dxa"/>
            <w:shd w:val="clear" w:color="auto" w:fill="auto"/>
            <w:noWrap/>
          </w:tcPr>
          <w:p w14:paraId="23AD0DCE" w14:textId="77777777" w:rsidR="00B873C8" w:rsidRPr="00D125AA" w:rsidRDefault="00B873C8" w:rsidP="00FB0EEC">
            <w:pPr>
              <w:spacing w:line="240" w:lineRule="auto"/>
              <w:rPr>
                <w:sz w:val="18"/>
                <w:szCs w:val="18"/>
                <w:lang w:val="en-GB"/>
              </w:rPr>
            </w:pPr>
            <w:r w:rsidRPr="00D125AA">
              <w:rPr>
                <w:sz w:val="18"/>
                <w:szCs w:val="18"/>
                <w:lang w:val="en-GB"/>
              </w:rPr>
              <w:t>0.38</w:t>
            </w:r>
          </w:p>
        </w:tc>
      </w:tr>
      <w:tr w:rsidR="00B873C8" w:rsidRPr="00D125AA" w14:paraId="40981E9A" w14:textId="77777777" w:rsidTr="00FB0EEC">
        <w:trPr>
          <w:trHeight w:val="170"/>
        </w:trPr>
        <w:tc>
          <w:tcPr>
            <w:tcW w:w="1480" w:type="dxa"/>
            <w:shd w:val="clear" w:color="auto" w:fill="auto"/>
            <w:noWrap/>
            <w:hideMark/>
          </w:tcPr>
          <w:p w14:paraId="6DF680DB" w14:textId="77777777" w:rsidR="00B873C8" w:rsidRPr="00D125AA" w:rsidRDefault="00B873C8" w:rsidP="00FB0EEC">
            <w:pPr>
              <w:spacing w:line="240" w:lineRule="auto"/>
              <w:rPr>
                <w:sz w:val="18"/>
                <w:szCs w:val="18"/>
                <w:lang w:val="en-GB"/>
              </w:rPr>
            </w:pPr>
            <w:r w:rsidRPr="00D125AA">
              <w:rPr>
                <w:sz w:val="18"/>
                <w:szCs w:val="18"/>
                <w:lang w:val="en-GB"/>
              </w:rPr>
              <w:t xml:space="preserve">Lower-middle </w:t>
            </w:r>
          </w:p>
        </w:tc>
        <w:tc>
          <w:tcPr>
            <w:tcW w:w="1776" w:type="dxa"/>
            <w:shd w:val="clear" w:color="auto" w:fill="auto"/>
            <w:noWrap/>
            <w:hideMark/>
          </w:tcPr>
          <w:p w14:paraId="24BA46C0" w14:textId="77777777" w:rsidR="00B873C8" w:rsidRPr="00D125AA" w:rsidRDefault="00B873C8" w:rsidP="00FB0EEC">
            <w:pPr>
              <w:spacing w:line="240" w:lineRule="auto"/>
              <w:rPr>
                <w:sz w:val="18"/>
                <w:szCs w:val="18"/>
                <w:lang w:val="en-GB"/>
              </w:rPr>
            </w:pPr>
            <w:r w:rsidRPr="00D125AA">
              <w:rPr>
                <w:sz w:val="18"/>
                <w:szCs w:val="18"/>
                <w:lang w:val="en-GB"/>
              </w:rPr>
              <w:t>2030</w:t>
            </w:r>
          </w:p>
        </w:tc>
        <w:tc>
          <w:tcPr>
            <w:tcW w:w="1559" w:type="dxa"/>
            <w:shd w:val="clear" w:color="auto" w:fill="auto"/>
            <w:noWrap/>
            <w:hideMark/>
          </w:tcPr>
          <w:p w14:paraId="1938EA86" w14:textId="77777777" w:rsidR="00B873C8" w:rsidRPr="00D125AA" w:rsidRDefault="00B873C8" w:rsidP="00FB0EEC">
            <w:pPr>
              <w:spacing w:line="240" w:lineRule="auto"/>
              <w:rPr>
                <w:sz w:val="18"/>
                <w:szCs w:val="18"/>
                <w:lang w:val="en-GB"/>
              </w:rPr>
            </w:pPr>
            <w:r w:rsidRPr="00D125AA">
              <w:rPr>
                <w:sz w:val="18"/>
                <w:szCs w:val="18"/>
                <w:lang w:val="en-GB"/>
              </w:rPr>
              <w:t>5095</w:t>
            </w:r>
          </w:p>
        </w:tc>
        <w:tc>
          <w:tcPr>
            <w:tcW w:w="1039" w:type="dxa"/>
            <w:shd w:val="clear" w:color="auto" w:fill="auto"/>
            <w:noWrap/>
            <w:hideMark/>
          </w:tcPr>
          <w:p w14:paraId="3789E80D" w14:textId="77777777" w:rsidR="00B873C8" w:rsidRPr="00D125AA" w:rsidRDefault="00B873C8" w:rsidP="00FB0EEC">
            <w:pPr>
              <w:spacing w:line="240" w:lineRule="auto"/>
              <w:rPr>
                <w:sz w:val="18"/>
                <w:szCs w:val="18"/>
                <w:lang w:val="en-GB"/>
              </w:rPr>
            </w:pPr>
            <w:r w:rsidRPr="00D125AA">
              <w:rPr>
                <w:sz w:val="18"/>
                <w:szCs w:val="18"/>
                <w:lang w:val="en-GB"/>
              </w:rPr>
              <w:t>0.40</w:t>
            </w:r>
          </w:p>
        </w:tc>
      </w:tr>
      <w:tr w:rsidR="00B873C8" w:rsidRPr="00D125AA" w14:paraId="48A7C3C8" w14:textId="77777777" w:rsidTr="00FB0EEC">
        <w:trPr>
          <w:trHeight w:val="170"/>
        </w:trPr>
        <w:tc>
          <w:tcPr>
            <w:tcW w:w="1480" w:type="dxa"/>
            <w:shd w:val="clear" w:color="auto" w:fill="auto"/>
            <w:noWrap/>
          </w:tcPr>
          <w:p w14:paraId="26DAD8A8" w14:textId="77777777" w:rsidR="00B873C8" w:rsidRPr="00D125AA" w:rsidRDefault="00B873C8" w:rsidP="00FB0EEC">
            <w:pPr>
              <w:spacing w:line="240" w:lineRule="auto"/>
              <w:rPr>
                <w:sz w:val="18"/>
                <w:szCs w:val="18"/>
                <w:lang w:val="en-GB"/>
              </w:rPr>
            </w:pPr>
            <w:r w:rsidRPr="00D125AA">
              <w:rPr>
                <w:sz w:val="18"/>
                <w:szCs w:val="18"/>
                <w:lang w:val="en-GB"/>
              </w:rPr>
              <w:t>Low</w:t>
            </w:r>
          </w:p>
        </w:tc>
        <w:tc>
          <w:tcPr>
            <w:tcW w:w="1776" w:type="dxa"/>
            <w:shd w:val="clear" w:color="auto" w:fill="auto"/>
            <w:noWrap/>
          </w:tcPr>
          <w:p w14:paraId="34B66F49" w14:textId="77777777" w:rsidR="00B873C8" w:rsidRPr="00D125AA" w:rsidRDefault="00B873C8" w:rsidP="00FB0EEC">
            <w:pPr>
              <w:spacing w:line="240" w:lineRule="auto"/>
              <w:rPr>
                <w:sz w:val="18"/>
                <w:szCs w:val="18"/>
                <w:lang w:val="en-GB"/>
              </w:rPr>
            </w:pPr>
            <w:r w:rsidRPr="00D125AA">
              <w:rPr>
                <w:sz w:val="18"/>
                <w:szCs w:val="18"/>
                <w:lang w:val="en-GB"/>
              </w:rPr>
              <w:t>124</w:t>
            </w:r>
          </w:p>
        </w:tc>
        <w:tc>
          <w:tcPr>
            <w:tcW w:w="1559" w:type="dxa"/>
            <w:shd w:val="clear" w:color="auto" w:fill="auto"/>
            <w:noWrap/>
          </w:tcPr>
          <w:p w14:paraId="55D81D95" w14:textId="77777777" w:rsidR="00B873C8" w:rsidRPr="00D125AA" w:rsidRDefault="00B873C8" w:rsidP="00FB0EEC">
            <w:pPr>
              <w:spacing w:line="240" w:lineRule="auto"/>
              <w:rPr>
                <w:sz w:val="18"/>
                <w:szCs w:val="18"/>
                <w:lang w:val="en-GB"/>
              </w:rPr>
            </w:pPr>
            <w:r w:rsidRPr="00D125AA">
              <w:rPr>
                <w:sz w:val="18"/>
                <w:szCs w:val="18"/>
                <w:lang w:val="en-GB"/>
              </w:rPr>
              <w:t>294</w:t>
            </w:r>
          </w:p>
        </w:tc>
        <w:tc>
          <w:tcPr>
            <w:tcW w:w="1039" w:type="dxa"/>
            <w:shd w:val="clear" w:color="auto" w:fill="auto"/>
            <w:noWrap/>
          </w:tcPr>
          <w:p w14:paraId="5EF3C3B4" w14:textId="77777777" w:rsidR="00B873C8" w:rsidRPr="00D125AA" w:rsidRDefault="00B873C8" w:rsidP="00FB0EEC">
            <w:pPr>
              <w:spacing w:line="240" w:lineRule="auto"/>
              <w:rPr>
                <w:sz w:val="18"/>
                <w:szCs w:val="18"/>
                <w:lang w:val="en-GB"/>
              </w:rPr>
            </w:pPr>
            <w:r w:rsidRPr="00D125AA">
              <w:rPr>
                <w:sz w:val="18"/>
                <w:szCs w:val="18"/>
                <w:lang w:val="en-GB"/>
              </w:rPr>
              <w:t>0.42</w:t>
            </w:r>
          </w:p>
        </w:tc>
      </w:tr>
    </w:tbl>
    <w:p w14:paraId="670E9F01" w14:textId="77777777" w:rsidR="00B873C8" w:rsidRPr="00D125AA" w:rsidRDefault="00B873C8" w:rsidP="00B873C8">
      <w:pPr>
        <w:rPr>
          <w:i/>
          <w:lang w:val="en-GB"/>
        </w:rPr>
      </w:pPr>
      <w:r w:rsidRPr="00D125AA">
        <w:rPr>
          <w:i/>
          <w:lang w:val="en-GB"/>
        </w:rPr>
        <w:t>Source: Authors on the basis of UN Comtrade.</w:t>
      </w:r>
    </w:p>
    <w:p w14:paraId="36F6D0EA" w14:textId="77777777" w:rsidR="00B873C8" w:rsidRPr="00D125AA" w:rsidRDefault="00B873C8" w:rsidP="00B873C8">
      <w:pPr>
        <w:rPr>
          <w:lang w:val="en-GB"/>
        </w:rPr>
      </w:pPr>
    </w:p>
    <w:p w14:paraId="35B97BE6" w14:textId="77777777" w:rsidR="00B873C8" w:rsidRPr="00D125AA" w:rsidRDefault="00B873C8" w:rsidP="00B873C8">
      <w:pPr>
        <w:spacing w:after="0" w:line="240" w:lineRule="auto"/>
        <w:jc w:val="left"/>
        <w:rPr>
          <w:b/>
          <w:bCs/>
          <w:sz w:val="26"/>
          <w:szCs w:val="26"/>
          <w:lang w:val="en-GB"/>
        </w:rPr>
      </w:pPr>
      <w:r w:rsidRPr="00D125AA">
        <w:rPr>
          <w:lang w:val="en-GB"/>
        </w:rPr>
        <w:br w:type="page"/>
      </w:r>
    </w:p>
    <w:p w14:paraId="60E900B8" w14:textId="7032A591" w:rsidR="00B873C8" w:rsidRPr="00D125AA" w:rsidRDefault="00B873C8" w:rsidP="00B873C8">
      <w:pPr>
        <w:rPr>
          <w:lang w:val="en-GB"/>
        </w:rPr>
      </w:pPr>
      <w:r w:rsidRPr="00D125AA">
        <w:rPr>
          <w:lang w:val="en-GB"/>
        </w:rPr>
        <w:t xml:space="preserve">We are interested in the prices of international trade flow both on export and import side. To learn how relatively expensive the exports are on average for a country, we construct a measure where we compare the prices of the commodity categories relative to the price of the commodity weighted by traded quantities. We then average the ranking across all the commodity categories and order the countries by their average rank. We then do the same exercise for import. The main observation for the ranking is that these country standings are highly correlated (close to 0.7), i. e. the countries which typically export for higher than average world price also import for higher prices. Interestingly, there are several countries (about 10% of the sample) which occur off diagonal in Figure </w:t>
      </w:r>
      <w:r w:rsidR="00344DA7" w:rsidRPr="00D125AA">
        <w:rPr>
          <w:lang w:val="en-GB"/>
        </w:rPr>
        <w:t>A</w:t>
      </w:r>
      <w:r w:rsidR="00366DDF">
        <w:rPr>
          <w:lang w:val="en-GB"/>
        </w:rPr>
        <w:t>6</w:t>
      </w:r>
      <w:r w:rsidRPr="00D125AA">
        <w:rPr>
          <w:lang w:val="en-GB"/>
        </w:rPr>
        <w:t xml:space="preserve"> which plots export price ranking against the import price ranking. </w:t>
      </w:r>
    </w:p>
    <w:p w14:paraId="65CD8CAD" w14:textId="7AA75F6B" w:rsidR="00B873C8" w:rsidRPr="00D125AA" w:rsidRDefault="00B873C8" w:rsidP="00B873C8">
      <w:pPr>
        <w:rPr>
          <w:lang w:val="en-GB"/>
        </w:rPr>
      </w:pPr>
      <w:r w:rsidRPr="00D125AA">
        <w:rPr>
          <w:b/>
          <w:iCs/>
          <w:lang w:val="en-GB"/>
        </w:rPr>
        <w:t xml:space="preserve">Figure </w:t>
      </w:r>
      <w:r w:rsidR="00344DA7" w:rsidRPr="00D125AA">
        <w:rPr>
          <w:b/>
          <w:iCs/>
          <w:lang w:val="en-GB"/>
        </w:rPr>
        <w:t>A</w:t>
      </w:r>
      <w:r w:rsidR="00366DDF">
        <w:rPr>
          <w:b/>
          <w:iCs/>
          <w:lang w:val="en-GB"/>
        </w:rPr>
        <w:t>6.</w:t>
      </w:r>
      <w:r w:rsidRPr="00D125AA">
        <w:rPr>
          <w:b/>
          <w:iCs/>
          <w:lang w:val="en-GB"/>
        </w:rPr>
        <w:t xml:space="preserve"> Country ranking on export and import prices</w:t>
      </w:r>
    </w:p>
    <w:p w14:paraId="199AB007" w14:textId="77777777" w:rsidR="00B873C8" w:rsidRPr="00D125AA" w:rsidRDefault="00B873C8" w:rsidP="00B873C8">
      <w:pPr>
        <w:rPr>
          <w:lang w:val="en-GB"/>
        </w:rPr>
      </w:pPr>
      <w:r w:rsidRPr="00D125AA">
        <w:rPr>
          <w:noProof/>
          <w:lang w:val="en-GB"/>
        </w:rPr>
        <w:drawing>
          <wp:inline distT="0" distB="0" distL="0" distR="0" wp14:anchorId="1F9C713D" wp14:editId="4FB0F81E">
            <wp:extent cx="3060000" cy="3060000"/>
            <wp:effectExtent l="0" t="0" r="7620"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_m_rank.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inline>
        </w:drawing>
      </w:r>
    </w:p>
    <w:p w14:paraId="5E5FB496" w14:textId="77777777" w:rsidR="00B873C8" w:rsidRPr="00767C6E" w:rsidRDefault="00B873C8" w:rsidP="00B873C8">
      <w:pPr>
        <w:rPr>
          <w:i/>
          <w:lang w:val="en-GB"/>
        </w:rPr>
      </w:pPr>
      <w:r w:rsidRPr="00767C6E">
        <w:rPr>
          <w:i/>
          <w:lang w:val="en-GB"/>
        </w:rPr>
        <w:t>Source: Authors on the basis of UN Comtrade.</w:t>
      </w:r>
    </w:p>
    <w:p w14:paraId="189FD99A" w14:textId="34AC2C1B" w:rsidR="00B873C8" w:rsidRPr="00D125AA" w:rsidRDefault="00B873C8" w:rsidP="00B873C8">
      <w:pPr>
        <w:rPr>
          <w:lang w:val="en-GB"/>
        </w:rPr>
      </w:pPr>
      <w:r w:rsidRPr="00D125AA">
        <w:rPr>
          <w:lang w:val="en-GB"/>
        </w:rPr>
        <w:t xml:space="preserve">Additionally, about half of these tend to have relatively high export prices and low import prices (Jamaica, Sri Lanka, Netherlands, Sweden, Vietnam) while the opposite is true for the other half (UAE, Belarus, China, Kuwait, Qatar, Turkey). Although these specific examples seem diverse, we search for a factor driving these systematic differences in pricing between countries. As we mostly see rich and developed countries in the top, we plot the ranking against GDP per capita for individual countries in Figure </w:t>
      </w:r>
      <w:r w:rsidR="00344DA7" w:rsidRPr="00D125AA">
        <w:rPr>
          <w:lang w:val="en-GB"/>
        </w:rPr>
        <w:t>A</w:t>
      </w:r>
      <w:r w:rsidR="00366DDF">
        <w:rPr>
          <w:lang w:val="en-GB"/>
        </w:rPr>
        <w:t>7</w:t>
      </w:r>
      <w:r w:rsidRPr="00D125AA">
        <w:rPr>
          <w:lang w:val="en-GB"/>
        </w:rPr>
        <w:t>. While the correlation is far from perfect (around 0.5 in absolute value), per capita income level of countries partially explains the pricing differences.</w:t>
      </w:r>
    </w:p>
    <w:p w14:paraId="476BAD21" w14:textId="77777777" w:rsidR="00B873C8" w:rsidRPr="00D125AA" w:rsidRDefault="00B873C8" w:rsidP="00B873C8">
      <w:pPr>
        <w:spacing w:after="0" w:line="240" w:lineRule="auto"/>
        <w:jc w:val="left"/>
        <w:rPr>
          <w:b/>
          <w:iCs/>
          <w:lang w:val="en-GB"/>
        </w:rPr>
      </w:pPr>
      <w:r w:rsidRPr="00D125AA">
        <w:rPr>
          <w:b/>
          <w:iCs/>
          <w:lang w:val="en-GB"/>
        </w:rPr>
        <w:br w:type="page"/>
      </w:r>
    </w:p>
    <w:p w14:paraId="08DDB012" w14:textId="022E4CCA" w:rsidR="00B873C8" w:rsidRPr="00D125AA" w:rsidRDefault="00B873C8" w:rsidP="00B873C8">
      <w:pPr>
        <w:rPr>
          <w:lang w:val="en-GB"/>
        </w:rPr>
      </w:pPr>
      <w:r w:rsidRPr="00D125AA">
        <w:rPr>
          <w:b/>
          <w:iCs/>
          <w:lang w:val="en-GB"/>
        </w:rPr>
        <w:t xml:space="preserve">Figure </w:t>
      </w:r>
      <w:r w:rsidR="00344DA7" w:rsidRPr="00D125AA">
        <w:rPr>
          <w:b/>
          <w:iCs/>
          <w:lang w:val="en-GB"/>
        </w:rPr>
        <w:t>A</w:t>
      </w:r>
      <w:r w:rsidR="00366DDF">
        <w:rPr>
          <w:b/>
          <w:iCs/>
          <w:lang w:val="en-GB"/>
        </w:rPr>
        <w:t>7</w:t>
      </w:r>
      <w:r w:rsidRPr="00D125AA">
        <w:rPr>
          <w:b/>
          <w:iCs/>
          <w:lang w:val="en-GB"/>
        </w:rPr>
        <w:t>. Country ranking on export and import prices and GDP per capita</w:t>
      </w:r>
    </w:p>
    <w:p w14:paraId="3BB8574A" w14:textId="77777777" w:rsidR="00B873C8" w:rsidRPr="00D125AA" w:rsidRDefault="00B873C8" w:rsidP="00B873C8">
      <w:pPr>
        <w:rPr>
          <w:lang w:val="en-GB"/>
        </w:rPr>
      </w:pPr>
      <w:r w:rsidRPr="00D125AA">
        <w:rPr>
          <w:noProof/>
          <w:lang w:val="en-GB"/>
        </w:rPr>
        <w:drawing>
          <wp:inline distT="0" distB="0" distL="0" distR="0" wp14:anchorId="532B7143" wp14:editId="44A4F36D">
            <wp:extent cx="2570400" cy="2570400"/>
            <wp:effectExtent l="0" t="0" r="1905" b="190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gdppc_rank.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0400" cy="2570400"/>
                    </a:xfrm>
                    <a:prstGeom prst="rect">
                      <a:avLst/>
                    </a:prstGeom>
                  </pic:spPr>
                </pic:pic>
              </a:graphicData>
            </a:graphic>
          </wp:inline>
        </w:drawing>
      </w:r>
      <w:r w:rsidRPr="00767C6E">
        <w:rPr>
          <w:noProof/>
          <w:lang w:val="en-GB"/>
        </w:rPr>
        <w:drawing>
          <wp:inline distT="0" distB="0" distL="0" distR="0" wp14:anchorId="071B7F82" wp14:editId="44F748B6">
            <wp:extent cx="2571750" cy="25717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_m_rank.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14:paraId="29F986EE" w14:textId="77777777" w:rsidR="00B873C8" w:rsidRPr="00F01FDA" w:rsidRDefault="00B873C8" w:rsidP="00B873C8">
      <w:pPr>
        <w:rPr>
          <w:i/>
          <w:lang w:val="en-GB"/>
        </w:rPr>
      </w:pPr>
      <w:r w:rsidRPr="00767C6E">
        <w:rPr>
          <w:i/>
          <w:lang w:val="en-GB"/>
        </w:rPr>
        <w:t>Source: Authors on the basis of UN Comtrade.</w:t>
      </w:r>
    </w:p>
    <w:p w14:paraId="474D0980" w14:textId="77777777" w:rsidR="00B873C8" w:rsidRPr="00A65BAA" w:rsidRDefault="00B873C8" w:rsidP="00EC242A">
      <w:pPr>
        <w:rPr>
          <w:lang w:val="en-GB"/>
        </w:rPr>
      </w:pPr>
    </w:p>
    <w:sectPr w:rsidR="00B873C8" w:rsidRPr="00A65BAA" w:rsidSect="0043388B">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Jan Mareš" w:date="2020-11-13T16:26:00Z" w:initials="JM">
    <w:p w14:paraId="2B3B7047" w14:textId="63E4FD58" w:rsidR="00B40BCF" w:rsidRDefault="00B40BCF">
      <w:pPr>
        <w:pStyle w:val="CommentText"/>
      </w:pPr>
      <w:r>
        <w:rPr>
          <w:rStyle w:val="CommentReference"/>
        </w:rPr>
        <w:annotationRef/>
      </w:r>
      <w:r>
        <w:t>Here we maybe overcomplicate things.</w:t>
      </w:r>
      <w:bookmarkStart w:id="22" w:name="_GoBack"/>
      <w:bookmarkEnd w:id="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3B70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3B7047" w16cid:durableId="23593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3D716" w14:textId="77777777" w:rsidR="00E163A7" w:rsidRDefault="00E163A7" w:rsidP="00AE3A45">
      <w:pPr>
        <w:spacing w:after="0"/>
      </w:pPr>
      <w:r>
        <w:separator/>
      </w:r>
    </w:p>
  </w:endnote>
  <w:endnote w:type="continuationSeparator" w:id="0">
    <w:p w14:paraId="66F99234" w14:textId="77777777" w:rsidR="00E163A7" w:rsidRDefault="00E163A7" w:rsidP="00AE3A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DA91" w14:textId="77777777" w:rsidR="006C3330" w:rsidRDefault="006C3330">
    <w:pPr>
      <w:pStyle w:val="Footer"/>
      <w:jc w:val="center"/>
    </w:pPr>
    <w:r w:rsidRPr="00E6574E">
      <w:rPr>
        <w:noProof/>
        <w:lang w:val="cs-CZ"/>
      </w:rPr>
      <w:t>1</w:t>
    </w:r>
  </w:p>
  <w:p w14:paraId="050CFA4B" w14:textId="77777777" w:rsidR="006C3330" w:rsidRDefault="006C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6F71C" w14:textId="77777777" w:rsidR="00E163A7" w:rsidRDefault="00E163A7" w:rsidP="00AE3A45">
      <w:pPr>
        <w:spacing w:after="0"/>
      </w:pPr>
      <w:r>
        <w:separator/>
      </w:r>
    </w:p>
  </w:footnote>
  <w:footnote w:type="continuationSeparator" w:id="0">
    <w:p w14:paraId="1C02654A" w14:textId="77777777" w:rsidR="00E163A7" w:rsidRDefault="00E163A7" w:rsidP="00AE3A45">
      <w:pPr>
        <w:spacing w:after="0"/>
      </w:pPr>
      <w:r>
        <w:continuationSeparator/>
      </w:r>
    </w:p>
  </w:footnote>
  <w:footnote w:id="1">
    <w:p w14:paraId="69E4C3A8" w14:textId="0FBF3EA5" w:rsidR="006C3330" w:rsidRPr="00D95EA9" w:rsidRDefault="006C3330">
      <w:pPr>
        <w:pStyle w:val="FootnoteText"/>
        <w:rPr>
          <w:lang w:val="cs-CZ"/>
        </w:rPr>
      </w:pPr>
      <w:r w:rsidRPr="00957A36">
        <w:rPr>
          <w:rStyle w:val="FootnoteReference"/>
        </w:rPr>
        <w:footnoteRef/>
      </w:r>
      <w:r>
        <w:t xml:space="preserve"> </w:t>
      </w:r>
      <w:r w:rsidRPr="00E864CB">
        <w:t>Corresponding author: Petr Janský (</w:t>
      </w:r>
      <w:r>
        <w:t>petr.jansky</w:t>
      </w:r>
      <w:r w:rsidRPr="00E864CB">
        <w:t>@</w:t>
      </w:r>
      <w:r>
        <w:t>fsv.cuni.cz</w:t>
      </w:r>
      <w:r w:rsidRPr="00E864CB">
        <w:t>).</w:t>
      </w:r>
      <w:r w:rsidRPr="00936B49">
        <w:t xml:space="preserve"> </w:t>
      </w:r>
      <w:r>
        <w:t xml:space="preserve">Alex Cobham of Tax Justice Network. Petr Janský and Jan Mareš of </w:t>
      </w:r>
      <w:r w:rsidRPr="00E864CB">
        <w:t xml:space="preserve">Institute of Economic Studies, Faculty of Social Sciences, Charles University, Prague, Czech Republic. </w:t>
      </w:r>
      <w:r>
        <w:t>This research has been supported by the European Union’s Horizon 2020 program through the COFFERS project (No. 727145</w:t>
      </w:r>
      <w:r w:rsidRPr="0090479C">
        <w:t>)</w:t>
      </w:r>
      <w:r>
        <w:t>.</w:t>
      </w:r>
    </w:p>
  </w:footnote>
  <w:footnote w:id="2">
    <w:p w14:paraId="3B718607" w14:textId="77777777" w:rsidR="006C3330" w:rsidRDefault="006C3330" w:rsidP="00F4388E">
      <w:pPr>
        <w:pStyle w:val="FootnoteText"/>
      </w:pPr>
      <w:r w:rsidRPr="00957A36">
        <w:rPr>
          <w:rStyle w:val="FootnoteReference"/>
        </w:rPr>
        <w:footnoteRef/>
      </w:r>
      <w:r>
        <w:t xml:space="preserve"> Unmatched import is any trade flow that a country reports as an import, but the trade partner declared for this flow does not report it as an export. Similarly, unmatched export is an export, where the declared trade partner does not report the flow as an import.</w:t>
      </w:r>
    </w:p>
  </w:footnote>
  <w:footnote w:id="3">
    <w:p w14:paraId="65412572" w14:textId="42F16053" w:rsidR="006C3330" w:rsidRDefault="006C3330">
      <w:pPr>
        <w:pStyle w:val="FootnoteText"/>
      </w:pPr>
      <w:r w:rsidRPr="00957A36">
        <w:rPr>
          <w:rStyle w:val="FootnoteReference"/>
        </w:rPr>
        <w:footnoteRef/>
      </w:r>
      <w:r>
        <w:t xml:space="preserve"> Some of the transit trade may also appear in the commodity categories and country pairs we identify as matched and in these we do not make any adjustments.</w:t>
      </w:r>
    </w:p>
  </w:footnote>
  <w:footnote w:id="4">
    <w:p w14:paraId="1D80B0E4" w14:textId="092B9BAB" w:rsidR="006C3330" w:rsidRPr="0023114F" w:rsidRDefault="006C3330">
      <w:pPr>
        <w:pStyle w:val="FootnoteText"/>
        <w:rPr>
          <w:lang w:val="cs-CZ"/>
        </w:rPr>
      </w:pPr>
      <w:r w:rsidRPr="00957A36">
        <w:rPr>
          <w:rStyle w:val="FootnoteReference"/>
        </w:rPr>
        <w:footnoteRef/>
      </w:r>
      <w:r>
        <w:t xml:space="preserve"> In any case</w:t>
      </w:r>
      <w:r w:rsidRPr="00E514A2">
        <w:t xml:space="preserve">, trade </w:t>
      </w:r>
      <w:r>
        <w:t xml:space="preserve">reporting </w:t>
      </w:r>
      <w:r w:rsidRPr="00E514A2">
        <w:t xml:space="preserve">gap is large, in absolute values as well as relative to the overall trade. </w:t>
      </w:r>
      <w:r w:rsidRPr="0023114F">
        <w:t>For a</w:t>
      </w:r>
      <w:r>
        <w:t>n illustrative</w:t>
      </w:r>
      <w:r w:rsidRPr="0023114F">
        <w:t xml:space="preserve"> comparison, </w:t>
      </w:r>
      <w:r>
        <w:t xml:space="preserve">we note that </w:t>
      </w:r>
      <w:r w:rsidRPr="0023114F">
        <w:t>the total sum of all exports and imports in 2015 is 29707 billion USD, but this sum is double counting most of the flows, which appear as both exports and imports. Our indicators of trade reporting gap are designed to be largely without this kind of double counting and thus these two are not directly comparable. As a more comparable total trade value could be considered the sum of all exports or imports or half of the combined total.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98"/>
    <w:multiLevelType w:val="multilevel"/>
    <w:tmpl w:val="B9CC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B1D31"/>
    <w:multiLevelType w:val="hybridMultilevel"/>
    <w:tmpl w:val="42AA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076E4"/>
    <w:multiLevelType w:val="hybridMultilevel"/>
    <w:tmpl w:val="6A603F7E"/>
    <w:lvl w:ilvl="0" w:tplc="EFA42D12">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 w15:restartNumberingAfterBreak="0">
    <w:nsid w:val="085C58CA"/>
    <w:multiLevelType w:val="hybridMultilevel"/>
    <w:tmpl w:val="18A24F10"/>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 w15:restartNumberingAfterBreak="0">
    <w:nsid w:val="0B0F6379"/>
    <w:multiLevelType w:val="hybridMultilevel"/>
    <w:tmpl w:val="67B02350"/>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5" w15:restartNumberingAfterBreak="0">
    <w:nsid w:val="0B9B7A20"/>
    <w:multiLevelType w:val="hybridMultilevel"/>
    <w:tmpl w:val="F49CC9A4"/>
    <w:lvl w:ilvl="0" w:tplc="0405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116504E3"/>
    <w:multiLevelType w:val="hybridMultilevel"/>
    <w:tmpl w:val="2C74A9A8"/>
    <w:lvl w:ilvl="0" w:tplc="04050005">
      <w:start w:val="1"/>
      <w:numFmt w:val="bullet"/>
      <w:lvlText w:val=""/>
      <w:lvlJc w:val="left"/>
      <w:pPr>
        <w:ind w:left="360" w:hanging="360"/>
      </w:pPr>
      <w:rPr>
        <w:rFonts w:ascii="Wingdings" w:hAnsi="Wingdings"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 w15:restartNumberingAfterBreak="0">
    <w:nsid w:val="119D59F4"/>
    <w:multiLevelType w:val="hybridMultilevel"/>
    <w:tmpl w:val="F1EC7B24"/>
    <w:lvl w:ilvl="0" w:tplc="0405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8" w15:restartNumberingAfterBreak="0">
    <w:nsid w:val="11AB1108"/>
    <w:multiLevelType w:val="hybridMultilevel"/>
    <w:tmpl w:val="6C72D9FA"/>
    <w:lvl w:ilvl="0" w:tplc="36DE6F90">
      <w:numFmt w:val="bullet"/>
      <w:lvlText w:val="-"/>
      <w:lvlJc w:val="left"/>
      <w:pPr>
        <w:ind w:left="720" w:hanging="360"/>
      </w:pPr>
      <w:rPr>
        <w:rFonts w:ascii="Times New Roman" w:eastAsia="Times New Roman" w:hAnsi="Times New Roman" w:hint="default"/>
        <w:b w:val="0"/>
        <w:bCs w:val="0"/>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12480853"/>
    <w:multiLevelType w:val="hybridMultilevel"/>
    <w:tmpl w:val="0D6658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12BB3108"/>
    <w:multiLevelType w:val="multilevel"/>
    <w:tmpl w:val="67BAA91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48E4E30"/>
    <w:multiLevelType w:val="hybridMultilevel"/>
    <w:tmpl w:val="045A74AE"/>
    <w:lvl w:ilvl="0" w:tplc="86FE2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0336FC"/>
    <w:multiLevelType w:val="hybridMultilevel"/>
    <w:tmpl w:val="22568446"/>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6C25487"/>
    <w:multiLevelType w:val="hybridMultilevel"/>
    <w:tmpl w:val="F1EC7B24"/>
    <w:lvl w:ilvl="0" w:tplc="0405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4" w15:restartNumberingAfterBreak="0">
    <w:nsid w:val="17486784"/>
    <w:multiLevelType w:val="multilevel"/>
    <w:tmpl w:val="8F5C36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9045FEF"/>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1F4302F3"/>
    <w:multiLevelType w:val="hybridMultilevel"/>
    <w:tmpl w:val="C9623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FB46882"/>
    <w:multiLevelType w:val="multilevel"/>
    <w:tmpl w:val="44DC027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25A61B40"/>
    <w:multiLevelType w:val="hybridMultilevel"/>
    <w:tmpl w:val="240C3FA2"/>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cs="Wingdings" w:hint="default"/>
      </w:rPr>
    </w:lvl>
    <w:lvl w:ilvl="3" w:tplc="04050001">
      <w:start w:val="1"/>
      <w:numFmt w:val="bullet"/>
      <w:lvlText w:val=""/>
      <w:lvlJc w:val="left"/>
      <w:pPr>
        <w:ind w:left="2880" w:hanging="360"/>
      </w:pPr>
      <w:rPr>
        <w:rFonts w:ascii="Symbol" w:hAnsi="Symbol" w:cs="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cs="Wingdings" w:hint="default"/>
      </w:rPr>
    </w:lvl>
    <w:lvl w:ilvl="6" w:tplc="04050001">
      <w:start w:val="1"/>
      <w:numFmt w:val="bullet"/>
      <w:lvlText w:val=""/>
      <w:lvlJc w:val="left"/>
      <w:pPr>
        <w:ind w:left="5040" w:hanging="360"/>
      </w:pPr>
      <w:rPr>
        <w:rFonts w:ascii="Symbol" w:hAnsi="Symbol" w:cs="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cs="Wingdings" w:hint="default"/>
      </w:rPr>
    </w:lvl>
  </w:abstractNum>
  <w:abstractNum w:abstractNumId="19" w15:restartNumberingAfterBreak="0">
    <w:nsid w:val="2AD90892"/>
    <w:multiLevelType w:val="multilevel"/>
    <w:tmpl w:val="D838984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2C7A7472"/>
    <w:multiLevelType w:val="hybridMultilevel"/>
    <w:tmpl w:val="F098B406"/>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1" w15:restartNumberingAfterBreak="0">
    <w:nsid w:val="33130F06"/>
    <w:multiLevelType w:val="multilevel"/>
    <w:tmpl w:val="1D245EC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2" w15:restartNumberingAfterBreak="0">
    <w:nsid w:val="34A96D5C"/>
    <w:multiLevelType w:val="hybridMultilevel"/>
    <w:tmpl w:val="45AE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D7AA3"/>
    <w:multiLevelType w:val="hybridMultilevel"/>
    <w:tmpl w:val="3CD07302"/>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3736513E"/>
    <w:multiLevelType w:val="hybridMultilevel"/>
    <w:tmpl w:val="DF787A9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E395739"/>
    <w:multiLevelType w:val="hybridMultilevel"/>
    <w:tmpl w:val="F76481F8"/>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6" w15:restartNumberingAfterBreak="0">
    <w:nsid w:val="48757A89"/>
    <w:multiLevelType w:val="hybridMultilevel"/>
    <w:tmpl w:val="611CFB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7CE3682"/>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57E23631"/>
    <w:multiLevelType w:val="hybridMultilevel"/>
    <w:tmpl w:val="878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41EE0"/>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5A0C55AE"/>
    <w:multiLevelType w:val="hybridMultilevel"/>
    <w:tmpl w:val="99DE75E2"/>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1" w15:restartNumberingAfterBreak="0">
    <w:nsid w:val="5ACE6C8E"/>
    <w:multiLevelType w:val="hybridMultilevel"/>
    <w:tmpl w:val="9ED874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B6F0332"/>
    <w:multiLevelType w:val="hybridMultilevel"/>
    <w:tmpl w:val="77848D74"/>
    <w:lvl w:ilvl="0" w:tplc="0405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5F8673A3"/>
    <w:multiLevelType w:val="hybridMultilevel"/>
    <w:tmpl w:val="02EA41AA"/>
    <w:lvl w:ilvl="0" w:tplc="0405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60921193"/>
    <w:multiLevelType w:val="multilevel"/>
    <w:tmpl w:val="3DAAFC9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610B2967"/>
    <w:multiLevelType w:val="hybridMultilevel"/>
    <w:tmpl w:val="31F63A78"/>
    <w:lvl w:ilvl="0" w:tplc="04050005">
      <w:start w:val="1"/>
      <w:numFmt w:val="bullet"/>
      <w:lvlText w:val=""/>
      <w:lvlJc w:val="left"/>
      <w:pPr>
        <w:ind w:left="720" w:hanging="360"/>
      </w:pPr>
      <w:rPr>
        <w:rFonts w:ascii="Wingdings" w:hAnsi="Wingdings" w:cs="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6" w15:restartNumberingAfterBreak="0">
    <w:nsid w:val="6D841E1A"/>
    <w:multiLevelType w:val="hybridMultilevel"/>
    <w:tmpl w:val="9ED874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70EF4F34"/>
    <w:multiLevelType w:val="hybridMultilevel"/>
    <w:tmpl w:val="67AA49EE"/>
    <w:lvl w:ilvl="0" w:tplc="2D986C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423092"/>
    <w:multiLevelType w:val="hybridMultilevel"/>
    <w:tmpl w:val="745ED9DC"/>
    <w:lvl w:ilvl="0" w:tplc="86FE2A4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9F5F77"/>
    <w:multiLevelType w:val="hybridMultilevel"/>
    <w:tmpl w:val="29C60568"/>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4869C7"/>
    <w:multiLevelType w:val="hybridMultilevel"/>
    <w:tmpl w:val="F184EEBE"/>
    <w:lvl w:ilvl="0" w:tplc="A9EAEB48">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1" w15:restartNumberingAfterBreak="0">
    <w:nsid w:val="79603938"/>
    <w:multiLevelType w:val="hybridMultilevel"/>
    <w:tmpl w:val="8FEA660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25"/>
  </w:num>
  <w:num w:numId="9">
    <w:abstractNumId w:val="2"/>
  </w:num>
  <w:num w:numId="10">
    <w:abstractNumId w:val="16"/>
  </w:num>
  <w:num w:numId="11">
    <w:abstractNumId w:val="18"/>
  </w:num>
  <w:num w:numId="12">
    <w:abstractNumId w:val="32"/>
  </w:num>
  <w:num w:numId="13">
    <w:abstractNumId w:val="30"/>
  </w:num>
  <w:num w:numId="14">
    <w:abstractNumId w:val="8"/>
  </w:num>
  <w:num w:numId="15">
    <w:abstractNumId w:val="4"/>
  </w:num>
  <w:num w:numId="16">
    <w:abstractNumId w:val="35"/>
  </w:num>
  <w:num w:numId="17">
    <w:abstractNumId w:val="3"/>
  </w:num>
  <w:num w:numId="18">
    <w:abstractNumId w:val="13"/>
  </w:num>
  <w:num w:numId="19">
    <w:abstractNumId w:val="7"/>
  </w:num>
  <w:num w:numId="20">
    <w:abstractNumId w:val="5"/>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num>
  <w:num w:numId="23">
    <w:abstractNumId w:val="33"/>
  </w:num>
  <w:num w:numId="24">
    <w:abstractNumId w:val="31"/>
  </w:num>
  <w:num w:numId="25">
    <w:abstractNumId w:val="36"/>
  </w:num>
  <w:num w:numId="26">
    <w:abstractNumId w:val="9"/>
  </w:num>
  <w:num w:numId="27">
    <w:abstractNumId w:val="40"/>
  </w:num>
  <w:num w:numId="28">
    <w:abstractNumId w:val="23"/>
  </w:num>
  <w:num w:numId="29">
    <w:abstractNumId w:val="20"/>
  </w:num>
  <w:num w:numId="30">
    <w:abstractNumId w:val="37"/>
  </w:num>
  <w:num w:numId="31">
    <w:abstractNumId w:val="14"/>
  </w:num>
  <w:num w:numId="32">
    <w:abstractNumId w:val="39"/>
  </w:num>
  <w:num w:numId="33">
    <w:abstractNumId w:val="34"/>
  </w:num>
  <w:num w:numId="34">
    <w:abstractNumId w:val="17"/>
  </w:num>
  <w:num w:numId="35">
    <w:abstractNumId w:val="19"/>
  </w:num>
  <w:num w:numId="36">
    <w:abstractNumId w:val="0"/>
  </w:num>
  <w:num w:numId="37">
    <w:abstractNumId w:val="29"/>
  </w:num>
  <w:num w:numId="38">
    <w:abstractNumId w:val="27"/>
  </w:num>
  <w:num w:numId="39">
    <w:abstractNumId w:val="15"/>
  </w:num>
  <w:num w:numId="40">
    <w:abstractNumId w:val="10"/>
  </w:num>
  <w:num w:numId="41">
    <w:abstractNumId w:val="11"/>
  </w:num>
  <w:num w:numId="42">
    <w:abstractNumId w:val="38"/>
  </w:num>
  <w:num w:numId="43">
    <w:abstractNumId w:val="26"/>
  </w:num>
  <w:num w:numId="44">
    <w:abstractNumId w:val="6"/>
  </w:num>
  <w:num w:numId="45">
    <w:abstractNumId w:val="24"/>
  </w:num>
  <w:num w:numId="46">
    <w:abstractNumId w:val="41"/>
  </w:num>
  <w:num w:numId="47">
    <w:abstractNumId w:val="12"/>
  </w:num>
  <w:num w:numId="48">
    <w:abstractNumId w:val="28"/>
  </w:num>
  <w:num w:numId="49">
    <w:abstractNumId w:val="1"/>
  </w:num>
  <w:num w:numId="5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Mareš">
    <w15:presenceInfo w15:providerId="Windows Live" w15:userId="d74ba533b1660f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hyphenationZone w:val="425"/>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A45"/>
    <w:rsid w:val="000007D7"/>
    <w:rsid w:val="00000C89"/>
    <w:rsid w:val="000011A7"/>
    <w:rsid w:val="0000167C"/>
    <w:rsid w:val="0000246A"/>
    <w:rsid w:val="00002AF0"/>
    <w:rsid w:val="000048E1"/>
    <w:rsid w:val="00006AAE"/>
    <w:rsid w:val="00007B17"/>
    <w:rsid w:val="000133E8"/>
    <w:rsid w:val="00013757"/>
    <w:rsid w:val="00013CE7"/>
    <w:rsid w:val="00014235"/>
    <w:rsid w:val="0001490B"/>
    <w:rsid w:val="00014F30"/>
    <w:rsid w:val="00016791"/>
    <w:rsid w:val="00017C93"/>
    <w:rsid w:val="0002394F"/>
    <w:rsid w:val="00025079"/>
    <w:rsid w:val="000251F7"/>
    <w:rsid w:val="00026F9C"/>
    <w:rsid w:val="00027B28"/>
    <w:rsid w:val="0003033D"/>
    <w:rsid w:val="000325A2"/>
    <w:rsid w:val="00032EFF"/>
    <w:rsid w:val="0003357D"/>
    <w:rsid w:val="0003449B"/>
    <w:rsid w:val="0003518D"/>
    <w:rsid w:val="0003575B"/>
    <w:rsid w:val="00035FAD"/>
    <w:rsid w:val="0003671C"/>
    <w:rsid w:val="00037348"/>
    <w:rsid w:val="0004073F"/>
    <w:rsid w:val="00040ACA"/>
    <w:rsid w:val="0004102D"/>
    <w:rsid w:val="00041416"/>
    <w:rsid w:val="00041B45"/>
    <w:rsid w:val="00043AED"/>
    <w:rsid w:val="000444D6"/>
    <w:rsid w:val="00044E3C"/>
    <w:rsid w:val="00044FCB"/>
    <w:rsid w:val="00045A9E"/>
    <w:rsid w:val="000470C2"/>
    <w:rsid w:val="00047CDD"/>
    <w:rsid w:val="000507A0"/>
    <w:rsid w:val="00051B77"/>
    <w:rsid w:val="0005250C"/>
    <w:rsid w:val="000532FA"/>
    <w:rsid w:val="000538B9"/>
    <w:rsid w:val="0005590B"/>
    <w:rsid w:val="0005608C"/>
    <w:rsid w:val="000564C0"/>
    <w:rsid w:val="000601ED"/>
    <w:rsid w:val="000613D9"/>
    <w:rsid w:val="00063410"/>
    <w:rsid w:val="00063A3A"/>
    <w:rsid w:val="00063C75"/>
    <w:rsid w:val="00065BE7"/>
    <w:rsid w:val="00066CC0"/>
    <w:rsid w:val="000708FB"/>
    <w:rsid w:val="00072335"/>
    <w:rsid w:val="0007314B"/>
    <w:rsid w:val="000731F1"/>
    <w:rsid w:val="0007412A"/>
    <w:rsid w:val="000757F1"/>
    <w:rsid w:val="00075E78"/>
    <w:rsid w:val="00076358"/>
    <w:rsid w:val="0007642C"/>
    <w:rsid w:val="00076685"/>
    <w:rsid w:val="00076A49"/>
    <w:rsid w:val="000772F5"/>
    <w:rsid w:val="00077CF9"/>
    <w:rsid w:val="000802FD"/>
    <w:rsid w:val="000816F5"/>
    <w:rsid w:val="00083338"/>
    <w:rsid w:val="00084825"/>
    <w:rsid w:val="0008665F"/>
    <w:rsid w:val="00087F4B"/>
    <w:rsid w:val="000900D2"/>
    <w:rsid w:val="00090685"/>
    <w:rsid w:val="000925AF"/>
    <w:rsid w:val="00092A45"/>
    <w:rsid w:val="0009404A"/>
    <w:rsid w:val="00094CF7"/>
    <w:rsid w:val="000952D9"/>
    <w:rsid w:val="00095505"/>
    <w:rsid w:val="00096A4B"/>
    <w:rsid w:val="000972F8"/>
    <w:rsid w:val="00097B4D"/>
    <w:rsid w:val="000A000D"/>
    <w:rsid w:val="000A16B3"/>
    <w:rsid w:val="000A172B"/>
    <w:rsid w:val="000A24E9"/>
    <w:rsid w:val="000A4D95"/>
    <w:rsid w:val="000A4DF2"/>
    <w:rsid w:val="000A6B61"/>
    <w:rsid w:val="000B2EBF"/>
    <w:rsid w:val="000B7A61"/>
    <w:rsid w:val="000C0EEE"/>
    <w:rsid w:val="000C37CB"/>
    <w:rsid w:val="000C42E0"/>
    <w:rsid w:val="000C4F1B"/>
    <w:rsid w:val="000C5779"/>
    <w:rsid w:val="000C6349"/>
    <w:rsid w:val="000D0423"/>
    <w:rsid w:val="000D0680"/>
    <w:rsid w:val="000D1B2F"/>
    <w:rsid w:val="000D1F69"/>
    <w:rsid w:val="000D47A0"/>
    <w:rsid w:val="000D4877"/>
    <w:rsid w:val="000D5CA6"/>
    <w:rsid w:val="000D5D65"/>
    <w:rsid w:val="000E011F"/>
    <w:rsid w:val="000E15AA"/>
    <w:rsid w:val="000E2C43"/>
    <w:rsid w:val="000E33CA"/>
    <w:rsid w:val="000E5372"/>
    <w:rsid w:val="000E6F1F"/>
    <w:rsid w:val="000E7D46"/>
    <w:rsid w:val="000F05C4"/>
    <w:rsid w:val="000F2564"/>
    <w:rsid w:val="000F4AE6"/>
    <w:rsid w:val="000F5344"/>
    <w:rsid w:val="000F5B1F"/>
    <w:rsid w:val="000F6288"/>
    <w:rsid w:val="000F7889"/>
    <w:rsid w:val="00100D93"/>
    <w:rsid w:val="00101772"/>
    <w:rsid w:val="00101F62"/>
    <w:rsid w:val="001038B6"/>
    <w:rsid w:val="00105CB3"/>
    <w:rsid w:val="001101FD"/>
    <w:rsid w:val="001112F9"/>
    <w:rsid w:val="0011184A"/>
    <w:rsid w:val="00112942"/>
    <w:rsid w:val="0011429C"/>
    <w:rsid w:val="00114DAE"/>
    <w:rsid w:val="00114F55"/>
    <w:rsid w:val="001159B2"/>
    <w:rsid w:val="00115CE1"/>
    <w:rsid w:val="00116393"/>
    <w:rsid w:val="0011680E"/>
    <w:rsid w:val="00116CBE"/>
    <w:rsid w:val="00120C29"/>
    <w:rsid w:val="00121928"/>
    <w:rsid w:val="00122633"/>
    <w:rsid w:val="00122A88"/>
    <w:rsid w:val="0012374F"/>
    <w:rsid w:val="00123FE4"/>
    <w:rsid w:val="001242F5"/>
    <w:rsid w:val="00124B49"/>
    <w:rsid w:val="001251D4"/>
    <w:rsid w:val="001260BD"/>
    <w:rsid w:val="001263EB"/>
    <w:rsid w:val="00127FEA"/>
    <w:rsid w:val="00131536"/>
    <w:rsid w:val="00131987"/>
    <w:rsid w:val="00131A9A"/>
    <w:rsid w:val="00131D4F"/>
    <w:rsid w:val="0013351C"/>
    <w:rsid w:val="0013450E"/>
    <w:rsid w:val="0013481D"/>
    <w:rsid w:val="00141D79"/>
    <w:rsid w:val="00141EA1"/>
    <w:rsid w:val="00144EC4"/>
    <w:rsid w:val="00145344"/>
    <w:rsid w:val="00147DB7"/>
    <w:rsid w:val="00150E29"/>
    <w:rsid w:val="001510DB"/>
    <w:rsid w:val="001548B4"/>
    <w:rsid w:val="00154AF0"/>
    <w:rsid w:val="00154C2F"/>
    <w:rsid w:val="00156071"/>
    <w:rsid w:val="00156BF6"/>
    <w:rsid w:val="00157F29"/>
    <w:rsid w:val="00161186"/>
    <w:rsid w:val="00161BFE"/>
    <w:rsid w:val="001624EB"/>
    <w:rsid w:val="00162FB5"/>
    <w:rsid w:val="00163FCA"/>
    <w:rsid w:val="00164D9A"/>
    <w:rsid w:val="00165E26"/>
    <w:rsid w:val="00166384"/>
    <w:rsid w:val="001667D4"/>
    <w:rsid w:val="00166E63"/>
    <w:rsid w:val="0016747F"/>
    <w:rsid w:val="0017042F"/>
    <w:rsid w:val="00170536"/>
    <w:rsid w:val="001714B8"/>
    <w:rsid w:val="00171E2D"/>
    <w:rsid w:val="001730AB"/>
    <w:rsid w:val="00174978"/>
    <w:rsid w:val="00174C60"/>
    <w:rsid w:val="0017611E"/>
    <w:rsid w:val="0018053F"/>
    <w:rsid w:val="00182356"/>
    <w:rsid w:val="0018363D"/>
    <w:rsid w:val="001837D7"/>
    <w:rsid w:val="00184499"/>
    <w:rsid w:val="00185089"/>
    <w:rsid w:val="00186DBE"/>
    <w:rsid w:val="00187984"/>
    <w:rsid w:val="001904BE"/>
    <w:rsid w:val="00191A1C"/>
    <w:rsid w:val="00192FE7"/>
    <w:rsid w:val="00194954"/>
    <w:rsid w:val="001950FE"/>
    <w:rsid w:val="00195627"/>
    <w:rsid w:val="00196035"/>
    <w:rsid w:val="001965EC"/>
    <w:rsid w:val="001A0B2C"/>
    <w:rsid w:val="001A0F95"/>
    <w:rsid w:val="001A295C"/>
    <w:rsid w:val="001A3701"/>
    <w:rsid w:val="001B2620"/>
    <w:rsid w:val="001B2DA8"/>
    <w:rsid w:val="001B3928"/>
    <w:rsid w:val="001B45C0"/>
    <w:rsid w:val="001B492F"/>
    <w:rsid w:val="001B5449"/>
    <w:rsid w:val="001B571E"/>
    <w:rsid w:val="001B58A0"/>
    <w:rsid w:val="001B5DAB"/>
    <w:rsid w:val="001B68EC"/>
    <w:rsid w:val="001B6946"/>
    <w:rsid w:val="001B6B7E"/>
    <w:rsid w:val="001B79F7"/>
    <w:rsid w:val="001C0F47"/>
    <w:rsid w:val="001C179C"/>
    <w:rsid w:val="001C2F23"/>
    <w:rsid w:val="001C5401"/>
    <w:rsid w:val="001C5F3B"/>
    <w:rsid w:val="001C6CDD"/>
    <w:rsid w:val="001C6D22"/>
    <w:rsid w:val="001D3171"/>
    <w:rsid w:val="001D4F93"/>
    <w:rsid w:val="001D631F"/>
    <w:rsid w:val="001D6F4A"/>
    <w:rsid w:val="001E0094"/>
    <w:rsid w:val="001E16DA"/>
    <w:rsid w:val="001E2630"/>
    <w:rsid w:val="001E32BE"/>
    <w:rsid w:val="001E340F"/>
    <w:rsid w:val="001E4773"/>
    <w:rsid w:val="001E6B64"/>
    <w:rsid w:val="001E7546"/>
    <w:rsid w:val="001F0F68"/>
    <w:rsid w:val="001F3D36"/>
    <w:rsid w:val="001F44D9"/>
    <w:rsid w:val="001F6EF6"/>
    <w:rsid w:val="001F7B50"/>
    <w:rsid w:val="00200767"/>
    <w:rsid w:val="00200AA2"/>
    <w:rsid w:val="00200C3A"/>
    <w:rsid w:val="00201349"/>
    <w:rsid w:val="00201BFD"/>
    <w:rsid w:val="002046E7"/>
    <w:rsid w:val="00204A2F"/>
    <w:rsid w:val="00206345"/>
    <w:rsid w:val="0020750C"/>
    <w:rsid w:val="0021017E"/>
    <w:rsid w:val="0021053E"/>
    <w:rsid w:val="00210D9D"/>
    <w:rsid w:val="00210F92"/>
    <w:rsid w:val="00211290"/>
    <w:rsid w:val="002117FE"/>
    <w:rsid w:val="002134BD"/>
    <w:rsid w:val="00215825"/>
    <w:rsid w:val="00215E7F"/>
    <w:rsid w:val="0021626E"/>
    <w:rsid w:val="00216525"/>
    <w:rsid w:val="00216C88"/>
    <w:rsid w:val="00217CB4"/>
    <w:rsid w:val="00217D7D"/>
    <w:rsid w:val="00222529"/>
    <w:rsid w:val="002230DF"/>
    <w:rsid w:val="00224595"/>
    <w:rsid w:val="002253D6"/>
    <w:rsid w:val="00225A0A"/>
    <w:rsid w:val="00226470"/>
    <w:rsid w:val="002266CA"/>
    <w:rsid w:val="00226CB3"/>
    <w:rsid w:val="00227610"/>
    <w:rsid w:val="00227AC9"/>
    <w:rsid w:val="00227FA1"/>
    <w:rsid w:val="002305B9"/>
    <w:rsid w:val="0023114F"/>
    <w:rsid w:val="00231DE1"/>
    <w:rsid w:val="00231EE0"/>
    <w:rsid w:val="00232671"/>
    <w:rsid w:val="0023285B"/>
    <w:rsid w:val="00232CB9"/>
    <w:rsid w:val="00232D38"/>
    <w:rsid w:val="00232D54"/>
    <w:rsid w:val="002332FC"/>
    <w:rsid w:val="0023395A"/>
    <w:rsid w:val="00234767"/>
    <w:rsid w:val="00235116"/>
    <w:rsid w:val="002359CE"/>
    <w:rsid w:val="002365FA"/>
    <w:rsid w:val="00242233"/>
    <w:rsid w:val="0024325B"/>
    <w:rsid w:val="00244060"/>
    <w:rsid w:val="002449F4"/>
    <w:rsid w:val="00244C0D"/>
    <w:rsid w:val="00244F47"/>
    <w:rsid w:val="00246009"/>
    <w:rsid w:val="00250BE4"/>
    <w:rsid w:val="00251582"/>
    <w:rsid w:val="00254129"/>
    <w:rsid w:val="002541D9"/>
    <w:rsid w:val="00254A62"/>
    <w:rsid w:val="002550FB"/>
    <w:rsid w:val="002556C1"/>
    <w:rsid w:val="00255DE9"/>
    <w:rsid w:val="002561BC"/>
    <w:rsid w:val="00256F6E"/>
    <w:rsid w:val="0025714E"/>
    <w:rsid w:val="0025724C"/>
    <w:rsid w:val="002572A9"/>
    <w:rsid w:val="00257B53"/>
    <w:rsid w:val="00257CF7"/>
    <w:rsid w:val="00261E92"/>
    <w:rsid w:val="0026286E"/>
    <w:rsid w:val="00262B5A"/>
    <w:rsid w:val="002634C4"/>
    <w:rsid w:val="00264721"/>
    <w:rsid w:val="00264BE2"/>
    <w:rsid w:val="00264D5D"/>
    <w:rsid w:val="002652CD"/>
    <w:rsid w:val="00265938"/>
    <w:rsid w:val="002669FC"/>
    <w:rsid w:val="002721D7"/>
    <w:rsid w:val="00273432"/>
    <w:rsid w:val="00273AC0"/>
    <w:rsid w:val="0027586F"/>
    <w:rsid w:val="00275BA9"/>
    <w:rsid w:val="00277B22"/>
    <w:rsid w:val="002801D4"/>
    <w:rsid w:val="00280BB7"/>
    <w:rsid w:val="00282C67"/>
    <w:rsid w:val="002834D1"/>
    <w:rsid w:val="00285A98"/>
    <w:rsid w:val="00285B6A"/>
    <w:rsid w:val="00285B93"/>
    <w:rsid w:val="002903D0"/>
    <w:rsid w:val="0029051F"/>
    <w:rsid w:val="0029132A"/>
    <w:rsid w:val="002925E0"/>
    <w:rsid w:val="00294385"/>
    <w:rsid w:val="00294D1F"/>
    <w:rsid w:val="00294DBA"/>
    <w:rsid w:val="00297C42"/>
    <w:rsid w:val="002A0B5C"/>
    <w:rsid w:val="002A1348"/>
    <w:rsid w:val="002A453E"/>
    <w:rsid w:val="002A498C"/>
    <w:rsid w:val="002A4A71"/>
    <w:rsid w:val="002A7A26"/>
    <w:rsid w:val="002A7C67"/>
    <w:rsid w:val="002B0120"/>
    <w:rsid w:val="002B15BA"/>
    <w:rsid w:val="002B1D52"/>
    <w:rsid w:val="002B3295"/>
    <w:rsid w:val="002B3F73"/>
    <w:rsid w:val="002B4083"/>
    <w:rsid w:val="002B5347"/>
    <w:rsid w:val="002B6690"/>
    <w:rsid w:val="002B6CBC"/>
    <w:rsid w:val="002B6D8F"/>
    <w:rsid w:val="002B790B"/>
    <w:rsid w:val="002C0188"/>
    <w:rsid w:val="002C1C1B"/>
    <w:rsid w:val="002C1C3C"/>
    <w:rsid w:val="002C2006"/>
    <w:rsid w:val="002C2196"/>
    <w:rsid w:val="002C3A30"/>
    <w:rsid w:val="002C4FF3"/>
    <w:rsid w:val="002C51BF"/>
    <w:rsid w:val="002C5D6E"/>
    <w:rsid w:val="002C5FE8"/>
    <w:rsid w:val="002C690D"/>
    <w:rsid w:val="002C7D99"/>
    <w:rsid w:val="002D18EC"/>
    <w:rsid w:val="002D1EC9"/>
    <w:rsid w:val="002D2EA6"/>
    <w:rsid w:val="002D3AC6"/>
    <w:rsid w:val="002D44D6"/>
    <w:rsid w:val="002D7849"/>
    <w:rsid w:val="002D7C39"/>
    <w:rsid w:val="002E0933"/>
    <w:rsid w:val="002E16F8"/>
    <w:rsid w:val="002E2037"/>
    <w:rsid w:val="002E3D24"/>
    <w:rsid w:val="002E4CE9"/>
    <w:rsid w:val="002E50AD"/>
    <w:rsid w:val="002E6F42"/>
    <w:rsid w:val="002E71D1"/>
    <w:rsid w:val="002E725E"/>
    <w:rsid w:val="002E7260"/>
    <w:rsid w:val="002E72BB"/>
    <w:rsid w:val="002E7BB7"/>
    <w:rsid w:val="002F0255"/>
    <w:rsid w:val="002F025F"/>
    <w:rsid w:val="002F08AD"/>
    <w:rsid w:val="002F150B"/>
    <w:rsid w:val="002F200A"/>
    <w:rsid w:val="002F57DF"/>
    <w:rsid w:val="002F5B74"/>
    <w:rsid w:val="002F68D6"/>
    <w:rsid w:val="00302931"/>
    <w:rsid w:val="003034A0"/>
    <w:rsid w:val="003041D8"/>
    <w:rsid w:val="0030520F"/>
    <w:rsid w:val="00305890"/>
    <w:rsid w:val="00307433"/>
    <w:rsid w:val="003078E6"/>
    <w:rsid w:val="00307CCA"/>
    <w:rsid w:val="00310828"/>
    <w:rsid w:val="0031145E"/>
    <w:rsid w:val="0031292C"/>
    <w:rsid w:val="003131C3"/>
    <w:rsid w:val="00313804"/>
    <w:rsid w:val="0031476A"/>
    <w:rsid w:val="00314C87"/>
    <w:rsid w:val="003159E3"/>
    <w:rsid w:val="00317989"/>
    <w:rsid w:val="00317E16"/>
    <w:rsid w:val="00321079"/>
    <w:rsid w:val="00321CFF"/>
    <w:rsid w:val="00322564"/>
    <w:rsid w:val="00322E7F"/>
    <w:rsid w:val="0032406A"/>
    <w:rsid w:val="003241C9"/>
    <w:rsid w:val="00324E06"/>
    <w:rsid w:val="00326A64"/>
    <w:rsid w:val="0033014E"/>
    <w:rsid w:val="003301BC"/>
    <w:rsid w:val="0033080C"/>
    <w:rsid w:val="00330A09"/>
    <w:rsid w:val="00330A4C"/>
    <w:rsid w:val="003334A8"/>
    <w:rsid w:val="00333DCB"/>
    <w:rsid w:val="0033461E"/>
    <w:rsid w:val="00335FA0"/>
    <w:rsid w:val="00337EA5"/>
    <w:rsid w:val="00340899"/>
    <w:rsid w:val="00340DFE"/>
    <w:rsid w:val="00342629"/>
    <w:rsid w:val="0034314B"/>
    <w:rsid w:val="003449F2"/>
    <w:rsid w:val="00344DA7"/>
    <w:rsid w:val="0034781A"/>
    <w:rsid w:val="00347F91"/>
    <w:rsid w:val="003504CA"/>
    <w:rsid w:val="0035075C"/>
    <w:rsid w:val="003530F1"/>
    <w:rsid w:val="003531D3"/>
    <w:rsid w:val="00353A7D"/>
    <w:rsid w:val="00353BA9"/>
    <w:rsid w:val="003550C5"/>
    <w:rsid w:val="00356257"/>
    <w:rsid w:val="00356DFD"/>
    <w:rsid w:val="00357628"/>
    <w:rsid w:val="0036093B"/>
    <w:rsid w:val="00362A08"/>
    <w:rsid w:val="00362DA2"/>
    <w:rsid w:val="00362E4D"/>
    <w:rsid w:val="00363FE0"/>
    <w:rsid w:val="00364882"/>
    <w:rsid w:val="00365A1B"/>
    <w:rsid w:val="003665B4"/>
    <w:rsid w:val="003667E9"/>
    <w:rsid w:val="00366DDF"/>
    <w:rsid w:val="00367F35"/>
    <w:rsid w:val="00370A48"/>
    <w:rsid w:val="00371228"/>
    <w:rsid w:val="00371B0F"/>
    <w:rsid w:val="0037257F"/>
    <w:rsid w:val="00373028"/>
    <w:rsid w:val="003737F5"/>
    <w:rsid w:val="003754F5"/>
    <w:rsid w:val="00375AAF"/>
    <w:rsid w:val="00382BA1"/>
    <w:rsid w:val="00384433"/>
    <w:rsid w:val="00386966"/>
    <w:rsid w:val="00387216"/>
    <w:rsid w:val="0038746D"/>
    <w:rsid w:val="00387667"/>
    <w:rsid w:val="00390D62"/>
    <w:rsid w:val="00390D81"/>
    <w:rsid w:val="00391306"/>
    <w:rsid w:val="003919B5"/>
    <w:rsid w:val="00392CF8"/>
    <w:rsid w:val="00393E8E"/>
    <w:rsid w:val="00395345"/>
    <w:rsid w:val="003A23A6"/>
    <w:rsid w:val="003A2E22"/>
    <w:rsid w:val="003A3E76"/>
    <w:rsid w:val="003A4784"/>
    <w:rsid w:val="003A66CF"/>
    <w:rsid w:val="003A67D9"/>
    <w:rsid w:val="003B10F3"/>
    <w:rsid w:val="003B1318"/>
    <w:rsid w:val="003B1C4B"/>
    <w:rsid w:val="003B6938"/>
    <w:rsid w:val="003B6B90"/>
    <w:rsid w:val="003C02EE"/>
    <w:rsid w:val="003C0BA3"/>
    <w:rsid w:val="003C3041"/>
    <w:rsid w:val="003C4012"/>
    <w:rsid w:val="003C40B7"/>
    <w:rsid w:val="003C679D"/>
    <w:rsid w:val="003C7F71"/>
    <w:rsid w:val="003D03C0"/>
    <w:rsid w:val="003D0789"/>
    <w:rsid w:val="003D096E"/>
    <w:rsid w:val="003D11BC"/>
    <w:rsid w:val="003D2A63"/>
    <w:rsid w:val="003D2D64"/>
    <w:rsid w:val="003D34FD"/>
    <w:rsid w:val="003D543A"/>
    <w:rsid w:val="003D638F"/>
    <w:rsid w:val="003D67FE"/>
    <w:rsid w:val="003D6DEB"/>
    <w:rsid w:val="003D6FC9"/>
    <w:rsid w:val="003D7472"/>
    <w:rsid w:val="003E085E"/>
    <w:rsid w:val="003E16CE"/>
    <w:rsid w:val="003E330A"/>
    <w:rsid w:val="003E399E"/>
    <w:rsid w:val="003E46F9"/>
    <w:rsid w:val="003E4724"/>
    <w:rsid w:val="003E4809"/>
    <w:rsid w:val="003E4D55"/>
    <w:rsid w:val="003E66F5"/>
    <w:rsid w:val="003E740B"/>
    <w:rsid w:val="003F1312"/>
    <w:rsid w:val="003F18B6"/>
    <w:rsid w:val="003F18CA"/>
    <w:rsid w:val="003F1EE2"/>
    <w:rsid w:val="003F1F2E"/>
    <w:rsid w:val="003F2121"/>
    <w:rsid w:val="003F2376"/>
    <w:rsid w:val="003F24E6"/>
    <w:rsid w:val="003F337A"/>
    <w:rsid w:val="003F3CE5"/>
    <w:rsid w:val="003F3F6C"/>
    <w:rsid w:val="003F46C9"/>
    <w:rsid w:val="003F544E"/>
    <w:rsid w:val="003F6AC2"/>
    <w:rsid w:val="003F6EE3"/>
    <w:rsid w:val="003F70B6"/>
    <w:rsid w:val="003F71FA"/>
    <w:rsid w:val="003F7AF2"/>
    <w:rsid w:val="00400B4D"/>
    <w:rsid w:val="004014B5"/>
    <w:rsid w:val="00401B97"/>
    <w:rsid w:val="00402751"/>
    <w:rsid w:val="004030DA"/>
    <w:rsid w:val="00403213"/>
    <w:rsid w:val="00403960"/>
    <w:rsid w:val="00404302"/>
    <w:rsid w:val="00404A6A"/>
    <w:rsid w:val="00404D4A"/>
    <w:rsid w:val="004059CC"/>
    <w:rsid w:val="00406107"/>
    <w:rsid w:val="00410175"/>
    <w:rsid w:val="004107E8"/>
    <w:rsid w:val="00410C68"/>
    <w:rsid w:val="00411840"/>
    <w:rsid w:val="00412EBD"/>
    <w:rsid w:val="00413662"/>
    <w:rsid w:val="00414E00"/>
    <w:rsid w:val="00415842"/>
    <w:rsid w:val="004162C7"/>
    <w:rsid w:val="004173CA"/>
    <w:rsid w:val="00420C61"/>
    <w:rsid w:val="00422B9E"/>
    <w:rsid w:val="00422F9F"/>
    <w:rsid w:val="004233E0"/>
    <w:rsid w:val="00423BF5"/>
    <w:rsid w:val="004254AF"/>
    <w:rsid w:val="00425C01"/>
    <w:rsid w:val="0042630C"/>
    <w:rsid w:val="00427483"/>
    <w:rsid w:val="0042773F"/>
    <w:rsid w:val="00427A33"/>
    <w:rsid w:val="004310A3"/>
    <w:rsid w:val="004310FF"/>
    <w:rsid w:val="004313D8"/>
    <w:rsid w:val="00431AF8"/>
    <w:rsid w:val="004332ED"/>
    <w:rsid w:val="0043388B"/>
    <w:rsid w:val="00435442"/>
    <w:rsid w:val="00435487"/>
    <w:rsid w:val="00437964"/>
    <w:rsid w:val="00437B7A"/>
    <w:rsid w:val="00437E14"/>
    <w:rsid w:val="00440A69"/>
    <w:rsid w:val="00440C5F"/>
    <w:rsid w:val="00440CCB"/>
    <w:rsid w:val="00442A82"/>
    <w:rsid w:val="00443DCD"/>
    <w:rsid w:val="00444656"/>
    <w:rsid w:val="00444A3A"/>
    <w:rsid w:val="00445087"/>
    <w:rsid w:val="00445D1C"/>
    <w:rsid w:val="0044681D"/>
    <w:rsid w:val="00446DEE"/>
    <w:rsid w:val="004472B5"/>
    <w:rsid w:val="00452741"/>
    <w:rsid w:val="004541E2"/>
    <w:rsid w:val="004547DB"/>
    <w:rsid w:val="00455A5C"/>
    <w:rsid w:val="00455BE0"/>
    <w:rsid w:val="00455DD1"/>
    <w:rsid w:val="00456B13"/>
    <w:rsid w:val="00457AAC"/>
    <w:rsid w:val="00461D7F"/>
    <w:rsid w:val="0046224D"/>
    <w:rsid w:val="00463654"/>
    <w:rsid w:val="004641F8"/>
    <w:rsid w:val="00464206"/>
    <w:rsid w:val="00464AC2"/>
    <w:rsid w:val="00464F0A"/>
    <w:rsid w:val="00466689"/>
    <w:rsid w:val="0046763A"/>
    <w:rsid w:val="00467ADF"/>
    <w:rsid w:val="00471476"/>
    <w:rsid w:val="00472126"/>
    <w:rsid w:val="00473031"/>
    <w:rsid w:val="00473287"/>
    <w:rsid w:val="0047338D"/>
    <w:rsid w:val="00473B77"/>
    <w:rsid w:val="00474C96"/>
    <w:rsid w:val="0047630D"/>
    <w:rsid w:val="0047642E"/>
    <w:rsid w:val="00476777"/>
    <w:rsid w:val="00476A2F"/>
    <w:rsid w:val="00476A41"/>
    <w:rsid w:val="00477E63"/>
    <w:rsid w:val="004801C1"/>
    <w:rsid w:val="00481419"/>
    <w:rsid w:val="004815C5"/>
    <w:rsid w:val="00483A7C"/>
    <w:rsid w:val="00485263"/>
    <w:rsid w:val="00490D6E"/>
    <w:rsid w:val="00491B6C"/>
    <w:rsid w:val="00493CC4"/>
    <w:rsid w:val="004943D8"/>
    <w:rsid w:val="004960D1"/>
    <w:rsid w:val="004963FC"/>
    <w:rsid w:val="00497CF1"/>
    <w:rsid w:val="00497D5D"/>
    <w:rsid w:val="004A10E5"/>
    <w:rsid w:val="004A2CA3"/>
    <w:rsid w:val="004A3C02"/>
    <w:rsid w:val="004A3EB6"/>
    <w:rsid w:val="004A61FA"/>
    <w:rsid w:val="004A6455"/>
    <w:rsid w:val="004A7404"/>
    <w:rsid w:val="004A7567"/>
    <w:rsid w:val="004A7C3E"/>
    <w:rsid w:val="004A7ECB"/>
    <w:rsid w:val="004A7FA6"/>
    <w:rsid w:val="004B1D85"/>
    <w:rsid w:val="004B233F"/>
    <w:rsid w:val="004B2374"/>
    <w:rsid w:val="004B2594"/>
    <w:rsid w:val="004B2923"/>
    <w:rsid w:val="004B311F"/>
    <w:rsid w:val="004B551F"/>
    <w:rsid w:val="004B61E3"/>
    <w:rsid w:val="004B6272"/>
    <w:rsid w:val="004B6D74"/>
    <w:rsid w:val="004C07B5"/>
    <w:rsid w:val="004C0C34"/>
    <w:rsid w:val="004C2BF1"/>
    <w:rsid w:val="004C3E09"/>
    <w:rsid w:val="004C3FA8"/>
    <w:rsid w:val="004C404F"/>
    <w:rsid w:val="004C53CB"/>
    <w:rsid w:val="004C53FE"/>
    <w:rsid w:val="004C67F9"/>
    <w:rsid w:val="004C6897"/>
    <w:rsid w:val="004C715B"/>
    <w:rsid w:val="004C789B"/>
    <w:rsid w:val="004D1E9A"/>
    <w:rsid w:val="004D2281"/>
    <w:rsid w:val="004D50E0"/>
    <w:rsid w:val="004D55A9"/>
    <w:rsid w:val="004D5BEC"/>
    <w:rsid w:val="004E067E"/>
    <w:rsid w:val="004E1CB6"/>
    <w:rsid w:val="004E34A8"/>
    <w:rsid w:val="004E407D"/>
    <w:rsid w:val="004E59C3"/>
    <w:rsid w:val="004F041E"/>
    <w:rsid w:val="004F058B"/>
    <w:rsid w:val="004F08D1"/>
    <w:rsid w:val="004F1C7D"/>
    <w:rsid w:val="004F537D"/>
    <w:rsid w:val="004F618C"/>
    <w:rsid w:val="004F6D23"/>
    <w:rsid w:val="00500051"/>
    <w:rsid w:val="005011FF"/>
    <w:rsid w:val="00501361"/>
    <w:rsid w:val="00501955"/>
    <w:rsid w:val="00501B5C"/>
    <w:rsid w:val="00501EC1"/>
    <w:rsid w:val="00502031"/>
    <w:rsid w:val="00502E7F"/>
    <w:rsid w:val="00503239"/>
    <w:rsid w:val="005038F3"/>
    <w:rsid w:val="00503F2F"/>
    <w:rsid w:val="00505BC2"/>
    <w:rsid w:val="005063AC"/>
    <w:rsid w:val="005077C3"/>
    <w:rsid w:val="0050784F"/>
    <w:rsid w:val="00507F95"/>
    <w:rsid w:val="00510B9E"/>
    <w:rsid w:val="0051206C"/>
    <w:rsid w:val="005122BD"/>
    <w:rsid w:val="00513580"/>
    <w:rsid w:val="00513E22"/>
    <w:rsid w:val="00514C3F"/>
    <w:rsid w:val="00516031"/>
    <w:rsid w:val="005166BB"/>
    <w:rsid w:val="0051691B"/>
    <w:rsid w:val="00516969"/>
    <w:rsid w:val="005177A8"/>
    <w:rsid w:val="005213D2"/>
    <w:rsid w:val="005213F2"/>
    <w:rsid w:val="00521426"/>
    <w:rsid w:val="00522922"/>
    <w:rsid w:val="0052368D"/>
    <w:rsid w:val="00523DAE"/>
    <w:rsid w:val="005253FF"/>
    <w:rsid w:val="005257E6"/>
    <w:rsid w:val="005325BC"/>
    <w:rsid w:val="00532907"/>
    <w:rsid w:val="00533458"/>
    <w:rsid w:val="00533CE2"/>
    <w:rsid w:val="00534653"/>
    <w:rsid w:val="00535275"/>
    <w:rsid w:val="005360E5"/>
    <w:rsid w:val="00536C1F"/>
    <w:rsid w:val="00536EE5"/>
    <w:rsid w:val="00537195"/>
    <w:rsid w:val="00537A0B"/>
    <w:rsid w:val="005424FF"/>
    <w:rsid w:val="005441C7"/>
    <w:rsid w:val="005448A8"/>
    <w:rsid w:val="00546588"/>
    <w:rsid w:val="00546AED"/>
    <w:rsid w:val="00547A96"/>
    <w:rsid w:val="00547AF4"/>
    <w:rsid w:val="00547E6A"/>
    <w:rsid w:val="00550442"/>
    <w:rsid w:val="00551484"/>
    <w:rsid w:val="0055286C"/>
    <w:rsid w:val="00552E49"/>
    <w:rsid w:val="00553B06"/>
    <w:rsid w:val="00554E6F"/>
    <w:rsid w:val="005554E0"/>
    <w:rsid w:val="00555FDD"/>
    <w:rsid w:val="005560E3"/>
    <w:rsid w:val="00556C48"/>
    <w:rsid w:val="00557548"/>
    <w:rsid w:val="00557B3E"/>
    <w:rsid w:val="005602AB"/>
    <w:rsid w:val="005618DC"/>
    <w:rsid w:val="00562887"/>
    <w:rsid w:val="00563226"/>
    <w:rsid w:val="005633B0"/>
    <w:rsid w:val="00564937"/>
    <w:rsid w:val="00565AF3"/>
    <w:rsid w:val="005665ED"/>
    <w:rsid w:val="005672A2"/>
    <w:rsid w:val="005674BD"/>
    <w:rsid w:val="0056761E"/>
    <w:rsid w:val="00567E4E"/>
    <w:rsid w:val="005703CD"/>
    <w:rsid w:val="005717BC"/>
    <w:rsid w:val="00572DDE"/>
    <w:rsid w:val="00573A39"/>
    <w:rsid w:val="00574014"/>
    <w:rsid w:val="005745C5"/>
    <w:rsid w:val="005748DA"/>
    <w:rsid w:val="005750BA"/>
    <w:rsid w:val="00575126"/>
    <w:rsid w:val="00575D73"/>
    <w:rsid w:val="00576120"/>
    <w:rsid w:val="00583696"/>
    <w:rsid w:val="00586D11"/>
    <w:rsid w:val="0058780C"/>
    <w:rsid w:val="00587BA8"/>
    <w:rsid w:val="00587F45"/>
    <w:rsid w:val="00591434"/>
    <w:rsid w:val="005918FA"/>
    <w:rsid w:val="00592002"/>
    <w:rsid w:val="0059234A"/>
    <w:rsid w:val="00592ADB"/>
    <w:rsid w:val="00592F3C"/>
    <w:rsid w:val="00593FD2"/>
    <w:rsid w:val="00596D91"/>
    <w:rsid w:val="005A1222"/>
    <w:rsid w:val="005A6C43"/>
    <w:rsid w:val="005A7350"/>
    <w:rsid w:val="005A7D67"/>
    <w:rsid w:val="005B0AAA"/>
    <w:rsid w:val="005B33F4"/>
    <w:rsid w:val="005B3A93"/>
    <w:rsid w:val="005B57D5"/>
    <w:rsid w:val="005B62F5"/>
    <w:rsid w:val="005B6411"/>
    <w:rsid w:val="005B6669"/>
    <w:rsid w:val="005B671A"/>
    <w:rsid w:val="005C16E9"/>
    <w:rsid w:val="005C21AE"/>
    <w:rsid w:val="005C2B7F"/>
    <w:rsid w:val="005C374D"/>
    <w:rsid w:val="005C3C12"/>
    <w:rsid w:val="005C3D5F"/>
    <w:rsid w:val="005C49F1"/>
    <w:rsid w:val="005C4E0A"/>
    <w:rsid w:val="005C587A"/>
    <w:rsid w:val="005C66B8"/>
    <w:rsid w:val="005D0483"/>
    <w:rsid w:val="005D05BE"/>
    <w:rsid w:val="005D0780"/>
    <w:rsid w:val="005D0E5E"/>
    <w:rsid w:val="005D1622"/>
    <w:rsid w:val="005D1C34"/>
    <w:rsid w:val="005D3003"/>
    <w:rsid w:val="005D511C"/>
    <w:rsid w:val="005D7489"/>
    <w:rsid w:val="005D7CC4"/>
    <w:rsid w:val="005D7D1A"/>
    <w:rsid w:val="005E066C"/>
    <w:rsid w:val="005E0B08"/>
    <w:rsid w:val="005E0B7A"/>
    <w:rsid w:val="005E2D69"/>
    <w:rsid w:val="005E3793"/>
    <w:rsid w:val="005E490E"/>
    <w:rsid w:val="005E4924"/>
    <w:rsid w:val="005E53C0"/>
    <w:rsid w:val="005E645B"/>
    <w:rsid w:val="005E7A5B"/>
    <w:rsid w:val="005F1929"/>
    <w:rsid w:val="005F33AA"/>
    <w:rsid w:val="005F3551"/>
    <w:rsid w:val="005F443E"/>
    <w:rsid w:val="005F44A7"/>
    <w:rsid w:val="005F4F64"/>
    <w:rsid w:val="005F5DE5"/>
    <w:rsid w:val="005F7557"/>
    <w:rsid w:val="00600A3E"/>
    <w:rsid w:val="00601DF7"/>
    <w:rsid w:val="006021B7"/>
    <w:rsid w:val="00602429"/>
    <w:rsid w:val="00602FF9"/>
    <w:rsid w:val="00604877"/>
    <w:rsid w:val="0061005E"/>
    <w:rsid w:val="0061123E"/>
    <w:rsid w:val="00611A25"/>
    <w:rsid w:val="00615A62"/>
    <w:rsid w:val="006166AB"/>
    <w:rsid w:val="00616F6D"/>
    <w:rsid w:val="00620BA7"/>
    <w:rsid w:val="0062163C"/>
    <w:rsid w:val="006219FB"/>
    <w:rsid w:val="00622177"/>
    <w:rsid w:val="0062445C"/>
    <w:rsid w:val="006257DF"/>
    <w:rsid w:val="00625A5F"/>
    <w:rsid w:val="00625DAA"/>
    <w:rsid w:val="006268E5"/>
    <w:rsid w:val="00627317"/>
    <w:rsid w:val="0063118E"/>
    <w:rsid w:val="00631456"/>
    <w:rsid w:val="006316DD"/>
    <w:rsid w:val="00631C0C"/>
    <w:rsid w:val="00631CD3"/>
    <w:rsid w:val="00631F02"/>
    <w:rsid w:val="0063266D"/>
    <w:rsid w:val="00634BF7"/>
    <w:rsid w:val="00635481"/>
    <w:rsid w:val="00635DA0"/>
    <w:rsid w:val="0063709E"/>
    <w:rsid w:val="00637C1F"/>
    <w:rsid w:val="0064030A"/>
    <w:rsid w:val="0064176B"/>
    <w:rsid w:val="00641E3B"/>
    <w:rsid w:val="00641F7A"/>
    <w:rsid w:val="00642C5A"/>
    <w:rsid w:val="006430FA"/>
    <w:rsid w:val="0064430E"/>
    <w:rsid w:val="0064442A"/>
    <w:rsid w:val="006447AD"/>
    <w:rsid w:val="00645BB4"/>
    <w:rsid w:val="00646A69"/>
    <w:rsid w:val="006475D8"/>
    <w:rsid w:val="00647C4C"/>
    <w:rsid w:val="006505F9"/>
    <w:rsid w:val="0065092C"/>
    <w:rsid w:val="00651802"/>
    <w:rsid w:val="00652717"/>
    <w:rsid w:val="0065359E"/>
    <w:rsid w:val="00653FD6"/>
    <w:rsid w:val="00655426"/>
    <w:rsid w:val="006557CA"/>
    <w:rsid w:val="00656DD6"/>
    <w:rsid w:val="00657966"/>
    <w:rsid w:val="00661666"/>
    <w:rsid w:val="00661C90"/>
    <w:rsid w:val="0066273B"/>
    <w:rsid w:val="006649D3"/>
    <w:rsid w:val="00664FE2"/>
    <w:rsid w:val="0066548A"/>
    <w:rsid w:val="00665DCD"/>
    <w:rsid w:val="00666E7A"/>
    <w:rsid w:val="006672A0"/>
    <w:rsid w:val="00667902"/>
    <w:rsid w:val="00667BCE"/>
    <w:rsid w:val="00667F90"/>
    <w:rsid w:val="00671167"/>
    <w:rsid w:val="006734D1"/>
    <w:rsid w:val="006736F4"/>
    <w:rsid w:val="00673845"/>
    <w:rsid w:val="006744C2"/>
    <w:rsid w:val="00674B5E"/>
    <w:rsid w:val="00675ADA"/>
    <w:rsid w:val="0067600E"/>
    <w:rsid w:val="006769CF"/>
    <w:rsid w:val="006811D3"/>
    <w:rsid w:val="0068149F"/>
    <w:rsid w:val="00683924"/>
    <w:rsid w:val="0068430B"/>
    <w:rsid w:val="00684951"/>
    <w:rsid w:val="0068608A"/>
    <w:rsid w:val="00686756"/>
    <w:rsid w:val="00687E26"/>
    <w:rsid w:val="00690398"/>
    <w:rsid w:val="006921E9"/>
    <w:rsid w:val="00693A31"/>
    <w:rsid w:val="006944D6"/>
    <w:rsid w:val="0069516E"/>
    <w:rsid w:val="0069549D"/>
    <w:rsid w:val="00695A49"/>
    <w:rsid w:val="00697F80"/>
    <w:rsid w:val="006A100F"/>
    <w:rsid w:val="006A20D0"/>
    <w:rsid w:val="006A2FE9"/>
    <w:rsid w:val="006A48FB"/>
    <w:rsid w:val="006A6A3E"/>
    <w:rsid w:val="006A6CE4"/>
    <w:rsid w:val="006A71CD"/>
    <w:rsid w:val="006B13DA"/>
    <w:rsid w:val="006B15F5"/>
    <w:rsid w:val="006B1EFB"/>
    <w:rsid w:val="006B27CF"/>
    <w:rsid w:val="006B28AD"/>
    <w:rsid w:val="006B4121"/>
    <w:rsid w:val="006B41B1"/>
    <w:rsid w:val="006B4D22"/>
    <w:rsid w:val="006C0464"/>
    <w:rsid w:val="006C17E4"/>
    <w:rsid w:val="006C207B"/>
    <w:rsid w:val="006C25CA"/>
    <w:rsid w:val="006C3330"/>
    <w:rsid w:val="006C356C"/>
    <w:rsid w:val="006C5555"/>
    <w:rsid w:val="006C616E"/>
    <w:rsid w:val="006D156F"/>
    <w:rsid w:val="006D16DF"/>
    <w:rsid w:val="006D1C17"/>
    <w:rsid w:val="006D31A2"/>
    <w:rsid w:val="006D3267"/>
    <w:rsid w:val="006D563F"/>
    <w:rsid w:val="006D5795"/>
    <w:rsid w:val="006D6138"/>
    <w:rsid w:val="006D7D27"/>
    <w:rsid w:val="006D7F6B"/>
    <w:rsid w:val="006E2C3F"/>
    <w:rsid w:val="006E2ED6"/>
    <w:rsid w:val="006E5161"/>
    <w:rsid w:val="006E79F0"/>
    <w:rsid w:val="006F04AF"/>
    <w:rsid w:val="006F04FF"/>
    <w:rsid w:val="006F2ADC"/>
    <w:rsid w:val="006F2D2B"/>
    <w:rsid w:val="006F383C"/>
    <w:rsid w:val="006F4FD4"/>
    <w:rsid w:val="006F5E48"/>
    <w:rsid w:val="006F6728"/>
    <w:rsid w:val="006F7414"/>
    <w:rsid w:val="006F7931"/>
    <w:rsid w:val="006F7F80"/>
    <w:rsid w:val="00700415"/>
    <w:rsid w:val="007005E5"/>
    <w:rsid w:val="007015F3"/>
    <w:rsid w:val="00702CB2"/>
    <w:rsid w:val="00703D15"/>
    <w:rsid w:val="00703DAC"/>
    <w:rsid w:val="00703EB7"/>
    <w:rsid w:val="0070444B"/>
    <w:rsid w:val="007057F8"/>
    <w:rsid w:val="0070620D"/>
    <w:rsid w:val="0070685B"/>
    <w:rsid w:val="00706B32"/>
    <w:rsid w:val="00706B58"/>
    <w:rsid w:val="00706E2A"/>
    <w:rsid w:val="0070733D"/>
    <w:rsid w:val="0071132D"/>
    <w:rsid w:val="007137A2"/>
    <w:rsid w:val="00714878"/>
    <w:rsid w:val="0071658D"/>
    <w:rsid w:val="00717AE3"/>
    <w:rsid w:val="007205F0"/>
    <w:rsid w:val="00720B24"/>
    <w:rsid w:val="00720E0F"/>
    <w:rsid w:val="0072161F"/>
    <w:rsid w:val="00721D42"/>
    <w:rsid w:val="00722390"/>
    <w:rsid w:val="00724BD4"/>
    <w:rsid w:val="00724CC8"/>
    <w:rsid w:val="007301BA"/>
    <w:rsid w:val="00731AE5"/>
    <w:rsid w:val="00732BE8"/>
    <w:rsid w:val="007333F5"/>
    <w:rsid w:val="00735859"/>
    <w:rsid w:val="00735C88"/>
    <w:rsid w:val="00737F6A"/>
    <w:rsid w:val="00740142"/>
    <w:rsid w:val="00740914"/>
    <w:rsid w:val="00742284"/>
    <w:rsid w:val="00742E14"/>
    <w:rsid w:val="007431C0"/>
    <w:rsid w:val="0074328C"/>
    <w:rsid w:val="00743A10"/>
    <w:rsid w:val="007442B4"/>
    <w:rsid w:val="00746A17"/>
    <w:rsid w:val="00747C9E"/>
    <w:rsid w:val="00747F24"/>
    <w:rsid w:val="007508DD"/>
    <w:rsid w:val="00750A15"/>
    <w:rsid w:val="0075126A"/>
    <w:rsid w:val="007514B1"/>
    <w:rsid w:val="00751E93"/>
    <w:rsid w:val="00752CC9"/>
    <w:rsid w:val="00752E90"/>
    <w:rsid w:val="00752FED"/>
    <w:rsid w:val="00753B9F"/>
    <w:rsid w:val="00753BE9"/>
    <w:rsid w:val="00754283"/>
    <w:rsid w:val="007558E4"/>
    <w:rsid w:val="00762557"/>
    <w:rsid w:val="00763EC3"/>
    <w:rsid w:val="00764519"/>
    <w:rsid w:val="00764E5D"/>
    <w:rsid w:val="00765C96"/>
    <w:rsid w:val="007662BE"/>
    <w:rsid w:val="00767B27"/>
    <w:rsid w:val="00767C6E"/>
    <w:rsid w:val="0077057B"/>
    <w:rsid w:val="0077133E"/>
    <w:rsid w:val="00771A27"/>
    <w:rsid w:val="00772750"/>
    <w:rsid w:val="00773AC0"/>
    <w:rsid w:val="00774D73"/>
    <w:rsid w:val="00775137"/>
    <w:rsid w:val="00776216"/>
    <w:rsid w:val="00776775"/>
    <w:rsid w:val="00777671"/>
    <w:rsid w:val="007801F3"/>
    <w:rsid w:val="00780328"/>
    <w:rsid w:val="00780485"/>
    <w:rsid w:val="00780CA9"/>
    <w:rsid w:val="0078195D"/>
    <w:rsid w:val="007823C7"/>
    <w:rsid w:val="00782731"/>
    <w:rsid w:val="00782EC9"/>
    <w:rsid w:val="00783ECE"/>
    <w:rsid w:val="00785876"/>
    <w:rsid w:val="007862A1"/>
    <w:rsid w:val="00786859"/>
    <w:rsid w:val="00787499"/>
    <w:rsid w:val="00787656"/>
    <w:rsid w:val="00787683"/>
    <w:rsid w:val="00787D6A"/>
    <w:rsid w:val="00792C36"/>
    <w:rsid w:val="00794C53"/>
    <w:rsid w:val="00795A02"/>
    <w:rsid w:val="007960D9"/>
    <w:rsid w:val="00797E45"/>
    <w:rsid w:val="007A28FD"/>
    <w:rsid w:val="007A2CAF"/>
    <w:rsid w:val="007A310E"/>
    <w:rsid w:val="007A469E"/>
    <w:rsid w:val="007A4F61"/>
    <w:rsid w:val="007A5359"/>
    <w:rsid w:val="007A56CA"/>
    <w:rsid w:val="007A57FA"/>
    <w:rsid w:val="007A65AB"/>
    <w:rsid w:val="007B21CC"/>
    <w:rsid w:val="007B2523"/>
    <w:rsid w:val="007B298A"/>
    <w:rsid w:val="007B2F39"/>
    <w:rsid w:val="007B3891"/>
    <w:rsid w:val="007B42F8"/>
    <w:rsid w:val="007B571A"/>
    <w:rsid w:val="007B5830"/>
    <w:rsid w:val="007B6A42"/>
    <w:rsid w:val="007B7A3D"/>
    <w:rsid w:val="007C0B10"/>
    <w:rsid w:val="007C1BF5"/>
    <w:rsid w:val="007C2205"/>
    <w:rsid w:val="007C422F"/>
    <w:rsid w:val="007C4C54"/>
    <w:rsid w:val="007C676E"/>
    <w:rsid w:val="007C69F7"/>
    <w:rsid w:val="007C7146"/>
    <w:rsid w:val="007C7AEA"/>
    <w:rsid w:val="007D0652"/>
    <w:rsid w:val="007D1EC6"/>
    <w:rsid w:val="007D3A09"/>
    <w:rsid w:val="007D4F38"/>
    <w:rsid w:val="007D7220"/>
    <w:rsid w:val="007D7ADA"/>
    <w:rsid w:val="007E02D3"/>
    <w:rsid w:val="007E0CFE"/>
    <w:rsid w:val="007E345B"/>
    <w:rsid w:val="007E3648"/>
    <w:rsid w:val="007E6030"/>
    <w:rsid w:val="007E6E87"/>
    <w:rsid w:val="007F0089"/>
    <w:rsid w:val="007F0EB3"/>
    <w:rsid w:val="007F2717"/>
    <w:rsid w:val="007F2E4A"/>
    <w:rsid w:val="007F4EE4"/>
    <w:rsid w:val="007F5941"/>
    <w:rsid w:val="007F7163"/>
    <w:rsid w:val="00801C2E"/>
    <w:rsid w:val="008057A0"/>
    <w:rsid w:val="00807886"/>
    <w:rsid w:val="008100B1"/>
    <w:rsid w:val="00810369"/>
    <w:rsid w:val="00811E8E"/>
    <w:rsid w:val="0081204E"/>
    <w:rsid w:val="008122BF"/>
    <w:rsid w:val="00812E26"/>
    <w:rsid w:val="00813243"/>
    <w:rsid w:val="00813C66"/>
    <w:rsid w:val="00813C8C"/>
    <w:rsid w:val="00813F2D"/>
    <w:rsid w:val="008147B3"/>
    <w:rsid w:val="00814AA7"/>
    <w:rsid w:val="00815B31"/>
    <w:rsid w:val="00816B57"/>
    <w:rsid w:val="008172BF"/>
    <w:rsid w:val="00817B44"/>
    <w:rsid w:val="00820EAB"/>
    <w:rsid w:val="008214C8"/>
    <w:rsid w:val="00822EA0"/>
    <w:rsid w:val="008247BE"/>
    <w:rsid w:val="00824F90"/>
    <w:rsid w:val="00826FD7"/>
    <w:rsid w:val="00827CC4"/>
    <w:rsid w:val="00827F59"/>
    <w:rsid w:val="0083064A"/>
    <w:rsid w:val="00830B3B"/>
    <w:rsid w:val="00831B46"/>
    <w:rsid w:val="00832C13"/>
    <w:rsid w:val="008331E0"/>
    <w:rsid w:val="008331F6"/>
    <w:rsid w:val="00833E17"/>
    <w:rsid w:val="0083606E"/>
    <w:rsid w:val="008403CC"/>
    <w:rsid w:val="00840854"/>
    <w:rsid w:val="00840940"/>
    <w:rsid w:val="0084094E"/>
    <w:rsid w:val="00840F61"/>
    <w:rsid w:val="0084181A"/>
    <w:rsid w:val="00841CA1"/>
    <w:rsid w:val="0084295B"/>
    <w:rsid w:val="00847896"/>
    <w:rsid w:val="00850392"/>
    <w:rsid w:val="008503D5"/>
    <w:rsid w:val="008505FA"/>
    <w:rsid w:val="008506F3"/>
    <w:rsid w:val="008510DE"/>
    <w:rsid w:val="00851149"/>
    <w:rsid w:val="00851636"/>
    <w:rsid w:val="00852F02"/>
    <w:rsid w:val="00853510"/>
    <w:rsid w:val="0085363C"/>
    <w:rsid w:val="00855FB7"/>
    <w:rsid w:val="0086032A"/>
    <w:rsid w:val="008607D8"/>
    <w:rsid w:val="008631DD"/>
    <w:rsid w:val="00864379"/>
    <w:rsid w:val="008644CB"/>
    <w:rsid w:val="008646CE"/>
    <w:rsid w:val="008647BA"/>
    <w:rsid w:val="00865BE9"/>
    <w:rsid w:val="00866A33"/>
    <w:rsid w:val="0086793C"/>
    <w:rsid w:val="00867FE0"/>
    <w:rsid w:val="00870636"/>
    <w:rsid w:val="00870FDE"/>
    <w:rsid w:val="00873249"/>
    <w:rsid w:val="00876807"/>
    <w:rsid w:val="00876EDF"/>
    <w:rsid w:val="008770A3"/>
    <w:rsid w:val="00877176"/>
    <w:rsid w:val="008772E0"/>
    <w:rsid w:val="008778D7"/>
    <w:rsid w:val="00880F10"/>
    <w:rsid w:val="00881582"/>
    <w:rsid w:val="008827AE"/>
    <w:rsid w:val="0088312F"/>
    <w:rsid w:val="0088340C"/>
    <w:rsid w:val="00884074"/>
    <w:rsid w:val="00884DFE"/>
    <w:rsid w:val="0088620D"/>
    <w:rsid w:val="008867E3"/>
    <w:rsid w:val="008868CC"/>
    <w:rsid w:val="00886A4F"/>
    <w:rsid w:val="008871CE"/>
    <w:rsid w:val="00887A1B"/>
    <w:rsid w:val="00887B2B"/>
    <w:rsid w:val="00887D0B"/>
    <w:rsid w:val="00891859"/>
    <w:rsid w:val="00892031"/>
    <w:rsid w:val="0089214E"/>
    <w:rsid w:val="00893697"/>
    <w:rsid w:val="0089511B"/>
    <w:rsid w:val="0089516B"/>
    <w:rsid w:val="00895761"/>
    <w:rsid w:val="0089620F"/>
    <w:rsid w:val="00896C9C"/>
    <w:rsid w:val="008A09E7"/>
    <w:rsid w:val="008A223D"/>
    <w:rsid w:val="008A2BB5"/>
    <w:rsid w:val="008A3826"/>
    <w:rsid w:val="008A3BD4"/>
    <w:rsid w:val="008A52AF"/>
    <w:rsid w:val="008A710A"/>
    <w:rsid w:val="008B1DA1"/>
    <w:rsid w:val="008B27E6"/>
    <w:rsid w:val="008B30AC"/>
    <w:rsid w:val="008B3A22"/>
    <w:rsid w:val="008B4B65"/>
    <w:rsid w:val="008B5603"/>
    <w:rsid w:val="008B5D15"/>
    <w:rsid w:val="008C0DF0"/>
    <w:rsid w:val="008C47F7"/>
    <w:rsid w:val="008C5D3D"/>
    <w:rsid w:val="008C749B"/>
    <w:rsid w:val="008D0120"/>
    <w:rsid w:val="008D1722"/>
    <w:rsid w:val="008D28E3"/>
    <w:rsid w:val="008D36F2"/>
    <w:rsid w:val="008D37C5"/>
    <w:rsid w:val="008D472E"/>
    <w:rsid w:val="008D5962"/>
    <w:rsid w:val="008D63D7"/>
    <w:rsid w:val="008D7665"/>
    <w:rsid w:val="008E100C"/>
    <w:rsid w:val="008E234C"/>
    <w:rsid w:val="008E3A8A"/>
    <w:rsid w:val="008E3E12"/>
    <w:rsid w:val="008E4E8E"/>
    <w:rsid w:val="008E5346"/>
    <w:rsid w:val="008E741E"/>
    <w:rsid w:val="008F13EA"/>
    <w:rsid w:val="008F15D4"/>
    <w:rsid w:val="008F176E"/>
    <w:rsid w:val="008F2138"/>
    <w:rsid w:val="008F383A"/>
    <w:rsid w:val="008F52C5"/>
    <w:rsid w:val="009002ED"/>
    <w:rsid w:val="009017AE"/>
    <w:rsid w:val="00902444"/>
    <w:rsid w:val="00902460"/>
    <w:rsid w:val="009028C3"/>
    <w:rsid w:val="00902FDB"/>
    <w:rsid w:val="0090330F"/>
    <w:rsid w:val="009042EC"/>
    <w:rsid w:val="009050E6"/>
    <w:rsid w:val="00907494"/>
    <w:rsid w:val="009100D5"/>
    <w:rsid w:val="009139EF"/>
    <w:rsid w:val="00913C7D"/>
    <w:rsid w:val="00915671"/>
    <w:rsid w:val="009174CE"/>
    <w:rsid w:val="00917DAA"/>
    <w:rsid w:val="009205B3"/>
    <w:rsid w:val="009213DF"/>
    <w:rsid w:val="00921521"/>
    <w:rsid w:val="009217F2"/>
    <w:rsid w:val="00922728"/>
    <w:rsid w:val="00922D3D"/>
    <w:rsid w:val="0092301D"/>
    <w:rsid w:val="00923428"/>
    <w:rsid w:val="00923469"/>
    <w:rsid w:val="009256D0"/>
    <w:rsid w:val="009259B0"/>
    <w:rsid w:val="00926039"/>
    <w:rsid w:val="00926892"/>
    <w:rsid w:val="00926C2D"/>
    <w:rsid w:val="00927333"/>
    <w:rsid w:val="009319F7"/>
    <w:rsid w:val="009328BE"/>
    <w:rsid w:val="009332F8"/>
    <w:rsid w:val="00934B3D"/>
    <w:rsid w:val="00935214"/>
    <w:rsid w:val="0093549E"/>
    <w:rsid w:val="009410AD"/>
    <w:rsid w:val="009414D8"/>
    <w:rsid w:val="009419F3"/>
    <w:rsid w:val="009420CB"/>
    <w:rsid w:val="009425DC"/>
    <w:rsid w:val="009446FD"/>
    <w:rsid w:val="00944F42"/>
    <w:rsid w:val="00946C77"/>
    <w:rsid w:val="009507AE"/>
    <w:rsid w:val="00952996"/>
    <w:rsid w:val="00953633"/>
    <w:rsid w:val="00954537"/>
    <w:rsid w:val="009546A5"/>
    <w:rsid w:val="00954C51"/>
    <w:rsid w:val="00955975"/>
    <w:rsid w:val="00957A36"/>
    <w:rsid w:val="00960C75"/>
    <w:rsid w:val="00962A29"/>
    <w:rsid w:val="00963001"/>
    <w:rsid w:val="009631BB"/>
    <w:rsid w:val="0096378B"/>
    <w:rsid w:val="00964960"/>
    <w:rsid w:val="00964FE8"/>
    <w:rsid w:val="00966EEC"/>
    <w:rsid w:val="009676D7"/>
    <w:rsid w:val="00967EB1"/>
    <w:rsid w:val="00970BC7"/>
    <w:rsid w:val="0097188B"/>
    <w:rsid w:val="00971D02"/>
    <w:rsid w:val="00971F12"/>
    <w:rsid w:val="009723F5"/>
    <w:rsid w:val="0097300A"/>
    <w:rsid w:val="00973D3A"/>
    <w:rsid w:val="00975C70"/>
    <w:rsid w:val="00976FD9"/>
    <w:rsid w:val="00977585"/>
    <w:rsid w:val="00977A35"/>
    <w:rsid w:val="00977FA6"/>
    <w:rsid w:val="009802D6"/>
    <w:rsid w:val="00982FB8"/>
    <w:rsid w:val="009845C6"/>
    <w:rsid w:val="00984E30"/>
    <w:rsid w:val="009878DE"/>
    <w:rsid w:val="00990B65"/>
    <w:rsid w:val="00990DE0"/>
    <w:rsid w:val="0099102C"/>
    <w:rsid w:val="00991235"/>
    <w:rsid w:val="0099601B"/>
    <w:rsid w:val="00996466"/>
    <w:rsid w:val="00996E0F"/>
    <w:rsid w:val="00997A10"/>
    <w:rsid w:val="009A0CDA"/>
    <w:rsid w:val="009A1637"/>
    <w:rsid w:val="009A21D5"/>
    <w:rsid w:val="009A24B4"/>
    <w:rsid w:val="009A28DE"/>
    <w:rsid w:val="009A4778"/>
    <w:rsid w:val="009A53D0"/>
    <w:rsid w:val="009A5545"/>
    <w:rsid w:val="009A5C8A"/>
    <w:rsid w:val="009A5DBC"/>
    <w:rsid w:val="009A742E"/>
    <w:rsid w:val="009A7722"/>
    <w:rsid w:val="009A7740"/>
    <w:rsid w:val="009B35D3"/>
    <w:rsid w:val="009B4297"/>
    <w:rsid w:val="009B48A4"/>
    <w:rsid w:val="009B68E1"/>
    <w:rsid w:val="009C1768"/>
    <w:rsid w:val="009C1BA4"/>
    <w:rsid w:val="009C2DD0"/>
    <w:rsid w:val="009C47BA"/>
    <w:rsid w:val="009C4A4A"/>
    <w:rsid w:val="009C4E01"/>
    <w:rsid w:val="009C516F"/>
    <w:rsid w:val="009C5364"/>
    <w:rsid w:val="009C565D"/>
    <w:rsid w:val="009C5C48"/>
    <w:rsid w:val="009C7D9C"/>
    <w:rsid w:val="009D0123"/>
    <w:rsid w:val="009D0EC1"/>
    <w:rsid w:val="009D1DE1"/>
    <w:rsid w:val="009D24C7"/>
    <w:rsid w:val="009D6160"/>
    <w:rsid w:val="009D6555"/>
    <w:rsid w:val="009D674D"/>
    <w:rsid w:val="009E033D"/>
    <w:rsid w:val="009E13CD"/>
    <w:rsid w:val="009E1DDE"/>
    <w:rsid w:val="009E3585"/>
    <w:rsid w:val="009E41C3"/>
    <w:rsid w:val="009E45DB"/>
    <w:rsid w:val="009E4688"/>
    <w:rsid w:val="009E5F7D"/>
    <w:rsid w:val="009E6454"/>
    <w:rsid w:val="009F1729"/>
    <w:rsid w:val="009F17F4"/>
    <w:rsid w:val="009F47EA"/>
    <w:rsid w:val="009F5E50"/>
    <w:rsid w:val="00A01D00"/>
    <w:rsid w:val="00A02479"/>
    <w:rsid w:val="00A02480"/>
    <w:rsid w:val="00A034A7"/>
    <w:rsid w:val="00A04739"/>
    <w:rsid w:val="00A054D3"/>
    <w:rsid w:val="00A06044"/>
    <w:rsid w:val="00A0667A"/>
    <w:rsid w:val="00A11042"/>
    <w:rsid w:val="00A11776"/>
    <w:rsid w:val="00A11B24"/>
    <w:rsid w:val="00A13546"/>
    <w:rsid w:val="00A14D4D"/>
    <w:rsid w:val="00A21536"/>
    <w:rsid w:val="00A2357F"/>
    <w:rsid w:val="00A23C55"/>
    <w:rsid w:val="00A24220"/>
    <w:rsid w:val="00A25390"/>
    <w:rsid w:val="00A272EB"/>
    <w:rsid w:val="00A318DC"/>
    <w:rsid w:val="00A33868"/>
    <w:rsid w:val="00A33A67"/>
    <w:rsid w:val="00A34087"/>
    <w:rsid w:val="00A35003"/>
    <w:rsid w:val="00A3529D"/>
    <w:rsid w:val="00A37AB8"/>
    <w:rsid w:val="00A37ECD"/>
    <w:rsid w:val="00A406A1"/>
    <w:rsid w:val="00A41E76"/>
    <w:rsid w:val="00A41FE8"/>
    <w:rsid w:val="00A431EA"/>
    <w:rsid w:val="00A450F1"/>
    <w:rsid w:val="00A453A9"/>
    <w:rsid w:val="00A46686"/>
    <w:rsid w:val="00A50A4F"/>
    <w:rsid w:val="00A528D5"/>
    <w:rsid w:val="00A532D0"/>
    <w:rsid w:val="00A543F7"/>
    <w:rsid w:val="00A54FB8"/>
    <w:rsid w:val="00A55F75"/>
    <w:rsid w:val="00A57A74"/>
    <w:rsid w:val="00A616AF"/>
    <w:rsid w:val="00A634A3"/>
    <w:rsid w:val="00A634F4"/>
    <w:rsid w:val="00A650DC"/>
    <w:rsid w:val="00A658A3"/>
    <w:rsid w:val="00A65BAA"/>
    <w:rsid w:val="00A65EED"/>
    <w:rsid w:val="00A672C7"/>
    <w:rsid w:val="00A70BC2"/>
    <w:rsid w:val="00A71735"/>
    <w:rsid w:val="00A71C46"/>
    <w:rsid w:val="00A7287A"/>
    <w:rsid w:val="00A73B26"/>
    <w:rsid w:val="00A7501C"/>
    <w:rsid w:val="00A75710"/>
    <w:rsid w:val="00A75C96"/>
    <w:rsid w:val="00A7729E"/>
    <w:rsid w:val="00A77564"/>
    <w:rsid w:val="00A77826"/>
    <w:rsid w:val="00A778B7"/>
    <w:rsid w:val="00A77AF4"/>
    <w:rsid w:val="00A81439"/>
    <w:rsid w:val="00A84095"/>
    <w:rsid w:val="00A84280"/>
    <w:rsid w:val="00A84796"/>
    <w:rsid w:val="00A85BD4"/>
    <w:rsid w:val="00A8699E"/>
    <w:rsid w:val="00A9177F"/>
    <w:rsid w:val="00A917F3"/>
    <w:rsid w:val="00A91B71"/>
    <w:rsid w:val="00A91ECC"/>
    <w:rsid w:val="00A93630"/>
    <w:rsid w:val="00A936D7"/>
    <w:rsid w:val="00A93FC8"/>
    <w:rsid w:val="00A953F6"/>
    <w:rsid w:val="00A978BB"/>
    <w:rsid w:val="00A97F9A"/>
    <w:rsid w:val="00AA0947"/>
    <w:rsid w:val="00AA112A"/>
    <w:rsid w:val="00AA2966"/>
    <w:rsid w:val="00AA34F0"/>
    <w:rsid w:val="00AA3C8F"/>
    <w:rsid w:val="00AA4FA4"/>
    <w:rsid w:val="00AA51A3"/>
    <w:rsid w:val="00AA5E6A"/>
    <w:rsid w:val="00AA61E2"/>
    <w:rsid w:val="00AA6953"/>
    <w:rsid w:val="00AA6AF9"/>
    <w:rsid w:val="00AA7201"/>
    <w:rsid w:val="00AA7345"/>
    <w:rsid w:val="00AA7688"/>
    <w:rsid w:val="00AB0470"/>
    <w:rsid w:val="00AB053F"/>
    <w:rsid w:val="00AB10C5"/>
    <w:rsid w:val="00AB20A4"/>
    <w:rsid w:val="00AB2D14"/>
    <w:rsid w:val="00AB396F"/>
    <w:rsid w:val="00AB4D7A"/>
    <w:rsid w:val="00AB64EC"/>
    <w:rsid w:val="00AC1237"/>
    <w:rsid w:val="00AC1716"/>
    <w:rsid w:val="00AC2CE9"/>
    <w:rsid w:val="00AC3B9F"/>
    <w:rsid w:val="00AC3E77"/>
    <w:rsid w:val="00AC5213"/>
    <w:rsid w:val="00AC57E4"/>
    <w:rsid w:val="00AC5B86"/>
    <w:rsid w:val="00AC6184"/>
    <w:rsid w:val="00AC686A"/>
    <w:rsid w:val="00AC6F2B"/>
    <w:rsid w:val="00AC7F27"/>
    <w:rsid w:val="00AD3338"/>
    <w:rsid w:val="00AD38F6"/>
    <w:rsid w:val="00AD3AEA"/>
    <w:rsid w:val="00AD47DB"/>
    <w:rsid w:val="00AD5751"/>
    <w:rsid w:val="00AD66EC"/>
    <w:rsid w:val="00AD6C38"/>
    <w:rsid w:val="00AD7523"/>
    <w:rsid w:val="00AD7B20"/>
    <w:rsid w:val="00AE0592"/>
    <w:rsid w:val="00AE095A"/>
    <w:rsid w:val="00AE09A4"/>
    <w:rsid w:val="00AE14E5"/>
    <w:rsid w:val="00AE185C"/>
    <w:rsid w:val="00AE355A"/>
    <w:rsid w:val="00AE3A45"/>
    <w:rsid w:val="00AE3C3D"/>
    <w:rsid w:val="00AE4D32"/>
    <w:rsid w:val="00AE6A2E"/>
    <w:rsid w:val="00AE71F9"/>
    <w:rsid w:val="00AF007E"/>
    <w:rsid w:val="00AF039A"/>
    <w:rsid w:val="00AF03EE"/>
    <w:rsid w:val="00AF09DC"/>
    <w:rsid w:val="00AF0F05"/>
    <w:rsid w:val="00AF1676"/>
    <w:rsid w:val="00AF5213"/>
    <w:rsid w:val="00AF5474"/>
    <w:rsid w:val="00AF7075"/>
    <w:rsid w:val="00AF79B7"/>
    <w:rsid w:val="00B002AC"/>
    <w:rsid w:val="00B01223"/>
    <w:rsid w:val="00B045AB"/>
    <w:rsid w:val="00B04C22"/>
    <w:rsid w:val="00B07F57"/>
    <w:rsid w:val="00B14C7B"/>
    <w:rsid w:val="00B1666B"/>
    <w:rsid w:val="00B1685F"/>
    <w:rsid w:val="00B21C59"/>
    <w:rsid w:val="00B22882"/>
    <w:rsid w:val="00B2415D"/>
    <w:rsid w:val="00B24177"/>
    <w:rsid w:val="00B24321"/>
    <w:rsid w:val="00B2462A"/>
    <w:rsid w:val="00B2539E"/>
    <w:rsid w:val="00B255E1"/>
    <w:rsid w:val="00B2571E"/>
    <w:rsid w:val="00B265F1"/>
    <w:rsid w:val="00B27071"/>
    <w:rsid w:val="00B27638"/>
    <w:rsid w:val="00B3049F"/>
    <w:rsid w:val="00B30708"/>
    <w:rsid w:val="00B310F9"/>
    <w:rsid w:val="00B35CA4"/>
    <w:rsid w:val="00B35EF6"/>
    <w:rsid w:val="00B364DD"/>
    <w:rsid w:val="00B365CC"/>
    <w:rsid w:val="00B3699C"/>
    <w:rsid w:val="00B40BCF"/>
    <w:rsid w:val="00B41575"/>
    <w:rsid w:val="00B41708"/>
    <w:rsid w:val="00B42D59"/>
    <w:rsid w:val="00B432C8"/>
    <w:rsid w:val="00B44281"/>
    <w:rsid w:val="00B448E2"/>
    <w:rsid w:val="00B44D92"/>
    <w:rsid w:val="00B45523"/>
    <w:rsid w:val="00B478BC"/>
    <w:rsid w:val="00B5033E"/>
    <w:rsid w:val="00B53145"/>
    <w:rsid w:val="00B53E08"/>
    <w:rsid w:val="00B53FCB"/>
    <w:rsid w:val="00B542FE"/>
    <w:rsid w:val="00B543DF"/>
    <w:rsid w:val="00B548F6"/>
    <w:rsid w:val="00B54A5A"/>
    <w:rsid w:val="00B553AA"/>
    <w:rsid w:val="00B567D3"/>
    <w:rsid w:val="00B5727B"/>
    <w:rsid w:val="00B57898"/>
    <w:rsid w:val="00B606AE"/>
    <w:rsid w:val="00B60FEB"/>
    <w:rsid w:val="00B61C4D"/>
    <w:rsid w:val="00B62B32"/>
    <w:rsid w:val="00B630C4"/>
    <w:rsid w:val="00B630C8"/>
    <w:rsid w:val="00B64F9F"/>
    <w:rsid w:val="00B6505B"/>
    <w:rsid w:val="00B65E28"/>
    <w:rsid w:val="00B66F05"/>
    <w:rsid w:val="00B67AF2"/>
    <w:rsid w:val="00B70A66"/>
    <w:rsid w:val="00B70B96"/>
    <w:rsid w:val="00B71B07"/>
    <w:rsid w:val="00B71CB1"/>
    <w:rsid w:val="00B71F78"/>
    <w:rsid w:val="00B724AE"/>
    <w:rsid w:val="00B7292E"/>
    <w:rsid w:val="00B72E9A"/>
    <w:rsid w:val="00B7472D"/>
    <w:rsid w:val="00B74ECC"/>
    <w:rsid w:val="00B758A5"/>
    <w:rsid w:val="00B77F31"/>
    <w:rsid w:val="00B809D3"/>
    <w:rsid w:val="00B81907"/>
    <w:rsid w:val="00B855E2"/>
    <w:rsid w:val="00B86659"/>
    <w:rsid w:val="00B873C8"/>
    <w:rsid w:val="00B87522"/>
    <w:rsid w:val="00B879FC"/>
    <w:rsid w:val="00B902B9"/>
    <w:rsid w:val="00B9052F"/>
    <w:rsid w:val="00B90A05"/>
    <w:rsid w:val="00B914C6"/>
    <w:rsid w:val="00B92633"/>
    <w:rsid w:val="00B96411"/>
    <w:rsid w:val="00B976CF"/>
    <w:rsid w:val="00BA0BCB"/>
    <w:rsid w:val="00BA1702"/>
    <w:rsid w:val="00BA1902"/>
    <w:rsid w:val="00BA25A4"/>
    <w:rsid w:val="00BA307A"/>
    <w:rsid w:val="00BA5DD2"/>
    <w:rsid w:val="00BA7758"/>
    <w:rsid w:val="00BA7E19"/>
    <w:rsid w:val="00BA7E46"/>
    <w:rsid w:val="00BB03A8"/>
    <w:rsid w:val="00BB07DB"/>
    <w:rsid w:val="00BB0BD4"/>
    <w:rsid w:val="00BB0EF7"/>
    <w:rsid w:val="00BB1AA9"/>
    <w:rsid w:val="00BB2840"/>
    <w:rsid w:val="00BB3156"/>
    <w:rsid w:val="00BB317F"/>
    <w:rsid w:val="00BB54A1"/>
    <w:rsid w:val="00BB56FC"/>
    <w:rsid w:val="00BB68EB"/>
    <w:rsid w:val="00BB73B9"/>
    <w:rsid w:val="00BB74FA"/>
    <w:rsid w:val="00BB787F"/>
    <w:rsid w:val="00BC04FF"/>
    <w:rsid w:val="00BC2D74"/>
    <w:rsid w:val="00BC2F08"/>
    <w:rsid w:val="00BC4732"/>
    <w:rsid w:val="00BC4D54"/>
    <w:rsid w:val="00BC4F88"/>
    <w:rsid w:val="00BD2779"/>
    <w:rsid w:val="00BD3C3F"/>
    <w:rsid w:val="00BD3D42"/>
    <w:rsid w:val="00BD40CF"/>
    <w:rsid w:val="00BD47D6"/>
    <w:rsid w:val="00BD4981"/>
    <w:rsid w:val="00BD4BB9"/>
    <w:rsid w:val="00BD500C"/>
    <w:rsid w:val="00BD551F"/>
    <w:rsid w:val="00BD571A"/>
    <w:rsid w:val="00BD611A"/>
    <w:rsid w:val="00BD640E"/>
    <w:rsid w:val="00BE2354"/>
    <w:rsid w:val="00BE5AC7"/>
    <w:rsid w:val="00BE6D5F"/>
    <w:rsid w:val="00BF070E"/>
    <w:rsid w:val="00BF255E"/>
    <w:rsid w:val="00BF27E7"/>
    <w:rsid w:val="00BF358F"/>
    <w:rsid w:val="00BF4838"/>
    <w:rsid w:val="00BF68A4"/>
    <w:rsid w:val="00BF70E7"/>
    <w:rsid w:val="00C0055A"/>
    <w:rsid w:val="00C00F59"/>
    <w:rsid w:val="00C038DC"/>
    <w:rsid w:val="00C05FB6"/>
    <w:rsid w:val="00C1130A"/>
    <w:rsid w:val="00C12E2E"/>
    <w:rsid w:val="00C143C7"/>
    <w:rsid w:val="00C15E9A"/>
    <w:rsid w:val="00C163CA"/>
    <w:rsid w:val="00C16BAA"/>
    <w:rsid w:val="00C16BEC"/>
    <w:rsid w:val="00C2044E"/>
    <w:rsid w:val="00C20791"/>
    <w:rsid w:val="00C21AB4"/>
    <w:rsid w:val="00C2554C"/>
    <w:rsid w:val="00C25DF7"/>
    <w:rsid w:val="00C269FB"/>
    <w:rsid w:val="00C26A57"/>
    <w:rsid w:val="00C27012"/>
    <w:rsid w:val="00C27147"/>
    <w:rsid w:val="00C2798B"/>
    <w:rsid w:val="00C27A22"/>
    <w:rsid w:val="00C3036A"/>
    <w:rsid w:val="00C308E9"/>
    <w:rsid w:val="00C30CB1"/>
    <w:rsid w:val="00C31C10"/>
    <w:rsid w:val="00C336B8"/>
    <w:rsid w:val="00C3388F"/>
    <w:rsid w:val="00C35285"/>
    <w:rsid w:val="00C35AD4"/>
    <w:rsid w:val="00C35C9B"/>
    <w:rsid w:val="00C36A2F"/>
    <w:rsid w:val="00C40663"/>
    <w:rsid w:val="00C40872"/>
    <w:rsid w:val="00C423EA"/>
    <w:rsid w:val="00C42616"/>
    <w:rsid w:val="00C42EA5"/>
    <w:rsid w:val="00C43357"/>
    <w:rsid w:val="00C4338C"/>
    <w:rsid w:val="00C4448B"/>
    <w:rsid w:val="00C451A7"/>
    <w:rsid w:val="00C4585D"/>
    <w:rsid w:val="00C46283"/>
    <w:rsid w:val="00C463B0"/>
    <w:rsid w:val="00C465C2"/>
    <w:rsid w:val="00C468DB"/>
    <w:rsid w:val="00C47182"/>
    <w:rsid w:val="00C47288"/>
    <w:rsid w:val="00C47997"/>
    <w:rsid w:val="00C47ABC"/>
    <w:rsid w:val="00C50A82"/>
    <w:rsid w:val="00C51299"/>
    <w:rsid w:val="00C52CFF"/>
    <w:rsid w:val="00C543C9"/>
    <w:rsid w:val="00C56048"/>
    <w:rsid w:val="00C564DE"/>
    <w:rsid w:val="00C566EA"/>
    <w:rsid w:val="00C57914"/>
    <w:rsid w:val="00C6282B"/>
    <w:rsid w:val="00C634AF"/>
    <w:rsid w:val="00C6404A"/>
    <w:rsid w:val="00C653E9"/>
    <w:rsid w:val="00C667CB"/>
    <w:rsid w:val="00C67468"/>
    <w:rsid w:val="00C67B19"/>
    <w:rsid w:val="00C700AB"/>
    <w:rsid w:val="00C71E0E"/>
    <w:rsid w:val="00C72E94"/>
    <w:rsid w:val="00C73191"/>
    <w:rsid w:val="00C75E76"/>
    <w:rsid w:val="00C773B9"/>
    <w:rsid w:val="00C77761"/>
    <w:rsid w:val="00C7793B"/>
    <w:rsid w:val="00C779A0"/>
    <w:rsid w:val="00C800C7"/>
    <w:rsid w:val="00C804C6"/>
    <w:rsid w:val="00C81F4F"/>
    <w:rsid w:val="00C823CB"/>
    <w:rsid w:val="00C825EC"/>
    <w:rsid w:val="00C8294E"/>
    <w:rsid w:val="00C829C3"/>
    <w:rsid w:val="00C8592C"/>
    <w:rsid w:val="00C8626C"/>
    <w:rsid w:val="00C864A8"/>
    <w:rsid w:val="00C86DC8"/>
    <w:rsid w:val="00C912F8"/>
    <w:rsid w:val="00C92D4E"/>
    <w:rsid w:val="00C940E0"/>
    <w:rsid w:val="00C95064"/>
    <w:rsid w:val="00C9506B"/>
    <w:rsid w:val="00C96521"/>
    <w:rsid w:val="00C97613"/>
    <w:rsid w:val="00C97767"/>
    <w:rsid w:val="00C97ABE"/>
    <w:rsid w:val="00CA04CC"/>
    <w:rsid w:val="00CA1A36"/>
    <w:rsid w:val="00CA22AB"/>
    <w:rsid w:val="00CA3D3D"/>
    <w:rsid w:val="00CA4713"/>
    <w:rsid w:val="00CA4FFE"/>
    <w:rsid w:val="00CA51CB"/>
    <w:rsid w:val="00CA5FCC"/>
    <w:rsid w:val="00CA6C5C"/>
    <w:rsid w:val="00CB048D"/>
    <w:rsid w:val="00CB0824"/>
    <w:rsid w:val="00CB5667"/>
    <w:rsid w:val="00CB62FA"/>
    <w:rsid w:val="00CB747E"/>
    <w:rsid w:val="00CC206A"/>
    <w:rsid w:val="00CC238A"/>
    <w:rsid w:val="00CC4CC7"/>
    <w:rsid w:val="00CC61BB"/>
    <w:rsid w:val="00CD2633"/>
    <w:rsid w:val="00CD2663"/>
    <w:rsid w:val="00CD39B0"/>
    <w:rsid w:val="00CD41CD"/>
    <w:rsid w:val="00CD42DE"/>
    <w:rsid w:val="00CD44EC"/>
    <w:rsid w:val="00CD5BE0"/>
    <w:rsid w:val="00CD6865"/>
    <w:rsid w:val="00CD764E"/>
    <w:rsid w:val="00CD7C15"/>
    <w:rsid w:val="00CE071A"/>
    <w:rsid w:val="00CE0CFD"/>
    <w:rsid w:val="00CE133B"/>
    <w:rsid w:val="00CE1D12"/>
    <w:rsid w:val="00CE2127"/>
    <w:rsid w:val="00CE229B"/>
    <w:rsid w:val="00CE5B4D"/>
    <w:rsid w:val="00CE66DC"/>
    <w:rsid w:val="00CE6AEE"/>
    <w:rsid w:val="00CE6D07"/>
    <w:rsid w:val="00CF08B0"/>
    <w:rsid w:val="00CF1962"/>
    <w:rsid w:val="00CF2B7E"/>
    <w:rsid w:val="00CF333E"/>
    <w:rsid w:val="00CF33D5"/>
    <w:rsid w:val="00CF3823"/>
    <w:rsid w:val="00CF4B86"/>
    <w:rsid w:val="00CF76A2"/>
    <w:rsid w:val="00D01C5E"/>
    <w:rsid w:val="00D02DC4"/>
    <w:rsid w:val="00D031A2"/>
    <w:rsid w:val="00D040CC"/>
    <w:rsid w:val="00D04911"/>
    <w:rsid w:val="00D06052"/>
    <w:rsid w:val="00D07C4D"/>
    <w:rsid w:val="00D10C70"/>
    <w:rsid w:val="00D10CD7"/>
    <w:rsid w:val="00D11FB8"/>
    <w:rsid w:val="00D125AA"/>
    <w:rsid w:val="00D13757"/>
    <w:rsid w:val="00D14557"/>
    <w:rsid w:val="00D146B0"/>
    <w:rsid w:val="00D14B73"/>
    <w:rsid w:val="00D16793"/>
    <w:rsid w:val="00D20247"/>
    <w:rsid w:val="00D21A9B"/>
    <w:rsid w:val="00D222A7"/>
    <w:rsid w:val="00D240B5"/>
    <w:rsid w:val="00D248DD"/>
    <w:rsid w:val="00D25EF0"/>
    <w:rsid w:val="00D32232"/>
    <w:rsid w:val="00D32621"/>
    <w:rsid w:val="00D32F89"/>
    <w:rsid w:val="00D3358A"/>
    <w:rsid w:val="00D347D2"/>
    <w:rsid w:val="00D35170"/>
    <w:rsid w:val="00D35658"/>
    <w:rsid w:val="00D3647B"/>
    <w:rsid w:val="00D37015"/>
    <w:rsid w:val="00D37718"/>
    <w:rsid w:val="00D37887"/>
    <w:rsid w:val="00D37C14"/>
    <w:rsid w:val="00D40322"/>
    <w:rsid w:val="00D40891"/>
    <w:rsid w:val="00D40B81"/>
    <w:rsid w:val="00D40D39"/>
    <w:rsid w:val="00D40D3A"/>
    <w:rsid w:val="00D41053"/>
    <w:rsid w:val="00D43044"/>
    <w:rsid w:val="00D43980"/>
    <w:rsid w:val="00D43C06"/>
    <w:rsid w:val="00D4413C"/>
    <w:rsid w:val="00D45CBC"/>
    <w:rsid w:val="00D45E97"/>
    <w:rsid w:val="00D47677"/>
    <w:rsid w:val="00D50473"/>
    <w:rsid w:val="00D5152D"/>
    <w:rsid w:val="00D51B9A"/>
    <w:rsid w:val="00D5259F"/>
    <w:rsid w:val="00D52DEA"/>
    <w:rsid w:val="00D52E9C"/>
    <w:rsid w:val="00D53C17"/>
    <w:rsid w:val="00D550D4"/>
    <w:rsid w:val="00D55A23"/>
    <w:rsid w:val="00D55A79"/>
    <w:rsid w:val="00D56EA9"/>
    <w:rsid w:val="00D5781B"/>
    <w:rsid w:val="00D6077B"/>
    <w:rsid w:val="00D619A4"/>
    <w:rsid w:val="00D61DC7"/>
    <w:rsid w:val="00D624D8"/>
    <w:rsid w:val="00D637C8"/>
    <w:rsid w:val="00D64020"/>
    <w:rsid w:val="00D644D5"/>
    <w:rsid w:val="00D653C5"/>
    <w:rsid w:val="00D6544A"/>
    <w:rsid w:val="00D6589F"/>
    <w:rsid w:val="00D67B89"/>
    <w:rsid w:val="00D70FA1"/>
    <w:rsid w:val="00D7295A"/>
    <w:rsid w:val="00D72CA8"/>
    <w:rsid w:val="00D73131"/>
    <w:rsid w:val="00D741A2"/>
    <w:rsid w:val="00D77746"/>
    <w:rsid w:val="00D81411"/>
    <w:rsid w:val="00D81C5E"/>
    <w:rsid w:val="00D81F94"/>
    <w:rsid w:val="00D83179"/>
    <w:rsid w:val="00D83205"/>
    <w:rsid w:val="00D8397F"/>
    <w:rsid w:val="00D83CC7"/>
    <w:rsid w:val="00D84309"/>
    <w:rsid w:val="00D84E2B"/>
    <w:rsid w:val="00D852F6"/>
    <w:rsid w:val="00D8671B"/>
    <w:rsid w:val="00D8695B"/>
    <w:rsid w:val="00D90206"/>
    <w:rsid w:val="00D9210B"/>
    <w:rsid w:val="00D92807"/>
    <w:rsid w:val="00D9359B"/>
    <w:rsid w:val="00D94AC9"/>
    <w:rsid w:val="00D95203"/>
    <w:rsid w:val="00D95EA9"/>
    <w:rsid w:val="00D9630B"/>
    <w:rsid w:val="00D96CBA"/>
    <w:rsid w:val="00D977F6"/>
    <w:rsid w:val="00DA0071"/>
    <w:rsid w:val="00DA1601"/>
    <w:rsid w:val="00DA1CF0"/>
    <w:rsid w:val="00DA2123"/>
    <w:rsid w:val="00DA25B5"/>
    <w:rsid w:val="00DA26E3"/>
    <w:rsid w:val="00DA6D21"/>
    <w:rsid w:val="00DA7162"/>
    <w:rsid w:val="00DA7226"/>
    <w:rsid w:val="00DB05C6"/>
    <w:rsid w:val="00DB151C"/>
    <w:rsid w:val="00DB21A3"/>
    <w:rsid w:val="00DB2860"/>
    <w:rsid w:val="00DB4CC3"/>
    <w:rsid w:val="00DB5871"/>
    <w:rsid w:val="00DB5D12"/>
    <w:rsid w:val="00DB5DBC"/>
    <w:rsid w:val="00DB614F"/>
    <w:rsid w:val="00DB6758"/>
    <w:rsid w:val="00DB6A71"/>
    <w:rsid w:val="00DB745B"/>
    <w:rsid w:val="00DB7DF5"/>
    <w:rsid w:val="00DC0FB1"/>
    <w:rsid w:val="00DC1609"/>
    <w:rsid w:val="00DC26D1"/>
    <w:rsid w:val="00DC27BA"/>
    <w:rsid w:val="00DC2EB2"/>
    <w:rsid w:val="00DC45DF"/>
    <w:rsid w:val="00DC481C"/>
    <w:rsid w:val="00DC493D"/>
    <w:rsid w:val="00DC6489"/>
    <w:rsid w:val="00DC7F05"/>
    <w:rsid w:val="00DD0408"/>
    <w:rsid w:val="00DD1935"/>
    <w:rsid w:val="00DD1C8B"/>
    <w:rsid w:val="00DD2D3C"/>
    <w:rsid w:val="00DD3E1E"/>
    <w:rsid w:val="00DD4D0B"/>
    <w:rsid w:val="00DD63D8"/>
    <w:rsid w:val="00DD6CD8"/>
    <w:rsid w:val="00DE00B9"/>
    <w:rsid w:val="00DE08AB"/>
    <w:rsid w:val="00DE2746"/>
    <w:rsid w:val="00DE2A95"/>
    <w:rsid w:val="00DE2A9B"/>
    <w:rsid w:val="00DE68AF"/>
    <w:rsid w:val="00DF01D0"/>
    <w:rsid w:val="00DF13AC"/>
    <w:rsid w:val="00DF16C7"/>
    <w:rsid w:val="00DF1A44"/>
    <w:rsid w:val="00DF1E04"/>
    <w:rsid w:val="00DF1E08"/>
    <w:rsid w:val="00DF49E5"/>
    <w:rsid w:val="00DF4BB9"/>
    <w:rsid w:val="00DF534B"/>
    <w:rsid w:val="00DF6C4C"/>
    <w:rsid w:val="00DF78C1"/>
    <w:rsid w:val="00E00008"/>
    <w:rsid w:val="00E01B14"/>
    <w:rsid w:val="00E0315D"/>
    <w:rsid w:val="00E0387A"/>
    <w:rsid w:val="00E067EB"/>
    <w:rsid w:val="00E0791E"/>
    <w:rsid w:val="00E07FEE"/>
    <w:rsid w:val="00E1039B"/>
    <w:rsid w:val="00E1444E"/>
    <w:rsid w:val="00E1586C"/>
    <w:rsid w:val="00E15C84"/>
    <w:rsid w:val="00E163A7"/>
    <w:rsid w:val="00E16C4C"/>
    <w:rsid w:val="00E17E4F"/>
    <w:rsid w:val="00E201C5"/>
    <w:rsid w:val="00E21FBA"/>
    <w:rsid w:val="00E23861"/>
    <w:rsid w:val="00E239D5"/>
    <w:rsid w:val="00E248D9"/>
    <w:rsid w:val="00E2530A"/>
    <w:rsid w:val="00E25B28"/>
    <w:rsid w:val="00E26509"/>
    <w:rsid w:val="00E27836"/>
    <w:rsid w:val="00E30514"/>
    <w:rsid w:val="00E31D5C"/>
    <w:rsid w:val="00E336C8"/>
    <w:rsid w:val="00E338E9"/>
    <w:rsid w:val="00E33D76"/>
    <w:rsid w:val="00E3732D"/>
    <w:rsid w:val="00E37C8F"/>
    <w:rsid w:val="00E40286"/>
    <w:rsid w:val="00E40DBA"/>
    <w:rsid w:val="00E42379"/>
    <w:rsid w:val="00E428E2"/>
    <w:rsid w:val="00E45458"/>
    <w:rsid w:val="00E45632"/>
    <w:rsid w:val="00E45AAF"/>
    <w:rsid w:val="00E45C6B"/>
    <w:rsid w:val="00E514A2"/>
    <w:rsid w:val="00E515BF"/>
    <w:rsid w:val="00E51692"/>
    <w:rsid w:val="00E51B77"/>
    <w:rsid w:val="00E52BC2"/>
    <w:rsid w:val="00E5474B"/>
    <w:rsid w:val="00E6015E"/>
    <w:rsid w:val="00E60BC2"/>
    <w:rsid w:val="00E614F6"/>
    <w:rsid w:val="00E61802"/>
    <w:rsid w:val="00E64BA7"/>
    <w:rsid w:val="00E64BED"/>
    <w:rsid w:val="00E64F3A"/>
    <w:rsid w:val="00E6574E"/>
    <w:rsid w:val="00E65F6A"/>
    <w:rsid w:val="00E66DB7"/>
    <w:rsid w:val="00E67B2F"/>
    <w:rsid w:val="00E67CDC"/>
    <w:rsid w:val="00E7014E"/>
    <w:rsid w:val="00E70815"/>
    <w:rsid w:val="00E71C9C"/>
    <w:rsid w:val="00E72980"/>
    <w:rsid w:val="00E72EB3"/>
    <w:rsid w:val="00E7318C"/>
    <w:rsid w:val="00E73692"/>
    <w:rsid w:val="00E74041"/>
    <w:rsid w:val="00E7475B"/>
    <w:rsid w:val="00E74BCA"/>
    <w:rsid w:val="00E80075"/>
    <w:rsid w:val="00E8024B"/>
    <w:rsid w:val="00E80C1C"/>
    <w:rsid w:val="00E84750"/>
    <w:rsid w:val="00E84C4B"/>
    <w:rsid w:val="00E855FA"/>
    <w:rsid w:val="00E8581C"/>
    <w:rsid w:val="00E86341"/>
    <w:rsid w:val="00E874DD"/>
    <w:rsid w:val="00E90ADC"/>
    <w:rsid w:val="00E9204C"/>
    <w:rsid w:val="00E939D2"/>
    <w:rsid w:val="00E9559F"/>
    <w:rsid w:val="00E95CC5"/>
    <w:rsid w:val="00E97B85"/>
    <w:rsid w:val="00EA0B9C"/>
    <w:rsid w:val="00EA10F0"/>
    <w:rsid w:val="00EA1C89"/>
    <w:rsid w:val="00EA2B01"/>
    <w:rsid w:val="00EA30CF"/>
    <w:rsid w:val="00EA33A4"/>
    <w:rsid w:val="00EA4729"/>
    <w:rsid w:val="00EA5796"/>
    <w:rsid w:val="00EA64EC"/>
    <w:rsid w:val="00EA7293"/>
    <w:rsid w:val="00EA737E"/>
    <w:rsid w:val="00EB15A5"/>
    <w:rsid w:val="00EB1B33"/>
    <w:rsid w:val="00EB265F"/>
    <w:rsid w:val="00EB268B"/>
    <w:rsid w:val="00EB4B47"/>
    <w:rsid w:val="00EB5362"/>
    <w:rsid w:val="00EB68CC"/>
    <w:rsid w:val="00EC0247"/>
    <w:rsid w:val="00EC0620"/>
    <w:rsid w:val="00EC0AF7"/>
    <w:rsid w:val="00EC1CCF"/>
    <w:rsid w:val="00EC242A"/>
    <w:rsid w:val="00EC39AB"/>
    <w:rsid w:val="00EC3C7B"/>
    <w:rsid w:val="00EC4EDA"/>
    <w:rsid w:val="00EC55AA"/>
    <w:rsid w:val="00EC5E69"/>
    <w:rsid w:val="00EC699B"/>
    <w:rsid w:val="00EC7F05"/>
    <w:rsid w:val="00EC7F32"/>
    <w:rsid w:val="00ED0D57"/>
    <w:rsid w:val="00ED1723"/>
    <w:rsid w:val="00ED1AE0"/>
    <w:rsid w:val="00ED3156"/>
    <w:rsid w:val="00ED4ED7"/>
    <w:rsid w:val="00ED68FC"/>
    <w:rsid w:val="00ED6B36"/>
    <w:rsid w:val="00EE0089"/>
    <w:rsid w:val="00EE12F9"/>
    <w:rsid w:val="00EE15F4"/>
    <w:rsid w:val="00EE1ACB"/>
    <w:rsid w:val="00EE266B"/>
    <w:rsid w:val="00EE3782"/>
    <w:rsid w:val="00EE47D4"/>
    <w:rsid w:val="00EE5386"/>
    <w:rsid w:val="00EE5CE7"/>
    <w:rsid w:val="00EE5E44"/>
    <w:rsid w:val="00EE6674"/>
    <w:rsid w:val="00EE79BF"/>
    <w:rsid w:val="00EF034F"/>
    <w:rsid w:val="00EF053B"/>
    <w:rsid w:val="00EF0DCD"/>
    <w:rsid w:val="00EF11BE"/>
    <w:rsid w:val="00EF1E6A"/>
    <w:rsid w:val="00EF2CC3"/>
    <w:rsid w:val="00EF4935"/>
    <w:rsid w:val="00F010F2"/>
    <w:rsid w:val="00F01FDA"/>
    <w:rsid w:val="00F03908"/>
    <w:rsid w:val="00F03AE3"/>
    <w:rsid w:val="00F03D8F"/>
    <w:rsid w:val="00F06D98"/>
    <w:rsid w:val="00F0738B"/>
    <w:rsid w:val="00F10276"/>
    <w:rsid w:val="00F10AD2"/>
    <w:rsid w:val="00F1186B"/>
    <w:rsid w:val="00F1230E"/>
    <w:rsid w:val="00F1305D"/>
    <w:rsid w:val="00F130D9"/>
    <w:rsid w:val="00F142AD"/>
    <w:rsid w:val="00F1443F"/>
    <w:rsid w:val="00F14A0E"/>
    <w:rsid w:val="00F14AA5"/>
    <w:rsid w:val="00F15973"/>
    <w:rsid w:val="00F15E8D"/>
    <w:rsid w:val="00F16B56"/>
    <w:rsid w:val="00F21F2A"/>
    <w:rsid w:val="00F2259C"/>
    <w:rsid w:val="00F24968"/>
    <w:rsid w:val="00F26B62"/>
    <w:rsid w:val="00F30D82"/>
    <w:rsid w:val="00F3150A"/>
    <w:rsid w:val="00F34069"/>
    <w:rsid w:val="00F34FE2"/>
    <w:rsid w:val="00F35B7F"/>
    <w:rsid w:val="00F40539"/>
    <w:rsid w:val="00F40B3B"/>
    <w:rsid w:val="00F4388E"/>
    <w:rsid w:val="00F44024"/>
    <w:rsid w:val="00F4476F"/>
    <w:rsid w:val="00F44CCC"/>
    <w:rsid w:val="00F45118"/>
    <w:rsid w:val="00F46065"/>
    <w:rsid w:val="00F504E6"/>
    <w:rsid w:val="00F51748"/>
    <w:rsid w:val="00F5248E"/>
    <w:rsid w:val="00F5396E"/>
    <w:rsid w:val="00F545D4"/>
    <w:rsid w:val="00F5755A"/>
    <w:rsid w:val="00F6027E"/>
    <w:rsid w:val="00F63636"/>
    <w:rsid w:val="00F6397B"/>
    <w:rsid w:val="00F63B28"/>
    <w:rsid w:val="00F644F2"/>
    <w:rsid w:val="00F64D5B"/>
    <w:rsid w:val="00F65290"/>
    <w:rsid w:val="00F66615"/>
    <w:rsid w:val="00F672DF"/>
    <w:rsid w:val="00F70053"/>
    <w:rsid w:val="00F72042"/>
    <w:rsid w:val="00F730C0"/>
    <w:rsid w:val="00F740A3"/>
    <w:rsid w:val="00F740E5"/>
    <w:rsid w:val="00F74825"/>
    <w:rsid w:val="00F770A4"/>
    <w:rsid w:val="00F77E99"/>
    <w:rsid w:val="00F8025D"/>
    <w:rsid w:val="00F803FA"/>
    <w:rsid w:val="00F821C2"/>
    <w:rsid w:val="00F82A82"/>
    <w:rsid w:val="00F85108"/>
    <w:rsid w:val="00F86DAC"/>
    <w:rsid w:val="00F90F4F"/>
    <w:rsid w:val="00F9367F"/>
    <w:rsid w:val="00F96314"/>
    <w:rsid w:val="00F965F2"/>
    <w:rsid w:val="00F97400"/>
    <w:rsid w:val="00FA08AE"/>
    <w:rsid w:val="00FA0C35"/>
    <w:rsid w:val="00FA180D"/>
    <w:rsid w:val="00FA29C8"/>
    <w:rsid w:val="00FA4C47"/>
    <w:rsid w:val="00FA566A"/>
    <w:rsid w:val="00FA6CED"/>
    <w:rsid w:val="00FB01E0"/>
    <w:rsid w:val="00FB0EEC"/>
    <w:rsid w:val="00FB1061"/>
    <w:rsid w:val="00FB1AB4"/>
    <w:rsid w:val="00FB2436"/>
    <w:rsid w:val="00FB2E97"/>
    <w:rsid w:val="00FB3D7F"/>
    <w:rsid w:val="00FB43B1"/>
    <w:rsid w:val="00FB5265"/>
    <w:rsid w:val="00FB6222"/>
    <w:rsid w:val="00FB6CAE"/>
    <w:rsid w:val="00FC0A39"/>
    <w:rsid w:val="00FC2C43"/>
    <w:rsid w:val="00FC3E5A"/>
    <w:rsid w:val="00FC4C81"/>
    <w:rsid w:val="00FC4EEF"/>
    <w:rsid w:val="00FC594C"/>
    <w:rsid w:val="00FD13DE"/>
    <w:rsid w:val="00FD2520"/>
    <w:rsid w:val="00FD33D9"/>
    <w:rsid w:val="00FD4012"/>
    <w:rsid w:val="00FD45B4"/>
    <w:rsid w:val="00FD46DD"/>
    <w:rsid w:val="00FD5093"/>
    <w:rsid w:val="00FD6BD2"/>
    <w:rsid w:val="00FD789D"/>
    <w:rsid w:val="00FD78BA"/>
    <w:rsid w:val="00FD7E46"/>
    <w:rsid w:val="00FE11B4"/>
    <w:rsid w:val="00FE2714"/>
    <w:rsid w:val="00FE2717"/>
    <w:rsid w:val="00FE293B"/>
    <w:rsid w:val="00FE3480"/>
    <w:rsid w:val="00FE3874"/>
    <w:rsid w:val="00FE3FBD"/>
    <w:rsid w:val="00FE5191"/>
    <w:rsid w:val="00FE549F"/>
    <w:rsid w:val="00FE6986"/>
    <w:rsid w:val="00FE6FA1"/>
    <w:rsid w:val="00FE765F"/>
    <w:rsid w:val="00FE7870"/>
    <w:rsid w:val="00FF0130"/>
    <w:rsid w:val="00FF0478"/>
    <w:rsid w:val="00FF4204"/>
    <w:rsid w:val="00FF5484"/>
    <w:rsid w:val="00FF6C40"/>
    <w:rsid w:val="00FF6C65"/>
    <w:rsid w:val="00FF6F62"/>
    <w:rsid w:val="00FF70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87469"/>
  <w15:docId w15:val="{689580D9-BD6F-4E51-9700-8543A3DB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2F9"/>
    <w:pPr>
      <w:spacing w:after="120" w:line="276" w:lineRule="auto"/>
      <w:jc w:val="both"/>
    </w:pPr>
    <w:rPr>
      <w:lang w:val="en-US" w:eastAsia="en-US"/>
    </w:rPr>
  </w:style>
  <w:style w:type="paragraph" w:styleId="Heading1">
    <w:name w:val="heading 1"/>
    <w:basedOn w:val="Normal"/>
    <w:next w:val="Normal"/>
    <w:link w:val="Heading1Char"/>
    <w:uiPriority w:val="99"/>
    <w:qFormat/>
    <w:rsid w:val="001112F9"/>
    <w:pPr>
      <w:numPr>
        <w:numId w:val="7"/>
      </w:numPr>
      <w:spacing w:before="240"/>
      <w:outlineLvl w:val="0"/>
    </w:pPr>
    <w:rPr>
      <w:b/>
      <w:bCs/>
      <w:sz w:val="28"/>
      <w:szCs w:val="28"/>
    </w:rPr>
  </w:style>
  <w:style w:type="paragraph" w:styleId="Heading2">
    <w:name w:val="heading 2"/>
    <w:basedOn w:val="Normal"/>
    <w:next w:val="Normal"/>
    <w:link w:val="Heading2Char"/>
    <w:uiPriority w:val="99"/>
    <w:qFormat/>
    <w:rsid w:val="00AE3A45"/>
    <w:pPr>
      <w:numPr>
        <w:ilvl w:val="1"/>
        <w:numId w:val="7"/>
      </w:numPr>
      <w:spacing w:before="320"/>
      <w:outlineLvl w:val="1"/>
    </w:pPr>
    <w:rPr>
      <w:b/>
      <w:bCs/>
      <w:sz w:val="26"/>
      <w:szCs w:val="26"/>
    </w:rPr>
  </w:style>
  <w:style w:type="paragraph" w:styleId="Heading3">
    <w:name w:val="heading 3"/>
    <w:basedOn w:val="Normal"/>
    <w:next w:val="Normal"/>
    <w:link w:val="Heading3Char"/>
    <w:uiPriority w:val="99"/>
    <w:qFormat/>
    <w:rsid w:val="00AE3A45"/>
    <w:pPr>
      <w:numPr>
        <w:ilvl w:val="2"/>
        <w:numId w:val="7"/>
      </w:numPr>
      <w:spacing w:before="200" w:after="0" w:line="271" w:lineRule="auto"/>
      <w:outlineLvl w:val="2"/>
    </w:pPr>
    <w:rPr>
      <w:b/>
      <w:bCs/>
    </w:rPr>
  </w:style>
  <w:style w:type="paragraph" w:styleId="Heading4">
    <w:name w:val="heading 4"/>
    <w:basedOn w:val="Normal"/>
    <w:next w:val="Normal"/>
    <w:link w:val="Heading4Char"/>
    <w:uiPriority w:val="99"/>
    <w:qFormat/>
    <w:rsid w:val="00AE3A45"/>
    <w:pPr>
      <w:numPr>
        <w:ilvl w:val="3"/>
        <w:numId w:val="7"/>
      </w:numPr>
      <w:spacing w:before="200" w:after="0"/>
      <w:outlineLvl w:val="3"/>
    </w:pPr>
    <w:rPr>
      <w:b/>
      <w:bCs/>
      <w:i/>
      <w:iCs/>
    </w:rPr>
  </w:style>
  <w:style w:type="paragraph" w:styleId="Heading5">
    <w:name w:val="heading 5"/>
    <w:basedOn w:val="Normal"/>
    <w:next w:val="Normal"/>
    <w:link w:val="Heading5Char"/>
    <w:uiPriority w:val="99"/>
    <w:qFormat/>
    <w:rsid w:val="00AE3A45"/>
    <w:pPr>
      <w:numPr>
        <w:ilvl w:val="4"/>
        <w:numId w:val="7"/>
      </w:numPr>
      <w:spacing w:before="200" w:after="0"/>
      <w:outlineLvl w:val="4"/>
    </w:pPr>
    <w:rPr>
      <w:b/>
      <w:bCs/>
      <w:color w:val="7F7F7F"/>
    </w:rPr>
  </w:style>
  <w:style w:type="paragraph" w:styleId="Heading6">
    <w:name w:val="heading 6"/>
    <w:basedOn w:val="Normal"/>
    <w:next w:val="Normal"/>
    <w:link w:val="Heading6Char"/>
    <w:uiPriority w:val="99"/>
    <w:qFormat/>
    <w:rsid w:val="00AE3A45"/>
    <w:pPr>
      <w:numPr>
        <w:ilvl w:val="5"/>
        <w:numId w:val="7"/>
      </w:numPr>
      <w:spacing w:after="0" w:line="271" w:lineRule="auto"/>
      <w:outlineLvl w:val="5"/>
    </w:pPr>
    <w:rPr>
      <w:b/>
      <w:bCs/>
      <w:i/>
      <w:iCs/>
      <w:color w:val="7F7F7F"/>
    </w:rPr>
  </w:style>
  <w:style w:type="paragraph" w:styleId="Heading7">
    <w:name w:val="heading 7"/>
    <w:basedOn w:val="Normal"/>
    <w:next w:val="Normal"/>
    <w:link w:val="Heading7Char"/>
    <w:uiPriority w:val="99"/>
    <w:qFormat/>
    <w:rsid w:val="00AE3A45"/>
    <w:pPr>
      <w:spacing w:after="0"/>
      <w:ind w:left="1296" w:hanging="1296"/>
      <w:outlineLvl w:val="6"/>
    </w:pPr>
    <w:rPr>
      <w:i/>
      <w:iCs/>
    </w:rPr>
  </w:style>
  <w:style w:type="paragraph" w:styleId="Heading8">
    <w:name w:val="heading 8"/>
    <w:basedOn w:val="Normal"/>
    <w:next w:val="Normal"/>
    <w:link w:val="Heading8Char"/>
    <w:uiPriority w:val="99"/>
    <w:qFormat/>
    <w:rsid w:val="00AE3A45"/>
    <w:pPr>
      <w:spacing w:after="0"/>
      <w:ind w:left="1440" w:hanging="1440"/>
      <w:outlineLvl w:val="7"/>
    </w:pPr>
    <w:rPr>
      <w:sz w:val="20"/>
      <w:szCs w:val="20"/>
    </w:rPr>
  </w:style>
  <w:style w:type="paragraph" w:styleId="Heading9">
    <w:name w:val="heading 9"/>
    <w:basedOn w:val="Normal"/>
    <w:next w:val="Normal"/>
    <w:link w:val="Heading9Char"/>
    <w:uiPriority w:val="99"/>
    <w:qFormat/>
    <w:rsid w:val="00AE3A45"/>
    <w:pPr>
      <w:spacing w:after="0"/>
      <w:ind w:left="1584" w:hanging="1584"/>
      <w:outlineLvl w:val="8"/>
    </w:pPr>
    <w:rPr>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12F9"/>
    <w:rPr>
      <w:b/>
      <w:bCs/>
      <w:sz w:val="28"/>
      <w:szCs w:val="28"/>
      <w:lang w:val="en-US" w:eastAsia="en-US"/>
    </w:rPr>
  </w:style>
  <w:style w:type="character" w:customStyle="1" w:styleId="Heading2Char">
    <w:name w:val="Heading 2 Char"/>
    <w:basedOn w:val="DefaultParagraphFont"/>
    <w:link w:val="Heading2"/>
    <w:uiPriority w:val="99"/>
    <w:locked/>
    <w:rsid w:val="00AE3A45"/>
    <w:rPr>
      <w:b/>
      <w:bCs/>
      <w:sz w:val="26"/>
      <w:szCs w:val="26"/>
    </w:rPr>
  </w:style>
  <w:style w:type="character" w:customStyle="1" w:styleId="Heading3Char">
    <w:name w:val="Heading 3 Char"/>
    <w:basedOn w:val="DefaultParagraphFont"/>
    <w:link w:val="Heading3"/>
    <w:uiPriority w:val="99"/>
    <w:locked/>
    <w:rsid w:val="00AE3A45"/>
    <w:rPr>
      <w:b/>
      <w:bCs/>
    </w:rPr>
  </w:style>
  <w:style w:type="character" w:customStyle="1" w:styleId="Heading4Char">
    <w:name w:val="Heading 4 Char"/>
    <w:basedOn w:val="DefaultParagraphFont"/>
    <w:link w:val="Heading4"/>
    <w:uiPriority w:val="99"/>
    <w:locked/>
    <w:rsid w:val="00AE3A45"/>
    <w:rPr>
      <w:b/>
      <w:bCs/>
      <w:i/>
      <w:iCs/>
    </w:rPr>
  </w:style>
  <w:style w:type="character" w:customStyle="1" w:styleId="Heading5Char">
    <w:name w:val="Heading 5 Char"/>
    <w:basedOn w:val="DefaultParagraphFont"/>
    <w:link w:val="Heading5"/>
    <w:uiPriority w:val="99"/>
    <w:locked/>
    <w:rsid w:val="00AE3A45"/>
    <w:rPr>
      <w:b/>
      <w:bCs/>
      <w:color w:val="7F7F7F"/>
    </w:rPr>
  </w:style>
  <w:style w:type="character" w:customStyle="1" w:styleId="Heading6Char">
    <w:name w:val="Heading 6 Char"/>
    <w:basedOn w:val="DefaultParagraphFont"/>
    <w:link w:val="Heading6"/>
    <w:uiPriority w:val="99"/>
    <w:locked/>
    <w:rsid w:val="00AE3A45"/>
    <w:rPr>
      <w:b/>
      <w:bCs/>
      <w:i/>
      <w:iCs/>
      <w:color w:val="7F7F7F"/>
    </w:rPr>
  </w:style>
  <w:style w:type="character" w:customStyle="1" w:styleId="Heading7Char">
    <w:name w:val="Heading 7 Char"/>
    <w:basedOn w:val="DefaultParagraphFont"/>
    <w:link w:val="Heading7"/>
    <w:uiPriority w:val="99"/>
    <w:locked/>
    <w:rsid w:val="00AE3A45"/>
    <w:rPr>
      <w:rFonts w:eastAsia="Times New Roman"/>
      <w:i/>
      <w:iCs/>
    </w:rPr>
  </w:style>
  <w:style w:type="character" w:customStyle="1" w:styleId="Heading8Char">
    <w:name w:val="Heading 8 Char"/>
    <w:basedOn w:val="DefaultParagraphFont"/>
    <w:link w:val="Heading8"/>
    <w:uiPriority w:val="99"/>
    <w:locked/>
    <w:rsid w:val="00AE3A45"/>
    <w:rPr>
      <w:rFonts w:eastAsia="Times New Roman"/>
      <w:sz w:val="20"/>
      <w:szCs w:val="20"/>
    </w:rPr>
  </w:style>
  <w:style w:type="character" w:customStyle="1" w:styleId="Heading9Char">
    <w:name w:val="Heading 9 Char"/>
    <w:basedOn w:val="DefaultParagraphFont"/>
    <w:link w:val="Heading9"/>
    <w:uiPriority w:val="99"/>
    <w:locked/>
    <w:rsid w:val="00AE3A45"/>
    <w:rPr>
      <w:rFonts w:eastAsia="Times New Roman"/>
      <w:i/>
      <w:iCs/>
      <w:spacing w:val="5"/>
      <w:sz w:val="20"/>
      <w:szCs w:val="20"/>
    </w:rPr>
  </w:style>
  <w:style w:type="paragraph" w:styleId="Caption">
    <w:name w:val="caption"/>
    <w:basedOn w:val="Normal"/>
    <w:next w:val="Normal"/>
    <w:uiPriority w:val="35"/>
    <w:qFormat/>
    <w:rsid w:val="00AE3A45"/>
    <w:rPr>
      <w:b/>
      <w:bCs/>
      <w:color w:val="4F81BD"/>
      <w:sz w:val="18"/>
      <w:szCs w:val="18"/>
    </w:rPr>
  </w:style>
  <w:style w:type="paragraph" w:styleId="Title">
    <w:name w:val="Title"/>
    <w:basedOn w:val="Normal"/>
    <w:next w:val="Normal"/>
    <w:link w:val="TitleChar"/>
    <w:uiPriority w:val="99"/>
    <w:qFormat/>
    <w:rsid w:val="00AE3A45"/>
    <w:pPr>
      <w:pBdr>
        <w:bottom w:val="single" w:sz="4" w:space="1" w:color="auto"/>
      </w:pBdr>
    </w:pPr>
    <w:rPr>
      <w:spacing w:val="5"/>
      <w:sz w:val="52"/>
      <w:szCs w:val="52"/>
    </w:rPr>
  </w:style>
  <w:style w:type="character" w:customStyle="1" w:styleId="TitleChar">
    <w:name w:val="Title Char"/>
    <w:basedOn w:val="DefaultParagraphFont"/>
    <w:link w:val="Title"/>
    <w:uiPriority w:val="99"/>
    <w:locked/>
    <w:rsid w:val="00AE3A45"/>
    <w:rPr>
      <w:rFonts w:eastAsia="Times New Roman"/>
      <w:spacing w:val="5"/>
      <w:sz w:val="52"/>
      <w:szCs w:val="52"/>
    </w:rPr>
  </w:style>
  <w:style w:type="paragraph" w:styleId="Subtitle">
    <w:name w:val="Subtitle"/>
    <w:basedOn w:val="Normal"/>
    <w:next w:val="Normal"/>
    <w:link w:val="SubtitleChar"/>
    <w:uiPriority w:val="99"/>
    <w:qFormat/>
    <w:rsid w:val="00AE3A45"/>
    <w:pPr>
      <w:spacing w:after="600"/>
    </w:pPr>
    <w:rPr>
      <w:i/>
      <w:iCs/>
      <w:spacing w:val="13"/>
    </w:rPr>
  </w:style>
  <w:style w:type="character" w:customStyle="1" w:styleId="SubtitleChar">
    <w:name w:val="Subtitle Char"/>
    <w:basedOn w:val="DefaultParagraphFont"/>
    <w:link w:val="Subtitle"/>
    <w:uiPriority w:val="99"/>
    <w:locked/>
    <w:rsid w:val="00AE3A45"/>
    <w:rPr>
      <w:rFonts w:eastAsia="Times New Roman"/>
      <w:i/>
      <w:iCs/>
      <w:spacing w:val="13"/>
      <w:sz w:val="24"/>
      <w:szCs w:val="24"/>
    </w:rPr>
  </w:style>
  <w:style w:type="character" w:styleId="Strong">
    <w:name w:val="Strong"/>
    <w:basedOn w:val="DefaultParagraphFont"/>
    <w:uiPriority w:val="99"/>
    <w:qFormat/>
    <w:rsid w:val="00AE3A45"/>
    <w:rPr>
      <w:b/>
      <w:bCs/>
    </w:rPr>
  </w:style>
  <w:style w:type="character" w:styleId="Emphasis">
    <w:name w:val="Emphasis"/>
    <w:basedOn w:val="DefaultParagraphFont"/>
    <w:uiPriority w:val="99"/>
    <w:qFormat/>
    <w:rsid w:val="00AE3A45"/>
    <w:rPr>
      <w:b/>
      <w:bCs/>
      <w:i/>
      <w:iCs/>
      <w:spacing w:val="10"/>
      <w:shd w:val="clear" w:color="auto" w:fill="auto"/>
    </w:rPr>
  </w:style>
  <w:style w:type="paragraph" w:styleId="NoSpacing">
    <w:name w:val="No Spacing"/>
    <w:basedOn w:val="Normal"/>
    <w:link w:val="NoSpacingChar"/>
    <w:uiPriority w:val="99"/>
    <w:qFormat/>
    <w:rsid w:val="00AE3A45"/>
    <w:pPr>
      <w:spacing w:after="0"/>
    </w:pPr>
    <w:rPr>
      <w:sz w:val="24"/>
      <w:szCs w:val="24"/>
      <w:lang w:val="cs-CZ" w:eastAsia="cs-CZ"/>
    </w:rPr>
  </w:style>
  <w:style w:type="character" w:customStyle="1" w:styleId="NoSpacingChar">
    <w:name w:val="No Spacing Char"/>
    <w:link w:val="NoSpacing"/>
    <w:uiPriority w:val="99"/>
    <w:locked/>
    <w:rsid w:val="00AE3A45"/>
    <w:rPr>
      <w:rFonts w:eastAsia="Times New Roman"/>
      <w:sz w:val="24"/>
      <w:szCs w:val="24"/>
    </w:rPr>
  </w:style>
  <w:style w:type="paragraph" w:styleId="ListParagraph">
    <w:name w:val="List Paragraph"/>
    <w:basedOn w:val="Normal"/>
    <w:uiPriority w:val="34"/>
    <w:qFormat/>
    <w:rsid w:val="00AE3A45"/>
    <w:pPr>
      <w:ind w:left="720"/>
    </w:pPr>
  </w:style>
  <w:style w:type="paragraph" w:styleId="Quote">
    <w:name w:val="Quote"/>
    <w:basedOn w:val="Normal"/>
    <w:next w:val="Normal"/>
    <w:link w:val="QuoteChar"/>
    <w:uiPriority w:val="99"/>
    <w:qFormat/>
    <w:rsid w:val="00AE3A45"/>
    <w:pPr>
      <w:spacing w:before="200" w:after="0"/>
      <w:ind w:left="360" w:right="360"/>
    </w:pPr>
    <w:rPr>
      <w:i/>
      <w:iCs/>
    </w:rPr>
  </w:style>
  <w:style w:type="character" w:customStyle="1" w:styleId="QuoteChar">
    <w:name w:val="Quote Char"/>
    <w:basedOn w:val="DefaultParagraphFont"/>
    <w:link w:val="Quote"/>
    <w:uiPriority w:val="99"/>
    <w:locked/>
    <w:rsid w:val="00AE3A45"/>
    <w:rPr>
      <w:i/>
      <w:iCs/>
    </w:rPr>
  </w:style>
  <w:style w:type="paragraph" w:styleId="IntenseQuote">
    <w:name w:val="Intense Quote"/>
    <w:basedOn w:val="Normal"/>
    <w:next w:val="Normal"/>
    <w:link w:val="IntenseQuoteChar"/>
    <w:uiPriority w:val="99"/>
    <w:qFormat/>
    <w:rsid w:val="00AE3A4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locked/>
    <w:rsid w:val="00AE3A45"/>
    <w:rPr>
      <w:b/>
      <w:bCs/>
      <w:i/>
      <w:iCs/>
    </w:rPr>
  </w:style>
  <w:style w:type="character" w:styleId="SubtleEmphasis">
    <w:name w:val="Subtle Emphasis"/>
    <w:basedOn w:val="DefaultParagraphFont"/>
    <w:uiPriority w:val="99"/>
    <w:qFormat/>
    <w:rsid w:val="00AE3A45"/>
    <w:rPr>
      <w:i/>
      <w:iCs/>
    </w:rPr>
  </w:style>
  <w:style w:type="character" w:styleId="IntenseEmphasis">
    <w:name w:val="Intense Emphasis"/>
    <w:basedOn w:val="DefaultParagraphFont"/>
    <w:uiPriority w:val="99"/>
    <w:qFormat/>
    <w:rsid w:val="00AE3A45"/>
    <w:rPr>
      <w:b/>
      <w:bCs/>
    </w:rPr>
  </w:style>
  <w:style w:type="character" w:styleId="SubtleReference">
    <w:name w:val="Subtle Reference"/>
    <w:basedOn w:val="DefaultParagraphFont"/>
    <w:uiPriority w:val="99"/>
    <w:qFormat/>
    <w:rsid w:val="00AE3A45"/>
    <w:rPr>
      <w:smallCaps/>
    </w:rPr>
  </w:style>
  <w:style w:type="character" w:styleId="IntenseReference">
    <w:name w:val="Intense Reference"/>
    <w:basedOn w:val="DefaultParagraphFont"/>
    <w:uiPriority w:val="99"/>
    <w:qFormat/>
    <w:rsid w:val="00AE3A45"/>
    <w:rPr>
      <w:smallCaps/>
      <w:spacing w:val="5"/>
      <w:u w:val="single"/>
    </w:rPr>
  </w:style>
  <w:style w:type="character" w:styleId="BookTitle">
    <w:name w:val="Book Title"/>
    <w:basedOn w:val="DefaultParagraphFont"/>
    <w:uiPriority w:val="99"/>
    <w:qFormat/>
    <w:rsid w:val="00AE3A45"/>
    <w:rPr>
      <w:i/>
      <w:iCs/>
      <w:smallCaps/>
      <w:spacing w:val="5"/>
    </w:rPr>
  </w:style>
  <w:style w:type="paragraph" w:styleId="TOCHeading">
    <w:name w:val="TOC Heading"/>
    <w:basedOn w:val="Heading1"/>
    <w:next w:val="Normal"/>
    <w:uiPriority w:val="99"/>
    <w:qFormat/>
    <w:rsid w:val="00AE3A45"/>
    <w:pPr>
      <w:numPr>
        <w:numId w:val="0"/>
      </w:numPr>
      <w:outlineLvl w:val="9"/>
    </w:pPr>
  </w:style>
  <w:style w:type="paragraph" w:styleId="FootnoteText">
    <w:name w:val="footnote text"/>
    <w:basedOn w:val="Normal"/>
    <w:link w:val="FootnoteTextChar"/>
    <w:uiPriority w:val="99"/>
    <w:rsid w:val="00AE3A45"/>
    <w:pPr>
      <w:spacing w:after="0"/>
    </w:pPr>
    <w:rPr>
      <w:sz w:val="20"/>
      <w:szCs w:val="20"/>
    </w:rPr>
  </w:style>
  <w:style w:type="character" w:customStyle="1" w:styleId="FootnoteTextChar">
    <w:name w:val="Footnote Text Char"/>
    <w:basedOn w:val="DefaultParagraphFont"/>
    <w:link w:val="FootnoteText"/>
    <w:uiPriority w:val="99"/>
    <w:locked/>
    <w:rsid w:val="00AE3A45"/>
    <w:rPr>
      <w:sz w:val="20"/>
      <w:szCs w:val="20"/>
    </w:rPr>
  </w:style>
  <w:style w:type="character" w:styleId="FootnoteReference">
    <w:name w:val="footnote reference"/>
    <w:basedOn w:val="DefaultParagraphFont"/>
    <w:uiPriority w:val="99"/>
    <w:semiHidden/>
    <w:rsid w:val="00AE3A45"/>
    <w:rPr>
      <w:vertAlign w:val="superscript"/>
    </w:rPr>
  </w:style>
  <w:style w:type="paragraph" w:styleId="Bibliography">
    <w:name w:val="Bibliography"/>
    <w:basedOn w:val="Normal"/>
    <w:next w:val="Normal"/>
    <w:uiPriority w:val="99"/>
    <w:rsid w:val="00B543DF"/>
    <w:pPr>
      <w:spacing w:after="0" w:line="480" w:lineRule="auto"/>
      <w:ind w:left="720" w:hanging="720"/>
    </w:pPr>
  </w:style>
  <w:style w:type="paragraph" w:styleId="Header">
    <w:name w:val="header"/>
    <w:basedOn w:val="Normal"/>
    <w:link w:val="HeaderChar"/>
    <w:uiPriority w:val="99"/>
    <w:rsid w:val="00C564DE"/>
    <w:pPr>
      <w:tabs>
        <w:tab w:val="center" w:pos="4536"/>
        <w:tab w:val="right" w:pos="9072"/>
      </w:tabs>
      <w:spacing w:after="0"/>
    </w:pPr>
  </w:style>
  <w:style w:type="character" w:customStyle="1" w:styleId="HeaderChar">
    <w:name w:val="Header Char"/>
    <w:basedOn w:val="DefaultParagraphFont"/>
    <w:link w:val="Header"/>
    <w:uiPriority w:val="99"/>
    <w:locked/>
    <w:rsid w:val="00C564DE"/>
    <w:rPr>
      <w:sz w:val="24"/>
      <w:szCs w:val="24"/>
    </w:rPr>
  </w:style>
  <w:style w:type="paragraph" w:styleId="Footer">
    <w:name w:val="footer"/>
    <w:basedOn w:val="Normal"/>
    <w:link w:val="FooterChar"/>
    <w:uiPriority w:val="99"/>
    <w:rsid w:val="00C564DE"/>
    <w:pPr>
      <w:tabs>
        <w:tab w:val="center" w:pos="4536"/>
        <w:tab w:val="right" w:pos="9072"/>
      </w:tabs>
      <w:spacing w:after="0"/>
    </w:pPr>
  </w:style>
  <w:style w:type="character" w:customStyle="1" w:styleId="FooterChar">
    <w:name w:val="Footer Char"/>
    <w:basedOn w:val="DefaultParagraphFont"/>
    <w:link w:val="Footer"/>
    <w:uiPriority w:val="99"/>
    <w:locked/>
    <w:rsid w:val="00C564DE"/>
    <w:rPr>
      <w:sz w:val="24"/>
      <w:szCs w:val="24"/>
    </w:rPr>
  </w:style>
  <w:style w:type="paragraph" w:styleId="BalloonText">
    <w:name w:val="Balloon Text"/>
    <w:basedOn w:val="Normal"/>
    <w:link w:val="BalloonTextChar"/>
    <w:uiPriority w:val="99"/>
    <w:semiHidden/>
    <w:rsid w:val="005B62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62F5"/>
    <w:rPr>
      <w:rFonts w:ascii="Tahoma" w:hAnsi="Tahoma" w:cs="Tahoma"/>
      <w:sz w:val="16"/>
      <w:szCs w:val="16"/>
    </w:rPr>
  </w:style>
  <w:style w:type="table" w:styleId="TableGrid">
    <w:name w:val="Table Grid"/>
    <w:basedOn w:val="TableNormal"/>
    <w:uiPriority w:val="99"/>
    <w:rsid w:val="0089203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3014E"/>
    <w:rPr>
      <w:color w:val="0000FF"/>
      <w:u w:val="single"/>
    </w:rPr>
  </w:style>
  <w:style w:type="character" w:styleId="EndnoteReference">
    <w:name w:val="endnote reference"/>
    <w:basedOn w:val="DefaultParagraphFont"/>
    <w:uiPriority w:val="99"/>
    <w:semiHidden/>
    <w:rsid w:val="00CC4CC7"/>
    <w:rPr>
      <w:vertAlign w:val="superscript"/>
    </w:rPr>
  </w:style>
  <w:style w:type="character" w:styleId="CommentReference">
    <w:name w:val="annotation reference"/>
    <w:basedOn w:val="DefaultParagraphFont"/>
    <w:uiPriority w:val="99"/>
    <w:semiHidden/>
    <w:rsid w:val="00D222A7"/>
    <w:rPr>
      <w:sz w:val="16"/>
      <w:szCs w:val="16"/>
    </w:rPr>
  </w:style>
  <w:style w:type="paragraph" w:styleId="CommentText">
    <w:name w:val="annotation text"/>
    <w:basedOn w:val="Normal"/>
    <w:link w:val="CommentTextChar"/>
    <w:uiPriority w:val="99"/>
    <w:semiHidden/>
    <w:rsid w:val="00D222A7"/>
    <w:rPr>
      <w:sz w:val="20"/>
      <w:szCs w:val="20"/>
    </w:rPr>
  </w:style>
  <w:style w:type="character" w:customStyle="1" w:styleId="CommentTextChar">
    <w:name w:val="Comment Text Char"/>
    <w:basedOn w:val="DefaultParagraphFont"/>
    <w:link w:val="CommentText"/>
    <w:uiPriority w:val="99"/>
    <w:semiHidden/>
    <w:locked/>
    <w:rsid w:val="00D222A7"/>
    <w:rPr>
      <w:sz w:val="20"/>
      <w:szCs w:val="20"/>
    </w:rPr>
  </w:style>
  <w:style w:type="paragraph" w:styleId="CommentSubject">
    <w:name w:val="annotation subject"/>
    <w:basedOn w:val="CommentText"/>
    <w:next w:val="CommentText"/>
    <w:link w:val="CommentSubjectChar"/>
    <w:uiPriority w:val="99"/>
    <w:semiHidden/>
    <w:rsid w:val="00D222A7"/>
    <w:rPr>
      <w:b/>
      <w:bCs/>
    </w:rPr>
  </w:style>
  <w:style w:type="character" w:customStyle="1" w:styleId="CommentSubjectChar">
    <w:name w:val="Comment Subject Char"/>
    <w:basedOn w:val="CommentTextChar"/>
    <w:link w:val="CommentSubject"/>
    <w:uiPriority w:val="99"/>
    <w:semiHidden/>
    <w:locked/>
    <w:rsid w:val="00D222A7"/>
    <w:rPr>
      <w:b/>
      <w:bCs/>
      <w:sz w:val="20"/>
      <w:szCs w:val="20"/>
    </w:rPr>
  </w:style>
  <w:style w:type="paragraph" w:styleId="Revision">
    <w:name w:val="Revision"/>
    <w:hidden/>
    <w:uiPriority w:val="99"/>
    <w:semiHidden/>
    <w:rsid w:val="00D222A7"/>
    <w:rPr>
      <w:lang w:val="en-US" w:eastAsia="en-US"/>
    </w:rPr>
  </w:style>
  <w:style w:type="character" w:styleId="PlaceholderText">
    <w:name w:val="Placeholder Text"/>
    <w:basedOn w:val="DefaultParagraphFont"/>
    <w:uiPriority w:val="99"/>
    <w:semiHidden/>
    <w:rsid w:val="00037348"/>
    <w:rPr>
      <w:color w:val="808080"/>
    </w:rPr>
  </w:style>
  <w:style w:type="character" w:styleId="UnresolvedMention">
    <w:name w:val="Unresolved Mention"/>
    <w:basedOn w:val="DefaultParagraphFont"/>
    <w:uiPriority w:val="99"/>
    <w:semiHidden/>
    <w:unhideWhenUsed/>
    <w:rsid w:val="00646A69"/>
    <w:rPr>
      <w:color w:val="808080"/>
      <w:shd w:val="clear" w:color="auto" w:fill="E6E6E6"/>
    </w:rPr>
  </w:style>
  <w:style w:type="character" w:styleId="FollowedHyperlink">
    <w:name w:val="FollowedHyperlink"/>
    <w:basedOn w:val="DefaultParagraphFont"/>
    <w:uiPriority w:val="99"/>
    <w:semiHidden/>
    <w:unhideWhenUsed/>
    <w:rsid w:val="009C5C48"/>
    <w:rPr>
      <w:color w:val="800080" w:themeColor="followedHyperlink"/>
      <w:u w:val="single"/>
    </w:rPr>
  </w:style>
  <w:style w:type="paragraph" w:styleId="EndnoteText">
    <w:name w:val="endnote text"/>
    <w:basedOn w:val="Normal"/>
    <w:link w:val="EndnoteTextChar"/>
    <w:uiPriority w:val="99"/>
    <w:semiHidden/>
    <w:unhideWhenUsed/>
    <w:rsid w:val="00D240B5"/>
    <w:pPr>
      <w:spacing w:after="0" w:line="240" w:lineRule="auto"/>
      <w:jc w:val="left"/>
    </w:pPr>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D240B5"/>
    <w:rPr>
      <w:rFonts w:asciiTheme="minorHAnsi" w:eastAsiaTheme="minorHAnsi" w:hAnsiTheme="minorHAnsi" w:cstheme="minorBid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0654">
      <w:bodyDiv w:val="1"/>
      <w:marLeft w:val="0"/>
      <w:marRight w:val="0"/>
      <w:marTop w:val="0"/>
      <w:marBottom w:val="0"/>
      <w:divBdr>
        <w:top w:val="none" w:sz="0" w:space="0" w:color="auto"/>
        <w:left w:val="none" w:sz="0" w:space="0" w:color="auto"/>
        <w:bottom w:val="none" w:sz="0" w:space="0" w:color="auto"/>
        <w:right w:val="none" w:sz="0" w:space="0" w:color="auto"/>
      </w:divBdr>
    </w:div>
    <w:div w:id="534344796">
      <w:bodyDiv w:val="1"/>
      <w:marLeft w:val="0"/>
      <w:marRight w:val="0"/>
      <w:marTop w:val="0"/>
      <w:marBottom w:val="0"/>
      <w:divBdr>
        <w:top w:val="none" w:sz="0" w:space="0" w:color="auto"/>
        <w:left w:val="none" w:sz="0" w:space="0" w:color="auto"/>
        <w:bottom w:val="none" w:sz="0" w:space="0" w:color="auto"/>
        <w:right w:val="none" w:sz="0" w:space="0" w:color="auto"/>
      </w:divBdr>
    </w:div>
    <w:div w:id="660544434">
      <w:bodyDiv w:val="1"/>
      <w:marLeft w:val="0"/>
      <w:marRight w:val="0"/>
      <w:marTop w:val="0"/>
      <w:marBottom w:val="0"/>
      <w:divBdr>
        <w:top w:val="none" w:sz="0" w:space="0" w:color="auto"/>
        <w:left w:val="none" w:sz="0" w:space="0" w:color="auto"/>
        <w:bottom w:val="none" w:sz="0" w:space="0" w:color="auto"/>
        <w:right w:val="none" w:sz="0" w:space="0" w:color="auto"/>
      </w:divBdr>
    </w:div>
    <w:div w:id="1107847417">
      <w:marLeft w:val="0"/>
      <w:marRight w:val="0"/>
      <w:marTop w:val="0"/>
      <w:marBottom w:val="0"/>
      <w:divBdr>
        <w:top w:val="none" w:sz="0" w:space="0" w:color="auto"/>
        <w:left w:val="none" w:sz="0" w:space="0" w:color="auto"/>
        <w:bottom w:val="none" w:sz="0" w:space="0" w:color="auto"/>
        <w:right w:val="none" w:sz="0" w:space="0" w:color="auto"/>
      </w:divBdr>
    </w:div>
    <w:div w:id="1107847418">
      <w:marLeft w:val="0"/>
      <w:marRight w:val="0"/>
      <w:marTop w:val="0"/>
      <w:marBottom w:val="0"/>
      <w:divBdr>
        <w:top w:val="none" w:sz="0" w:space="0" w:color="auto"/>
        <w:left w:val="none" w:sz="0" w:space="0" w:color="auto"/>
        <w:bottom w:val="none" w:sz="0" w:space="0" w:color="auto"/>
        <w:right w:val="none" w:sz="0" w:space="0" w:color="auto"/>
      </w:divBdr>
    </w:div>
    <w:div w:id="1107847419">
      <w:marLeft w:val="0"/>
      <w:marRight w:val="0"/>
      <w:marTop w:val="0"/>
      <w:marBottom w:val="0"/>
      <w:divBdr>
        <w:top w:val="none" w:sz="0" w:space="0" w:color="auto"/>
        <w:left w:val="none" w:sz="0" w:space="0" w:color="auto"/>
        <w:bottom w:val="none" w:sz="0" w:space="0" w:color="auto"/>
        <w:right w:val="none" w:sz="0" w:space="0" w:color="auto"/>
      </w:divBdr>
    </w:div>
    <w:div w:id="1107847420">
      <w:marLeft w:val="0"/>
      <w:marRight w:val="0"/>
      <w:marTop w:val="0"/>
      <w:marBottom w:val="0"/>
      <w:divBdr>
        <w:top w:val="none" w:sz="0" w:space="0" w:color="auto"/>
        <w:left w:val="none" w:sz="0" w:space="0" w:color="auto"/>
        <w:bottom w:val="none" w:sz="0" w:space="0" w:color="auto"/>
        <w:right w:val="none" w:sz="0" w:space="0" w:color="auto"/>
      </w:divBdr>
    </w:div>
    <w:div w:id="1107847421">
      <w:marLeft w:val="0"/>
      <w:marRight w:val="0"/>
      <w:marTop w:val="0"/>
      <w:marBottom w:val="0"/>
      <w:divBdr>
        <w:top w:val="none" w:sz="0" w:space="0" w:color="auto"/>
        <w:left w:val="none" w:sz="0" w:space="0" w:color="auto"/>
        <w:bottom w:val="none" w:sz="0" w:space="0" w:color="auto"/>
        <w:right w:val="none" w:sz="0" w:space="0" w:color="auto"/>
      </w:divBdr>
    </w:div>
    <w:div w:id="1107847422">
      <w:marLeft w:val="0"/>
      <w:marRight w:val="0"/>
      <w:marTop w:val="0"/>
      <w:marBottom w:val="0"/>
      <w:divBdr>
        <w:top w:val="none" w:sz="0" w:space="0" w:color="auto"/>
        <w:left w:val="none" w:sz="0" w:space="0" w:color="auto"/>
        <w:bottom w:val="none" w:sz="0" w:space="0" w:color="auto"/>
        <w:right w:val="none" w:sz="0" w:space="0" w:color="auto"/>
      </w:divBdr>
    </w:div>
    <w:div w:id="1107847423">
      <w:marLeft w:val="0"/>
      <w:marRight w:val="0"/>
      <w:marTop w:val="0"/>
      <w:marBottom w:val="0"/>
      <w:divBdr>
        <w:top w:val="none" w:sz="0" w:space="0" w:color="auto"/>
        <w:left w:val="none" w:sz="0" w:space="0" w:color="auto"/>
        <w:bottom w:val="none" w:sz="0" w:space="0" w:color="auto"/>
        <w:right w:val="none" w:sz="0" w:space="0" w:color="auto"/>
      </w:divBdr>
    </w:div>
    <w:div w:id="1107847424">
      <w:marLeft w:val="0"/>
      <w:marRight w:val="0"/>
      <w:marTop w:val="0"/>
      <w:marBottom w:val="0"/>
      <w:divBdr>
        <w:top w:val="none" w:sz="0" w:space="0" w:color="auto"/>
        <w:left w:val="none" w:sz="0" w:space="0" w:color="auto"/>
        <w:bottom w:val="none" w:sz="0" w:space="0" w:color="auto"/>
        <w:right w:val="none" w:sz="0" w:space="0" w:color="auto"/>
      </w:divBdr>
    </w:div>
    <w:div w:id="1107847425">
      <w:marLeft w:val="0"/>
      <w:marRight w:val="0"/>
      <w:marTop w:val="0"/>
      <w:marBottom w:val="0"/>
      <w:divBdr>
        <w:top w:val="none" w:sz="0" w:space="0" w:color="auto"/>
        <w:left w:val="none" w:sz="0" w:space="0" w:color="auto"/>
        <w:bottom w:val="none" w:sz="0" w:space="0" w:color="auto"/>
        <w:right w:val="none" w:sz="0" w:space="0" w:color="auto"/>
      </w:divBdr>
    </w:div>
    <w:div w:id="1107847426">
      <w:marLeft w:val="0"/>
      <w:marRight w:val="0"/>
      <w:marTop w:val="0"/>
      <w:marBottom w:val="0"/>
      <w:divBdr>
        <w:top w:val="none" w:sz="0" w:space="0" w:color="auto"/>
        <w:left w:val="none" w:sz="0" w:space="0" w:color="auto"/>
        <w:bottom w:val="none" w:sz="0" w:space="0" w:color="auto"/>
        <w:right w:val="none" w:sz="0" w:space="0" w:color="auto"/>
      </w:divBdr>
    </w:div>
    <w:div w:id="1107847427">
      <w:marLeft w:val="0"/>
      <w:marRight w:val="0"/>
      <w:marTop w:val="0"/>
      <w:marBottom w:val="0"/>
      <w:divBdr>
        <w:top w:val="none" w:sz="0" w:space="0" w:color="auto"/>
        <w:left w:val="none" w:sz="0" w:space="0" w:color="auto"/>
        <w:bottom w:val="none" w:sz="0" w:space="0" w:color="auto"/>
        <w:right w:val="none" w:sz="0" w:space="0" w:color="auto"/>
      </w:divBdr>
    </w:div>
    <w:div w:id="1107847428">
      <w:marLeft w:val="0"/>
      <w:marRight w:val="0"/>
      <w:marTop w:val="0"/>
      <w:marBottom w:val="0"/>
      <w:divBdr>
        <w:top w:val="none" w:sz="0" w:space="0" w:color="auto"/>
        <w:left w:val="none" w:sz="0" w:space="0" w:color="auto"/>
        <w:bottom w:val="none" w:sz="0" w:space="0" w:color="auto"/>
        <w:right w:val="none" w:sz="0" w:space="0" w:color="auto"/>
      </w:divBdr>
    </w:div>
    <w:div w:id="1107847429">
      <w:marLeft w:val="0"/>
      <w:marRight w:val="0"/>
      <w:marTop w:val="0"/>
      <w:marBottom w:val="0"/>
      <w:divBdr>
        <w:top w:val="none" w:sz="0" w:space="0" w:color="auto"/>
        <w:left w:val="none" w:sz="0" w:space="0" w:color="auto"/>
        <w:bottom w:val="none" w:sz="0" w:space="0" w:color="auto"/>
        <w:right w:val="none" w:sz="0" w:space="0" w:color="auto"/>
      </w:divBdr>
    </w:div>
    <w:div w:id="1107847430">
      <w:marLeft w:val="0"/>
      <w:marRight w:val="0"/>
      <w:marTop w:val="0"/>
      <w:marBottom w:val="0"/>
      <w:divBdr>
        <w:top w:val="none" w:sz="0" w:space="0" w:color="auto"/>
        <w:left w:val="none" w:sz="0" w:space="0" w:color="auto"/>
        <w:bottom w:val="none" w:sz="0" w:space="0" w:color="auto"/>
        <w:right w:val="none" w:sz="0" w:space="0" w:color="auto"/>
      </w:divBdr>
    </w:div>
    <w:div w:id="1107847431">
      <w:marLeft w:val="0"/>
      <w:marRight w:val="0"/>
      <w:marTop w:val="0"/>
      <w:marBottom w:val="0"/>
      <w:divBdr>
        <w:top w:val="none" w:sz="0" w:space="0" w:color="auto"/>
        <w:left w:val="none" w:sz="0" w:space="0" w:color="auto"/>
        <w:bottom w:val="none" w:sz="0" w:space="0" w:color="auto"/>
        <w:right w:val="none" w:sz="0" w:space="0" w:color="auto"/>
      </w:divBdr>
    </w:div>
    <w:div w:id="1107847432">
      <w:marLeft w:val="0"/>
      <w:marRight w:val="0"/>
      <w:marTop w:val="0"/>
      <w:marBottom w:val="0"/>
      <w:divBdr>
        <w:top w:val="none" w:sz="0" w:space="0" w:color="auto"/>
        <w:left w:val="none" w:sz="0" w:space="0" w:color="auto"/>
        <w:bottom w:val="none" w:sz="0" w:space="0" w:color="auto"/>
        <w:right w:val="none" w:sz="0" w:space="0" w:color="auto"/>
      </w:divBdr>
    </w:div>
    <w:div w:id="1107847433">
      <w:marLeft w:val="0"/>
      <w:marRight w:val="0"/>
      <w:marTop w:val="0"/>
      <w:marBottom w:val="0"/>
      <w:divBdr>
        <w:top w:val="none" w:sz="0" w:space="0" w:color="auto"/>
        <w:left w:val="none" w:sz="0" w:space="0" w:color="auto"/>
        <w:bottom w:val="none" w:sz="0" w:space="0" w:color="auto"/>
        <w:right w:val="none" w:sz="0" w:space="0" w:color="auto"/>
      </w:divBdr>
    </w:div>
    <w:div w:id="1107847434">
      <w:marLeft w:val="0"/>
      <w:marRight w:val="0"/>
      <w:marTop w:val="0"/>
      <w:marBottom w:val="0"/>
      <w:divBdr>
        <w:top w:val="none" w:sz="0" w:space="0" w:color="auto"/>
        <w:left w:val="none" w:sz="0" w:space="0" w:color="auto"/>
        <w:bottom w:val="none" w:sz="0" w:space="0" w:color="auto"/>
        <w:right w:val="none" w:sz="0" w:space="0" w:color="auto"/>
      </w:divBdr>
    </w:div>
    <w:div w:id="1107847435">
      <w:marLeft w:val="0"/>
      <w:marRight w:val="0"/>
      <w:marTop w:val="0"/>
      <w:marBottom w:val="0"/>
      <w:divBdr>
        <w:top w:val="none" w:sz="0" w:space="0" w:color="auto"/>
        <w:left w:val="none" w:sz="0" w:space="0" w:color="auto"/>
        <w:bottom w:val="none" w:sz="0" w:space="0" w:color="auto"/>
        <w:right w:val="none" w:sz="0" w:space="0" w:color="auto"/>
      </w:divBdr>
    </w:div>
    <w:div w:id="1107847436">
      <w:marLeft w:val="0"/>
      <w:marRight w:val="0"/>
      <w:marTop w:val="0"/>
      <w:marBottom w:val="0"/>
      <w:divBdr>
        <w:top w:val="none" w:sz="0" w:space="0" w:color="auto"/>
        <w:left w:val="none" w:sz="0" w:space="0" w:color="auto"/>
        <w:bottom w:val="none" w:sz="0" w:space="0" w:color="auto"/>
        <w:right w:val="none" w:sz="0" w:space="0" w:color="auto"/>
      </w:divBdr>
    </w:div>
    <w:div w:id="1107847437">
      <w:marLeft w:val="0"/>
      <w:marRight w:val="0"/>
      <w:marTop w:val="0"/>
      <w:marBottom w:val="0"/>
      <w:divBdr>
        <w:top w:val="none" w:sz="0" w:space="0" w:color="auto"/>
        <w:left w:val="none" w:sz="0" w:space="0" w:color="auto"/>
        <w:bottom w:val="none" w:sz="0" w:space="0" w:color="auto"/>
        <w:right w:val="none" w:sz="0" w:space="0" w:color="auto"/>
      </w:divBdr>
    </w:div>
    <w:div w:id="1107847438">
      <w:marLeft w:val="0"/>
      <w:marRight w:val="0"/>
      <w:marTop w:val="0"/>
      <w:marBottom w:val="0"/>
      <w:divBdr>
        <w:top w:val="none" w:sz="0" w:space="0" w:color="auto"/>
        <w:left w:val="none" w:sz="0" w:space="0" w:color="auto"/>
        <w:bottom w:val="none" w:sz="0" w:space="0" w:color="auto"/>
        <w:right w:val="none" w:sz="0" w:space="0" w:color="auto"/>
      </w:divBdr>
    </w:div>
    <w:div w:id="1107847439">
      <w:marLeft w:val="0"/>
      <w:marRight w:val="0"/>
      <w:marTop w:val="0"/>
      <w:marBottom w:val="0"/>
      <w:divBdr>
        <w:top w:val="none" w:sz="0" w:space="0" w:color="auto"/>
        <w:left w:val="none" w:sz="0" w:space="0" w:color="auto"/>
        <w:bottom w:val="none" w:sz="0" w:space="0" w:color="auto"/>
        <w:right w:val="none" w:sz="0" w:space="0" w:color="auto"/>
      </w:divBdr>
    </w:div>
    <w:div w:id="1107847440">
      <w:marLeft w:val="0"/>
      <w:marRight w:val="0"/>
      <w:marTop w:val="0"/>
      <w:marBottom w:val="0"/>
      <w:divBdr>
        <w:top w:val="none" w:sz="0" w:space="0" w:color="auto"/>
        <w:left w:val="none" w:sz="0" w:space="0" w:color="auto"/>
        <w:bottom w:val="none" w:sz="0" w:space="0" w:color="auto"/>
        <w:right w:val="none" w:sz="0" w:space="0" w:color="auto"/>
      </w:divBdr>
    </w:div>
    <w:div w:id="1107847441">
      <w:marLeft w:val="0"/>
      <w:marRight w:val="0"/>
      <w:marTop w:val="0"/>
      <w:marBottom w:val="0"/>
      <w:divBdr>
        <w:top w:val="none" w:sz="0" w:space="0" w:color="auto"/>
        <w:left w:val="none" w:sz="0" w:space="0" w:color="auto"/>
        <w:bottom w:val="none" w:sz="0" w:space="0" w:color="auto"/>
        <w:right w:val="none" w:sz="0" w:space="0" w:color="auto"/>
      </w:divBdr>
    </w:div>
    <w:div w:id="1157919646">
      <w:bodyDiv w:val="1"/>
      <w:marLeft w:val="0"/>
      <w:marRight w:val="0"/>
      <w:marTop w:val="0"/>
      <w:marBottom w:val="0"/>
      <w:divBdr>
        <w:top w:val="none" w:sz="0" w:space="0" w:color="auto"/>
        <w:left w:val="none" w:sz="0" w:space="0" w:color="auto"/>
        <w:bottom w:val="none" w:sz="0" w:space="0" w:color="auto"/>
        <w:right w:val="none" w:sz="0" w:space="0" w:color="auto"/>
      </w:divBdr>
    </w:div>
    <w:div w:id="1322197134">
      <w:bodyDiv w:val="1"/>
      <w:marLeft w:val="0"/>
      <w:marRight w:val="0"/>
      <w:marTop w:val="0"/>
      <w:marBottom w:val="0"/>
      <w:divBdr>
        <w:top w:val="none" w:sz="0" w:space="0" w:color="auto"/>
        <w:left w:val="none" w:sz="0" w:space="0" w:color="auto"/>
        <w:bottom w:val="none" w:sz="0" w:space="0" w:color="auto"/>
        <w:right w:val="none" w:sz="0" w:space="0" w:color="auto"/>
      </w:divBdr>
    </w:div>
    <w:div w:id="1342513922">
      <w:bodyDiv w:val="1"/>
      <w:marLeft w:val="0"/>
      <w:marRight w:val="0"/>
      <w:marTop w:val="0"/>
      <w:marBottom w:val="0"/>
      <w:divBdr>
        <w:top w:val="none" w:sz="0" w:space="0" w:color="auto"/>
        <w:left w:val="none" w:sz="0" w:space="0" w:color="auto"/>
        <w:bottom w:val="none" w:sz="0" w:space="0" w:color="auto"/>
        <w:right w:val="none" w:sz="0" w:space="0" w:color="auto"/>
      </w:divBdr>
    </w:div>
    <w:div w:id="1582254395">
      <w:bodyDiv w:val="1"/>
      <w:marLeft w:val="0"/>
      <w:marRight w:val="0"/>
      <w:marTop w:val="0"/>
      <w:marBottom w:val="0"/>
      <w:divBdr>
        <w:top w:val="none" w:sz="0" w:space="0" w:color="auto"/>
        <w:left w:val="none" w:sz="0" w:space="0" w:color="auto"/>
        <w:bottom w:val="none" w:sz="0" w:space="0" w:color="auto"/>
        <w:right w:val="none" w:sz="0" w:space="0" w:color="auto"/>
      </w:divBdr>
    </w:div>
    <w:div w:id="1690326981">
      <w:bodyDiv w:val="1"/>
      <w:marLeft w:val="0"/>
      <w:marRight w:val="0"/>
      <w:marTop w:val="0"/>
      <w:marBottom w:val="0"/>
      <w:divBdr>
        <w:top w:val="none" w:sz="0" w:space="0" w:color="auto"/>
        <w:left w:val="none" w:sz="0" w:space="0" w:color="auto"/>
        <w:bottom w:val="none" w:sz="0" w:space="0" w:color="auto"/>
        <w:right w:val="none" w:sz="0" w:space="0" w:color="auto"/>
      </w:divBdr>
    </w:div>
    <w:div w:id="16924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AAF9-FA40-49F3-8681-E7A628CF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39</Pages>
  <Words>12906</Words>
  <Characters>73570</Characters>
  <Application>Microsoft Office Word</Application>
  <DocSecurity>0</DocSecurity>
  <Lines>613</Lines>
  <Paragraphs>172</Paragraphs>
  <ScaleCrop>false</ScaleCrop>
  <HeadingPairs>
    <vt:vector size="6" baseType="variant">
      <vt:variant>
        <vt:lpstr>Title</vt:lpstr>
      </vt:variant>
      <vt:variant>
        <vt:i4>1</vt:i4>
      </vt:variant>
      <vt:variant>
        <vt:lpstr>Headings</vt:lpstr>
      </vt:variant>
      <vt:variant>
        <vt:i4>17</vt:i4>
      </vt:variant>
      <vt:variant>
        <vt:lpstr>Název</vt:lpstr>
      </vt:variant>
      <vt:variant>
        <vt:i4>1</vt:i4>
      </vt:variant>
    </vt:vector>
  </HeadingPairs>
  <TitlesOfParts>
    <vt:vector size="19" baseType="lpstr">
      <vt:lpstr>International corporate tax avoidance in developing countries</vt:lpstr>
      <vt:lpstr>Introduction</vt:lpstr>
      <vt:lpstr>Related literature</vt:lpstr>
      <vt:lpstr>    Review of illicit financial flows from low- and middle-income countries</vt:lpstr>
      <vt:lpstr>    Methodologies to estimate trade mispricing </vt:lpstr>
      <vt:lpstr>Data</vt:lpstr>
      <vt:lpstr>A simple economic model of trade misreporting incentives</vt:lpstr>
      <vt:lpstr>Conceptual framework and estimation methodology</vt:lpstr>
      <vt:lpstr>    Trade reporting gap components </vt:lpstr>
      <vt:lpstr>    Trade costs</vt:lpstr>
      <vt:lpstr>    Residual</vt:lpstr>
      <vt:lpstr>    Limitations</vt:lpstr>
      <vt:lpstr>    Questions for further research</vt:lpstr>
      <vt:lpstr>Results</vt:lpstr>
      <vt:lpstr>Conclusion</vt:lpstr>
      <vt:lpstr>References</vt:lpstr>
      <vt:lpstr>Appendix 1: Additional results</vt:lpstr>
      <vt:lpstr>Appendix 2: Descriptive statistics</vt:lpstr>
      <vt:lpstr>International corporate tax avoidance in developing countries</vt:lpstr>
    </vt:vector>
  </TitlesOfParts>
  <Company>Microsoft</Company>
  <LinksUpToDate>false</LinksUpToDate>
  <CharactersWithSpaces>86304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corporate tax avoidance in developing countries</dc:title>
  <dc:subject/>
  <dc:creator>PJ</dc:creator>
  <cp:keywords/>
  <dc:description/>
  <cp:lastModifiedBy>Jan Mareš</cp:lastModifiedBy>
  <cp:revision>8</cp:revision>
  <cp:lastPrinted>2019-02-16T00:56:00Z</cp:lastPrinted>
  <dcterms:created xsi:type="dcterms:W3CDTF">2019-05-27T15:21:00Z</dcterms:created>
  <dcterms:modified xsi:type="dcterms:W3CDTF">2020-11-13T15:27:00Z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id="5XKTuKtk"/&gt;&lt;style id="http://www.zotero.org/styles/world-development"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value="true"/&gt;&lt;/prefs&gt;&lt;/data&gt;</vt:lpwstr>
  </property>
</Properties>
</file>